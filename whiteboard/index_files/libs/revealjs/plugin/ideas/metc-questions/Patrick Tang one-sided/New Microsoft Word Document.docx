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E5A1A" w14:textId="77777777" w:rsidR="00EB77FA" w:rsidRPr="00EB77FA" w:rsidRDefault="00EB77FA" w:rsidP="00EB77FA">
      <w:pPr>
        <w:keepNext/>
        <w:numPr>
          <w:ilvl w:val="1"/>
          <w:numId w:val="0"/>
        </w:numPr>
        <w:tabs>
          <w:tab w:val="num" w:pos="851"/>
        </w:tabs>
        <w:spacing w:before="120" w:after="0" w:line="360" w:lineRule="auto"/>
        <w:ind w:left="851" w:hanging="511"/>
        <w:outlineLvl w:val="1"/>
        <w:rPr>
          <w:rFonts w:ascii="Arial" w:eastAsia="Times New Roman" w:hAnsi="Arial" w:cs="Arial"/>
          <w:b/>
          <w:bCs/>
          <w:iCs/>
          <w:szCs w:val="28"/>
          <w:lang w:val="en-GB" w:eastAsia="nl-NL"/>
        </w:rPr>
      </w:pPr>
      <w:bookmarkStart w:id="0" w:name="_Toc140755190"/>
      <w:r w:rsidRPr="00EB77FA">
        <w:rPr>
          <w:rFonts w:ascii="Arial" w:eastAsia="Times New Roman" w:hAnsi="Arial" w:cs="Arial"/>
          <w:b/>
          <w:bCs/>
          <w:iCs/>
          <w:szCs w:val="28"/>
          <w:lang w:val="en-GB" w:eastAsia="nl-NL"/>
        </w:rPr>
        <w:t>Sample size calculation</w:t>
      </w:r>
      <w:bookmarkEnd w:id="0"/>
    </w:p>
    <w:p w14:paraId="61936E70" w14:textId="77777777" w:rsidR="00EB77FA" w:rsidRPr="00EB77FA" w:rsidRDefault="00EB77FA" w:rsidP="00EB77FA">
      <w:pPr>
        <w:tabs>
          <w:tab w:val="left" w:pos="284"/>
          <w:tab w:val="left" w:pos="1701"/>
        </w:tabs>
        <w:spacing w:after="0" w:line="320" w:lineRule="exact"/>
        <w:ind w:left="284"/>
        <w:jc w:val="both"/>
        <w:rPr>
          <w:rFonts w:ascii="Arial" w:eastAsia="Times New Roman" w:hAnsi="Arial" w:cs="Times New Roman"/>
          <w:lang w:val="en-GB" w:eastAsia="nl-NL"/>
        </w:rPr>
      </w:pPr>
      <w:r w:rsidRPr="00EB77FA">
        <w:rPr>
          <w:rFonts w:ascii="Arial" w:eastAsia="Times New Roman" w:hAnsi="Arial" w:cs="Times New Roman"/>
          <w:lang w:val="en-GB" w:eastAsia="nl-NL"/>
        </w:rPr>
        <w:t xml:space="preserve">The primary objective of this study is to demonstrate that the probability for reduced  coverage of the recurrence volume by a radiotherapy plan based on a </w:t>
      </w:r>
      <w:proofErr w:type="spellStart"/>
      <w:r w:rsidRPr="00EB77FA">
        <w:rPr>
          <w:rFonts w:ascii="Arial" w:eastAsia="Times New Roman" w:hAnsi="Arial" w:cs="Times New Roman"/>
          <w:lang w:val="en-GB" w:eastAsia="nl-NL"/>
        </w:rPr>
        <w:t>CTV</w:t>
      </w:r>
      <w:r w:rsidRPr="00EB77FA">
        <w:rPr>
          <w:rFonts w:ascii="Arial" w:eastAsia="Times New Roman" w:hAnsi="Arial" w:cs="Times New Roman"/>
          <w:vertAlign w:val="subscript"/>
          <w:lang w:val="en-GB" w:eastAsia="nl-NL"/>
        </w:rPr>
        <w:t>aMRI</w:t>
      </w:r>
      <w:proofErr w:type="spellEnd"/>
      <w:r w:rsidRPr="00EB77FA">
        <w:rPr>
          <w:rFonts w:ascii="Arial" w:eastAsia="Times New Roman" w:hAnsi="Arial" w:cs="Times New Roman"/>
          <w:lang w:val="en-GB" w:eastAsia="nl-NL"/>
        </w:rPr>
        <w:t xml:space="preserve">, compared to the clinical radiotherapy plan (1.5-cm CTV), is lower than </w:t>
      </w:r>
      <w:commentRangeStart w:id="1"/>
      <w:commentRangeStart w:id="2"/>
      <w:r w:rsidRPr="00EB77FA">
        <w:rPr>
          <w:rFonts w:ascii="Arial" w:eastAsia="Times New Roman" w:hAnsi="Arial" w:cs="Times New Roman"/>
          <w:lang w:val="en-GB" w:eastAsia="nl-NL"/>
        </w:rPr>
        <w:t>0.20</w:t>
      </w:r>
      <w:commentRangeEnd w:id="1"/>
      <w:r w:rsidRPr="00EB77FA">
        <w:rPr>
          <w:rFonts w:ascii="Haarlemmer MT Medium OsF" w:eastAsia="Times New Roman" w:hAnsi="Haarlemmer MT Medium OsF" w:cs="Times New Roman"/>
          <w:sz w:val="16"/>
          <w:szCs w:val="16"/>
          <w:lang w:val="nl-NL" w:eastAsia="nl-NL"/>
        </w:rPr>
        <w:commentReference w:id="1"/>
      </w:r>
      <w:commentRangeEnd w:id="2"/>
      <w:r w:rsidRPr="00EB77FA">
        <w:rPr>
          <w:rFonts w:ascii="Haarlemmer MT Medium OsF" w:eastAsia="Times New Roman" w:hAnsi="Haarlemmer MT Medium OsF" w:cs="Times New Roman"/>
          <w:sz w:val="16"/>
          <w:szCs w:val="16"/>
          <w:lang w:val="nl-NL" w:eastAsia="nl-NL"/>
        </w:rPr>
        <w:commentReference w:id="2"/>
      </w:r>
      <w:r w:rsidRPr="00EB77FA">
        <w:rPr>
          <w:rFonts w:ascii="Arial" w:eastAsia="Times New Roman" w:hAnsi="Arial" w:cs="Times New Roman"/>
          <w:lang w:val="en-GB" w:eastAsia="nl-NL"/>
        </w:rPr>
        <w:t xml:space="preserve">. Reduced coverage of the recurrence volume indicates that a radiotherapy plan based on the </w:t>
      </w:r>
      <w:proofErr w:type="spellStart"/>
      <w:r w:rsidRPr="00EB77FA">
        <w:rPr>
          <w:rFonts w:ascii="Arial" w:eastAsia="Times New Roman" w:hAnsi="Arial" w:cs="Times New Roman"/>
          <w:lang w:val="en-GB" w:eastAsia="nl-NL"/>
        </w:rPr>
        <w:t>CTV</w:t>
      </w:r>
      <w:r w:rsidRPr="00EB77FA">
        <w:rPr>
          <w:rFonts w:ascii="Arial" w:eastAsia="Times New Roman" w:hAnsi="Arial" w:cs="Times New Roman"/>
          <w:vertAlign w:val="subscript"/>
          <w:lang w:val="en-GB" w:eastAsia="nl-NL"/>
        </w:rPr>
        <w:t>aMRI</w:t>
      </w:r>
      <w:proofErr w:type="spellEnd"/>
      <w:r w:rsidRPr="00EB77FA">
        <w:rPr>
          <w:rFonts w:ascii="Arial" w:eastAsia="Times New Roman" w:hAnsi="Arial" w:cs="Times New Roman"/>
          <w:lang w:val="en-GB" w:eastAsia="nl-NL"/>
        </w:rPr>
        <w:t xml:space="preserve"> would not be as effective for targeting </w:t>
      </w:r>
      <w:proofErr w:type="spellStart"/>
      <w:r w:rsidRPr="00EB77FA">
        <w:rPr>
          <w:rFonts w:ascii="Arial" w:eastAsia="Times New Roman" w:hAnsi="Arial" w:cs="Times New Roman"/>
          <w:lang w:val="en-GB" w:eastAsia="nl-NL"/>
        </w:rPr>
        <w:t>tumor</w:t>
      </w:r>
      <w:proofErr w:type="spellEnd"/>
      <w:r w:rsidRPr="00EB77FA">
        <w:rPr>
          <w:rFonts w:ascii="Arial" w:eastAsia="Times New Roman" w:hAnsi="Arial" w:cs="Times New Roman"/>
          <w:lang w:val="en-GB" w:eastAsia="nl-NL"/>
        </w:rPr>
        <w:t xml:space="preserve"> infiltration as the clinical radiotherapy plan. Any higher number than 0.20 would not warrant further investigation of this workflow for generation of a </w:t>
      </w:r>
      <w:proofErr w:type="spellStart"/>
      <w:r w:rsidRPr="00EB77FA">
        <w:rPr>
          <w:rFonts w:ascii="Arial" w:eastAsia="Times New Roman" w:hAnsi="Arial" w:cs="Times New Roman"/>
          <w:lang w:val="en-GB" w:eastAsia="nl-NL"/>
        </w:rPr>
        <w:t>CTV</w:t>
      </w:r>
      <w:r w:rsidRPr="00EB77FA">
        <w:rPr>
          <w:rFonts w:ascii="Arial" w:eastAsia="Times New Roman" w:hAnsi="Arial" w:cs="Times New Roman"/>
          <w:vertAlign w:val="subscript"/>
          <w:lang w:val="en-GB" w:eastAsia="nl-NL"/>
        </w:rPr>
        <w:t>aMRI</w:t>
      </w:r>
      <w:proofErr w:type="spellEnd"/>
      <w:r w:rsidRPr="00EB77FA">
        <w:rPr>
          <w:rFonts w:ascii="Arial" w:eastAsia="Times New Roman" w:hAnsi="Arial" w:cs="Times New Roman"/>
          <w:lang w:val="en-GB" w:eastAsia="nl-NL"/>
        </w:rPr>
        <w:t xml:space="preserve"> in a randomized trial. From each recruited patient, both the clinical radiotherapy plan and a radiotherapy plan based on a </w:t>
      </w:r>
      <w:proofErr w:type="spellStart"/>
      <w:r w:rsidRPr="00EB77FA">
        <w:rPr>
          <w:rFonts w:ascii="Arial" w:eastAsia="Times New Roman" w:hAnsi="Arial" w:cs="Times New Roman"/>
          <w:lang w:val="en-GB" w:eastAsia="nl-NL"/>
        </w:rPr>
        <w:t>CTV</w:t>
      </w:r>
      <w:r w:rsidRPr="00EB77FA">
        <w:rPr>
          <w:rFonts w:ascii="Arial" w:eastAsia="Times New Roman" w:hAnsi="Arial" w:cs="Times New Roman"/>
          <w:lang w:val="en-GB" w:eastAsia="nl-NL"/>
        </w:rPr>
        <w:softHyphen/>
      </w:r>
      <w:r w:rsidRPr="00EB77FA">
        <w:rPr>
          <w:rFonts w:ascii="Arial" w:eastAsia="Times New Roman" w:hAnsi="Arial" w:cs="Times New Roman"/>
          <w:vertAlign w:val="subscript"/>
          <w:lang w:val="en-GB" w:eastAsia="nl-NL"/>
        </w:rPr>
        <w:t>aMRI</w:t>
      </w:r>
      <w:proofErr w:type="spellEnd"/>
      <w:r w:rsidRPr="00EB77FA">
        <w:rPr>
          <w:rFonts w:ascii="Arial" w:eastAsia="Times New Roman" w:hAnsi="Arial" w:cs="Times New Roman"/>
          <w:lang w:val="en-GB" w:eastAsia="nl-NL"/>
        </w:rPr>
        <w:t xml:space="preserve"> will be generated and analysed regarding pattern of failure. </w:t>
      </w:r>
    </w:p>
    <w:p w14:paraId="7000AB1B" w14:textId="77777777" w:rsidR="00EB77FA" w:rsidRPr="00EB77FA" w:rsidRDefault="00EB77FA" w:rsidP="00EB77FA">
      <w:pPr>
        <w:tabs>
          <w:tab w:val="left" w:pos="284"/>
          <w:tab w:val="left" w:pos="1701"/>
        </w:tabs>
        <w:spacing w:after="0" w:line="320" w:lineRule="exact"/>
        <w:ind w:left="284"/>
        <w:jc w:val="both"/>
        <w:rPr>
          <w:rFonts w:ascii="Arial" w:eastAsia="Times New Roman" w:hAnsi="Arial" w:cs="Times New Roman"/>
          <w:lang w:val="en-GB" w:eastAsia="nl-NL"/>
        </w:rPr>
      </w:pPr>
      <w:r w:rsidRPr="00EB77FA">
        <w:rPr>
          <w:rFonts w:ascii="Arial" w:eastAsia="Times New Roman" w:hAnsi="Arial" w:cs="Times New Roman"/>
          <w:lang w:val="en-GB" w:eastAsia="nl-NL"/>
        </w:rPr>
        <w:t xml:space="preserve">The null hypothesis will be that the probability of reduced coverage of the recurrence volume by the radiotherapy plan based on a </w:t>
      </w:r>
      <w:proofErr w:type="spellStart"/>
      <w:r w:rsidRPr="00EB77FA">
        <w:rPr>
          <w:rFonts w:ascii="Arial" w:eastAsia="Times New Roman" w:hAnsi="Arial" w:cs="Times New Roman"/>
          <w:lang w:val="en-GB" w:eastAsia="nl-NL"/>
        </w:rPr>
        <w:t>CTV</w:t>
      </w:r>
      <w:r w:rsidRPr="00EB77FA">
        <w:rPr>
          <w:rFonts w:ascii="Arial" w:eastAsia="Times New Roman" w:hAnsi="Arial" w:cs="Times New Roman"/>
          <w:vertAlign w:val="subscript"/>
          <w:lang w:val="en-GB" w:eastAsia="nl-NL"/>
        </w:rPr>
        <w:t>aMRI</w:t>
      </w:r>
      <w:proofErr w:type="spellEnd"/>
      <w:r w:rsidRPr="00EB77FA">
        <w:rPr>
          <w:rFonts w:ascii="Arial" w:eastAsia="Times New Roman" w:hAnsi="Arial" w:cs="Times New Roman"/>
          <w:lang w:val="en-GB" w:eastAsia="nl-NL"/>
        </w:rPr>
        <w:t xml:space="preserve">, is </w:t>
      </w:r>
      <w:ins w:id="3" w:author="Erik van Werkhoven" w:date="2023-09-27T17:22:00Z">
        <w:r w:rsidRPr="00EB77FA">
          <w:rPr>
            <w:rFonts w:ascii="Arial" w:eastAsia="Times New Roman" w:hAnsi="Arial" w:cs="Times New Roman"/>
            <w:lang w:val="en-GB" w:eastAsia="nl-NL"/>
          </w:rPr>
          <w:t xml:space="preserve">more than or equal to </w:t>
        </w:r>
      </w:ins>
      <w:bookmarkStart w:id="4" w:name="_GoBack"/>
      <w:bookmarkEnd w:id="4"/>
      <w:commentRangeStart w:id="5"/>
      <w:commentRangeStart w:id="6"/>
      <w:r w:rsidRPr="00EB77FA">
        <w:rPr>
          <w:rFonts w:ascii="Arial" w:eastAsia="Times New Roman" w:hAnsi="Arial" w:cs="Times New Roman"/>
          <w:lang w:val="en-GB" w:eastAsia="nl-NL"/>
        </w:rPr>
        <w:t>0.20</w:t>
      </w:r>
      <w:commentRangeEnd w:id="5"/>
      <w:r w:rsidRPr="00EB77FA">
        <w:rPr>
          <w:rFonts w:ascii="Haarlemmer MT Medium OsF" w:eastAsia="Times New Roman" w:hAnsi="Haarlemmer MT Medium OsF" w:cs="Times New Roman"/>
          <w:sz w:val="16"/>
          <w:szCs w:val="16"/>
          <w:lang w:val="nl-NL" w:eastAsia="nl-NL"/>
        </w:rPr>
        <w:commentReference w:id="5"/>
      </w:r>
      <w:commentRangeEnd w:id="6"/>
      <w:r w:rsidRPr="00EB77FA">
        <w:rPr>
          <w:rFonts w:ascii="Haarlemmer MT Medium OsF" w:eastAsia="Times New Roman" w:hAnsi="Haarlemmer MT Medium OsF" w:cs="Times New Roman"/>
          <w:sz w:val="16"/>
          <w:szCs w:val="16"/>
          <w:lang w:val="nl-NL" w:eastAsia="nl-NL"/>
        </w:rPr>
        <w:commentReference w:id="6"/>
      </w:r>
      <w:r w:rsidRPr="00EB77FA">
        <w:rPr>
          <w:rFonts w:ascii="Arial" w:eastAsia="Times New Roman" w:hAnsi="Arial" w:cs="Times New Roman"/>
          <w:lang w:val="en-GB" w:eastAsia="nl-NL"/>
        </w:rPr>
        <w:t xml:space="preserve">. With a sample size of 48 patients whom have developed </w:t>
      </w:r>
      <w:proofErr w:type="spellStart"/>
      <w:r w:rsidRPr="00EB77FA">
        <w:rPr>
          <w:rFonts w:ascii="Arial" w:eastAsia="Times New Roman" w:hAnsi="Arial" w:cs="Times New Roman"/>
          <w:lang w:val="en-GB" w:eastAsia="nl-NL"/>
        </w:rPr>
        <w:t>tumor</w:t>
      </w:r>
      <w:proofErr w:type="spellEnd"/>
      <w:r w:rsidRPr="00EB77FA">
        <w:rPr>
          <w:rFonts w:ascii="Arial" w:eastAsia="Times New Roman" w:hAnsi="Arial" w:cs="Times New Roman"/>
          <w:lang w:val="en-GB" w:eastAsia="nl-NL"/>
        </w:rPr>
        <w:t xml:space="preserve"> recurrence, </w:t>
      </w:r>
      <w:commentRangeStart w:id="7"/>
      <w:commentRangeStart w:id="8"/>
      <w:r w:rsidRPr="00EB77FA">
        <w:rPr>
          <w:rFonts w:ascii="Arial" w:eastAsia="Times New Roman" w:hAnsi="Arial" w:cs="Times New Roman"/>
          <w:lang w:val="en-GB" w:eastAsia="nl-NL"/>
        </w:rPr>
        <w:t>an exact binomial test with a one-sided significance level (alpha) of 0.025 will have 90% power to reject the null hypothesis if the true probability is 0.050.</w:t>
      </w:r>
      <w:commentRangeEnd w:id="7"/>
      <w:r w:rsidRPr="00EB77FA">
        <w:rPr>
          <w:rFonts w:ascii="Haarlemmer MT Medium OsF" w:eastAsia="Times New Roman" w:hAnsi="Haarlemmer MT Medium OsF" w:cs="Times New Roman"/>
          <w:sz w:val="16"/>
          <w:szCs w:val="16"/>
          <w:lang w:val="nl-NL" w:eastAsia="nl-NL"/>
        </w:rPr>
        <w:commentReference w:id="7"/>
      </w:r>
      <w:commentRangeEnd w:id="8"/>
      <w:r w:rsidRPr="00EB77FA">
        <w:rPr>
          <w:rFonts w:ascii="Haarlemmer MT Medium OsF" w:eastAsia="Times New Roman" w:hAnsi="Haarlemmer MT Medium OsF" w:cs="Times New Roman"/>
          <w:sz w:val="16"/>
          <w:szCs w:val="16"/>
          <w:lang w:val="nl-NL" w:eastAsia="nl-NL"/>
        </w:rPr>
        <w:commentReference w:id="8"/>
      </w:r>
    </w:p>
    <w:p w14:paraId="64B124A4" w14:textId="77777777" w:rsidR="0067688C" w:rsidRPr="00EB77FA" w:rsidRDefault="00EB77FA">
      <w:pPr>
        <w:rPr>
          <w:lang w:val="en-GB"/>
        </w:rPr>
      </w:pPr>
    </w:p>
    <w:sectPr w:rsidR="0067688C" w:rsidRPr="00EB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.L.Y. Tang" w:date="2023-09-25T09:59:00Z" w:initials="PT">
    <w:p w14:paraId="7E2E723E" w14:textId="77777777" w:rsidR="00EB77FA" w:rsidRPr="00EB77FA" w:rsidRDefault="00EB77FA" w:rsidP="00EB77FA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EB77FA">
        <w:rPr>
          <w:u w:val="single"/>
          <w:lang w:val="nl-NL"/>
        </w:rPr>
        <w:t>METC 1</w:t>
      </w:r>
      <w:r w:rsidRPr="00EB77FA">
        <w:rPr>
          <w:lang w:val="nl-NL"/>
        </w:rPr>
        <w:t>: Graag de gekozen proportie van 0.2 onderbouwen (literatuur)</w:t>
      </w:r>
    </w:p>
    <w:p w14:paraId="56E1B82C" w14:textId="77777777" w:rsidR="00EB77FA" w:rsidRPr="00EB77FA" w:rsidRDefault="00EB77FA" w:rsidP="00EB77FA">
      <w:pPr>
        <w:pStyle w:val="CommentText"/>
        <w:rPr>
          <w:lang w:val="nl-NL"/>
        </w:rPr>
      </w:pPr>
    </w:p>
  </w:comment>
  <w:comment w:id="2" w:author="P.L.Y. Tang" w:date="2023-09-25T10:20:00Z" w:initials="PT">
    <w:p w14:paraId="2C634F5F" w14:textId="77777777" w:rsidR="00EB77FA" w:rsidRPr="00954487" w:rsidRDefault="00EB77FA" w:rsidP="00EB77FA">
      <w:pPr>
        <w:pStyle w:val="CommentText"/>
        <w:rPr>
          <w:i/>
        </w:rPr>
      </w:pPr>
      <w:r>
        <w:rPr>
          <w:rStyle w:val="CommentReference"/>
        </w:rPr>
        <w:annotationRef/>
      </w:r>
      <w:r w:rsidRPr="00EB77FA">
        <w:rPr>
          <w:i/>
          <w:lang w:val="nl-NL"/>
        </w:rPr>
        <w:t>Patrick: Vanuit de literatuur weten we dat met de 1.5-cm CTV ongeveer 20% buiten het bestralingsveld valt (i.e. reduced coverage). Ik verwacht dat aantal reduced coverage van de kleinere CTV</w:t>
      </w:r>
      <w:r w:rsidRPr="00EB77FA">
        <w:rPr>
          <w:i/>
          <w:vertAlign w:val="subscript"/>
          <w:lang w:val="nl-NL"/>
        </w:rPr>
        <w:t>aMRI</w:t>
      </w:r>
      <w:r w:rsidRPr="00EB77FA">
        <w:rPr>
          <w:i/>
          <w:lang w:val="nl-NL"/>
        </w:rPr>
        <w:t xml:space="preserve"> hetzelfde is als het klinische plan (1.5-cm CTV), dus ook 20%.  </w:t>
      </w:r>
      <w:proofErr w:type="spellStart"/>
      <w:r w:rsidRPr="00954487">
        <w:rPr>
          <w:i/>
        </w:rPr>
        <w:t>Ik</w:t>
      </w:r>
      <w:proofErr w:type="spellEnd"/>
      <w:r w:rsidRPr="00954487">
        <w:rPr>
          <w:i/>
        </w:rPr>
        <w:t xml:space="preserve"> </w:t>
      </w:r>
      <w:proofErr w:type="spellStart"/>
      <w:r w:rsidRPr="00954487">
        <w:rPr>
          <w:i/>
        </w:rPr>
        <w:t>heb</w:t>
      </w:r>
      <w:proofErr w:type="spellEnd"/>
      <w:r w:rsidRPr="00954487">
        <w:rPr>
          <w:i/>
        </w:rPr>
        <w:t xml:space="preserve"> het </w:t>
      </w:r>
      <w:proofErr w:type="spellStart"/>
      <w:r w:rsidRPr="00954487">
        <w:rPr>
          <w:i/>
        </w:rPr>
        <w:t>wellicht</w:t>
      </w:r>
      <w:proofErr w:type="spellEnd"/>
      <w:r w:rsidRPr="00954487">
        <w:rPr>
          <w:i/>
        </w:rPr>
        <w:t xml:space="preserve"> </w:t>
      </w:r>
      <w:proofErr w:type="spellStart"/>
      <w:r w:rsidRPr="00954487">
        <w:rPr>
          <w:i/>
        </w:rPr>
        <w:t>verkeerd</w:t>
      </w:r>
      <w:proofErr w:type="spellEnd"/>
      <w:r w:rsidRPr="00954487">
        <w:rPr>
          <w:i/>
        </w:rPr>
        <w:t xml:space="preserve"> </w:t>
      </w:r>
      <w:proofErr w:type="spellStart"/>
      <w:r w:rsidRPr="00954487">
        <w:rPr>
          <w:i/>
        </w:rPr>
        <w:t>opgeschreven</w:t>
      </w:r>
      <w:proofErr w:type="spellEnd"/>
      <w:r w:rsidRPr="00954487">
        <w:rPr>
          <w:i/>
        </w:rPr>
        <w:t xml:space="preserve">, </w:t>
      </w:r>
      <w:proofErr w:type="spellStart"/>
      <w:r w:rsidRPr="00954487">
        <w:rPr>
          <w:i/>
        </w:rPr>
        <w:t>zou</w:t>
      </w:r>
      <w:proofErr w:type="spellEnd"/>
      <w:r w:rsidRPr="00954487">
        <w:rPr>
          <w:i/>
        </w:rPr>
        <w:t xml:space="preserve"> </w:t>
      </w:r>
      <w:proofErr w:type="spellStart"/>
      <w:r w:rsidRPr="00954487">
        <w:rPr>
          <w:i/>
        </w:rPr>
        <w:t>hier</w:t>
      </w:r>
      <w:proofErr w:type="spellEnd"/>
      <w:r w:rsidRPr="00954487">
        <w:rPr>
          <w:i/>
        </w:rPr>
        <w:t xml:space="preserve"> </w:t>
      </w:r>
      <w:proofErr w:type="spellStart"/>
      <w:r w:rsidRPr="00954487">
        <w:rPr>
          <w:i/>
        </w:rPr>
        <w:t>moeten</w:t>
      </w:r>
      <w:proofErr w:type="spellEnd"/>
      <w:r w:rsidRPr="00954487">
        <w:rPr>
          <w:i/>
        </w:rPr>
        <w:t xml:space="preserve"> </w:t>
      </w:r>
      <w:proofErr w:type="spellStart"/>
      <w:r w:rsidRPr="00954487">
        <w:rPr>
          <w:i/>
        </w:rPr>
        <w:t>staan</w:t>
      </w:r>
      <w:proofErr w:type="spellEnd"/>
      <w:r w:rsidRPr="00954487">
        <w:rPr>
          <w:i/>
        </w:rPr>
        <w:t xml:space="preserve">: </w:t>
      </w:r>
      <w:r>
        <w:rPr>
          <w:i/>
        </w:rPr>
        <w:br/>
      </w:r>
      <w:r>
        <w:rPr>
          <w:i/>
        </w:rPr>
        <w:br/>
      </w:r>
      <w:r w:rsidRPr="00954487">
        <w:rPr>
          <w:i/>
        </w:rPr>
        <w:t xml:space="preserve">“The primary objective of this study is to demonstrate that the probability for reduced coverage of the recurrence volume by a radiotherapy plan based on a </w:t>
      </w:r>
      <w:proofErr w:type="spellStart"/>
      <w:r>
        <w:rPr>
          <w:i/>
        </w:rPr>
        <w:t>CTV</w:t>
      </w:r>
      <w:r>
        <w:rPr>
          <w:i/>
          <w:vertAlign w:val="subscript"/>
        </w:rPr>
        <w:t>aMRI</w:t>
      </w:r>
      <w:proofErr w:type="spellEnd"/>
      <w:r>
        <w:rPr>
          <w:i/>
        </w:rPr>
        <w:t xml:space="preserve"> is not higher than 0.20. Studies have shown that reduced coverage in clinical radiotherapy plans (based on the 1.5-cm CTV) occurs in approximately 20% of the cases [ref]. Reduced coverage of the recurrence volume in more than 20% of the cases by a radiotherapy plan based on </w:t>
      </w:r>
      <w:proofErr w:type="spellStart"/>
      <w:r>
        <w:rPr>
          <w:i/>
        </w:rPr>
        <w:t>CTV</w:t>
      </w:r>
      <w:r>
        <w:rPr>
          <w:i/>
          <w:vertAlign w:val="subscript"/>
        </w:rPr>
        <w:t>aMRI</w:t>
      </w:r>
      <w:proofErr w:type="spellEnd"/>
      <w:r>
        <w:rPr>
          <w:i/>
        </w:rPr>
        <w:t xml:space="preserve"> would indicate that the integration of these </w:t>
      </w:r>
      <w:proofErr w:type="spellStart"/>
      <w:r>
        <w:rPr>
          <w:i/>
        </w:rPr>
        <w:t>aMRI</w:t>
      </w:r>
      <w:proofErr w:type="spellEnd"/>
      <w:r>
        <w:rPr>
          <w:i/>
        </w:rPr>
        <w:t>-scans would not be as effective for targeting tumor infiltration as the clinical radiotherapy plan.“</w:t>
      </w:r>
    </w:p>
  </w:comment>
  <w:comment w:id="5" w:author="P.L.Y. Tang" w:date="2023-09-25T10:00:00Z" w:initials="PT">
    <w:p w14:paraId="78E8ABC0" w14:textId="77777777" w:rsidR="00EB77FA" w:rsidRPr="00EB77FA" w:rsidRDefault="00EB77FA" w:rsidP="00EB77FA">
      <w:pPr>
        <w:pStyle w:val="CommentText"/>
        <w:rPr>
          <w:b/>
          <w:lang w:val="nl-NL"/>
        </w:rPr>
      </w:pPr>
      <w:r>
        <w:rPr>
          <w:rStyle w:val="CommentReference"/>
        </w:rPr>
        <w:annotationRef/>
      </w:r>
      <w:r w:rsidRPr="000273B1">
        <w:t xml:space="preserve">METC 2: “The null hypothesis will be that the probability of reduced coverage of the recurrence volume by the radiotherapy plan based on a </w:t>
      </w:r>
      <w:proofErr w:type="spellStart"/>
      <w:r w:rsidRPr="000273B1">
        <w:t>CTVaMRI</w:t>
      </w:r>
      <w:proofErr w:type="spellEnd"/>
      <w:r w:rsidRPr="000273B1">
        <w:t xml:space="preserve">, is 0.20.” </w:t>
      </w:r>
      <w:r w:rsidRPr="00EB77FA">
        <w:rPr>
          <w:lang w:val="nl-NL"/>
        </w:rPr>
        <w:t>Hier staat ‘gelijk aan 0.20”, echter de navolgende berekening is éénzijdig. Graag de formulering van de nulhypothese in lijn brengen met de navolgende éénzijdige berekening</w:t>
      </w:r>
      <w:r w:rsidRPr="00EB77FA">
        <w:rPr>
          <w:b/>
          <w:lang w:val="nl-NL"/>
        </w:rPr>
        <w:t>.</w:t>
      </w:r>
    </w:p>
  </w:comment>
  <w:comment w:id="6" w:author="P.L.Y. Tang" w:date="2023-09-25T10:23:00Z" w:initials="PT">
    <w:p w14:paraId="1111E674" w14:textId="77777777" w:rsidR="00EB77FA" w:rsidRPr="00EB77FA" w:rsidRDefault="00EB77FA" w:rsidP="00EB77FA">
      <w:pPr>
        <w:pStyle w:val="CommentText"/>
        <w:rPr>
          <w:i/>
          <w:lang w:val="nl-NL"/>
        </w:rPr>
      </w:pPr>
      <w:r>
        <w:rPr>
          <w:rStyle w:val="CommentReference"/>
        </w:rPr>
        <w:annotationRef/>
      </w:r>
      <w:r w:rsidRPr="00EB77FA">
        <w:rPr>
          <w:i/>
          <w:lang w:val="nl-NL"/>
        </w:rPr>
        <w:t>Patrick: Ik snap niet zo goed wat ze hiermee bedoelen…</w:t>
      </w:r>
    </w:p>
  </w:comment>
  <w:comment w:id="7" w:author="P.L.Y. Tang" w:date="2023-09-25T10:00:00Z" w:initials="PT">
    <w:p w14:paraId="76C2B3CC" w14:textId="77777777" w:rsidR="00EB77FA" w:rsidRPr="00EB77FA" w:rsidRDefault="00EB77FA" w:rsidP="00EB77FA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954487">
        <w:t xml:space="preserve">METC 3: “an exact binomial test with a one-sided significance level (alpha) of 0.025 will have 90% power to reject the null hypothesis if the true probability is 0.050.” </w:t>
      </w:r>
      <w:r w:rsidRPr="00EB77FA">
        <w:rPr>
          <w:lang w:val="nl-NL"/>
        </w:rPr>
        <w:t>Graag deze true probability onderbouwen (literatuur/pilot data).</w:t>
      </w:r>
    </w:p>
  </w:comment>
  <w:comment w:id="8" w:author="P.L.Y. Tang" w:date="2023-09-25T10:44:00Z" w:initials="PT">
    <w:p w14:paraId="26789A23" w14:textId="77777777" w:rsidR="00EB77FA" w:rsidRPr="00EB77FA" w:rsidRDefault="00EB77FA" w:rsidP="00EB77FA">
      <w:pPr>
        <w:pStyle w:val="CommentText"/>
        <w:rPr>
          <w:i/>
          <w:lang w:val="nl-NL"/>
        </w:rPr>
      </w:pPr>
      <w:r>
        <w:rPr>
          <w:rStyle w:val="CommentReference"/>
        </w:rPr>
        <w:annotationRef/>
      </w:r>
      <w:r w:rsidRPr="00EB77FA">
        <w:rPr>
          <w:i/>
          <w:lang w:val="nl-NL"/>
        </w:rPr>
        <w:t>Patrick: Wat wordt hiermee bedoeld?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E1B82C" w15:done="0"/>
  <w15:commentEx w15:paraId="2C634F5F" w15:paraIdParent="56E1B82C" w15:done="0"/>
  <w15:commentEx w15:paraId="78E8ABC0" w15:done="0"/>
  <w15:commentEx w15:paraId="1111E674" w15:paraIdParent="78E8ABC0" w15:done="0"/>
  <w15:commentEx w15:paraId="76C2B3CC" w15:done="0"/>
  <w15:commentEx w15:paraId="26789A23" w15:paraIdParent="76C2B3C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arlemmer MT Medium OsF">
    <w:altName w:val="Constant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.L.Y. Tang">
    <w15:presenceInfo w15:providerId="AD" w15:userId="S-1-5-21-932686498-1610486119-1155464205-274960"/>
  </w15:person>
  <w15:person w15:author="Erik van Werkhoven">
    <w15:presenceInfo w15:providerId="AD" w15:userId="S-1-5-21-932686498-1610486119-1155464205-3154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A4"/>
    <w:rsid w:val="006007FB"/>
    <w:rsid w:val="009636A4"/>
    <w:rsid w:val="00B6390C"/>
    <w:rsid w:val="00C16156"/>
    <w:rsid w:val="00EB77FA"/>
    <w:rsid w:val="00FE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2851"/>
  <w15:chartTrackingRefBased/>
  <w15:docId w15:val="{FC3AA20B-C84B-453A-ABFB-CE502446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EB7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7FA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EB77FA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>Erasmus MC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van Werkhoven</dc:creator>
  <cp:keywords/>
  <dc:description/>
  <cp:lastModifiedBy>Erik van Werkhoven</cp:lastModifiedBy>
  <cp:revision>2</cp:revision>
  <dcterms:created xsi:type="dcterms:W3CDTF">2023-09-27T15:21:00Z</dcterms:created>
  <dcterms:modified xsi:type="dcterms:W3CDTF">2023-09-27T15:22:00Z</dcterms:modified>
</cp:coreProperties>
</file>