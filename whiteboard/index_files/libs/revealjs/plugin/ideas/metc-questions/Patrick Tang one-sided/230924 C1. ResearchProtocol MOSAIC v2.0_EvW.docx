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00B14" w14:textId="77777777" w:rsidR="00D46878" w:rsidRDefault="00D46878" w:rsidP="00193456">
      <w:pPr>
        <w:spacing w:line="360" w:lineRule="auto"/>
        <w:rPr>
          <w:lang w:val="en-GB"/>
        </w:rPr>
      </w:pPr>
    </w:p>
    <w:p w14:paraId="6C55E331" w14:textId="77777777" w:rsidR="00D46878" w:rsidRDefault="00D46878" w:rsidP="00193456">
      <w:pPr>
        <w:spacing w:line="360" w:lineRule="auto"/>
        <w:rPr>
          <w:lang w:val="en-GB"/>
        </w:rPr>
      </w:pPr>
    </w:p>
    <w:p w14:paraId="35F9C257" w14:textId="77777777" w:rsidR="00D46878" w:rsidRDefault="00D46878" w:rsidP="00193456">
      <w:pPr>
        <w:spacing w:line="360" w:lineRule="auto"/>
        <w:rPr>
          <w:lang w:val="en-GB"/>
        </w:rPr>
      </w:pPr>
    </w:p>
    <w:p w14:paraId="49A1610A" w14:textId="77777777" w:rsidR="00D46878" w:rsidRDefault="00D46878" w:rsidP="00193456">
      <w:pPr>
        <w:spacing w:line="360" w:lineRule="auto"/>
        <w:rPr>
          <w:lang w:val="en-GB"/>
        </w:rPr>
      </w:pPr>
    </w:p>
    <w:p w14:paraId="4F14A9E1" w14:textId="77777777" w:rsidR="00D46878" w:rsidRDefault="00D46878" w:rsidP="00193456">
      <w:pPr>
        <w:spacing w:line="360" w:lineRule="auto"/>
        <w:rPr>
          <w:lang w:val="en-GB"/>
        </w:rPr>
      </w:pPr>
    </w:p>
    <w:p w14:paraId="66C5F022" w14:textId="77777777" w:rsidR="00D46878" w:rsidRPr="00EF19C7" w:rsidRDefault="00D46878" w:rsidP="00193456">
      <w:pPr>
        <w:spacing w:line="360" w:lineRule="auto"/>
      </w:pPr>
    </w:p>
    <w:p w14:paraId="529A288F" w14:textId="77777777" w:rsidR="00D46878" w:rsidRPr="00EF19C7" w:rsidRDefault="00D46878" w:rsidP="00193456">
      <w:pPr>
        <w:spacing w:line="360" w:lineRule="auto"/>
      </w:pPr>
    </w:p>
    <w:p w14:paraId="7F12D87A" w14:textId="77777777" w:rsidR="00D46878" w:rsidRPr="00EF19C7" w:rsidRDefault="00D46878" w:rsidP="00193456">
      <w:pPr>
        <w:spacing w:line="360" w:lineRule="auto"/>
      </w:pPr>
    </w:p>
    <w:p w14:paraId="1107BB0E" w14:textId="77777777" w:rsidR="00D46878" w:rsidRPr="00EF19C7" w:rsidRDefault="00D46878" w:rsidP="00193456">
      <w:pPr>
        <w:spacing w:line="360" w:lineRule="auto"/>
      </w:pPr>
    </w:p>
    <w:p w14:paraId="709FCFF1" w14:textId="1B75661E" w:rsidR="009F1DB9" w:rsidRDefault="00562611" w:rsidP="009F1DB9">
      <w:pPr>
        <w:spacing w:line="360" w:lineRule="auto"/>
        <w:jc w:val="center"/>
        <w:rPr>
          <w:b/>
          <w:sz w:val="40"/>
          <w:szCs w:val="40"/>
          <w:lang w:val="en-GB"/>
        </w:rPr>
      </w:pPr>
      <w:r>
        <w:rPr>
          <w:b/>
          <w:sz w:val="40"/>
          <w:szCs w:val="40"/>
          <w:lang w:val="en-GB"/>
        </w:rPr>
        <w:t xml:space="preserve">Hitting the Mark: Introducing </w:t>
      </w:r>
      <w:r w:rsidR="003A4337">
        <w:rPr>
          <w:b/>
          <w:sz w:val="40"/>
          <w:szCs w:val="40"/>
          <w:lang w:val="en-GB"/>
        </w:rPr>
        <w:t xml:space="preserve">state-of-the-art </w:t>
      </w:r>
      <w:r>
        <w:rPr>
          <w:b/>
          <w:sz w:val="40"/>
          <w:szCs w:val="40"/>
          <w:lang w:val="en-GB"/>
        </w:rPr>
        <w:t>MRI for precision radiotherapy of glioblastoma</w:t>
      </w:r>
    </w:p>
    <w:p w14:paraId="0B604132" w14:textId="77777777" w:rsidR="00F142ED" w:rsidRDefault="00F142ED" w:rsidP="00F142ED">
      <w:pPr>
        <w:tabs>
          <w:tab w:val="clear" w:pos="1701"/>
        </w:tabs>
        <w:spacing w:line="360" w:lineRule="auto"/>
        <w:ind w:left="720"/>
        <w:rPr>
          <w:lang w:val="en-GB"/>
        </w:rPr>
      </w:pPr>
    </w:p>
    <w:p w14:paraId="06B1C341" w14:textId="77777777" w:rsidR="009F1DB9" w:rsidRDefault="009F1DB9" w:rsidP="009F1DB9">
      <w:pPr>
        <w:spacing w:line="360" w:lineRule="auto"/>
        <w:jc w:val="center"/>
        <w:rPr>
          <w:b/>
          <w:sz w:val="40"/>
          <w:szCs w:val="40"/>
          <w:lang w:val="en-GB"/>
        </w:rPr>
      </w:pPr>
    </w:p>
    <w:p w14:paraId="6C9C4EE8" w14:textId="77777777" w:rsidR="009F1DB9" w:rsidRDefault="009F1DB9" w:rsidP="009F1DB9">
      <w:pPr>
        <w:spacing w:line="360" w:lineRule="auto"/>
        <w:jc w:val="center"/>
        <w:rPr>
          <w:b/>
          <w:sz w:val="40"/>
          <w:szCs w:val="40"/>
          <w:lang w:val="en-GB"/>
        </w:rPr>
      </w:pPr>
    </w:p>
    <w:p w14:paraId="438C0042" w14:textId="56215370" w:rsidR="002D68AC" w:rsidRPr="00705B7B" w:rsidRDefault="00562611" w:rsidP="009F1DB9">
      <w:pPr>
        <w:spacing w:line="360" w:lineRule="auto"/>
        <w:rPr>
          <w:lang w:val="en-GB"/>
        </w:rPr>
      </w:pPr>
      <w:r>
        <w:rPr>
          <w:lang w:val="en-GB"/>
        </w:rPr>
        <w:br w:type="page"/>
      </w:r>
      <w:r>
        <w:rPr>
          <w:b/>
          <w:lang w:val="en-GB"/>
        </w:rPr>
        <w:lastRenderedPageBreak/>
        <w:t xml:space="preserve">Hitting the Mark: Introducing </w:t>
      </w:r>
      <w:r w:rsidR="00777C9D">
        <w:rPr>
          <w:b/>
          <w:lang w:val="en-GB"/>
        </w:rPr>
        <w:t xml:space="preserve">state-of-the-art </w:t>
      </w:r>
      <w:r>
        <w:rPr>
          <w:b/>
          <w:lang w:val="en-GB"/>
        </w:rPr>
        <w:t xml:space="preserve">MRI for precision radiotherapy of glioblastoma </w:t>
      </w:r>
    </w:p>
    <w:p w14:paraId="6CF2C60E" w14:textId="77777777" w:rsidR="002D68AC" w:rsidRPr="00456C40" w:rsidRDefault="002D68AC" w:rsidP="00634D7B">
      <w:pPr>
        <w:tabs>
          <w:tab w:val="clear" w:pos="284"/>
          <w:tab w:val="clear" w:pos="1701"/>
        </w:tabs>
        <w:spacing w:line="360" w:lineRule="auto"/>
        <w:rPr>
          <w:rFonts w:cs="Arial"/>
          <w:lang w:val="en-GB"/>
        </w:rPr>
      </w:pPr>
    </w:p>
    <w:tbl>
      <w:tblPr>
        <w:tblW w:w="0" w:type="auto"/>
        <w:tblLook w:val="01E0" w:firstRow="1" w:lastRow="1" w:firstColumn="1" w:lastColumn="1" w:noHBand="0" w:noVBand="0"/>
      </w:tblPr>
      <w:tblGrid>
        <w:gridCol w:w="3664"/>
        <w:gridCol w:w="5398"/>
      </w:tblGrid>
      <w:tr w:rsidR="00205A5B" w:rsidRPr="00A56D6C" w14:paraId="4543AEFD" w14:textId="77777777" w:rsidTr="00B466BD">
        <w:tc>
          <w:tcPr>
            <w:tcW w:w="3664" w:type="dxa"/>
            <w:tcBorders>
              <w:top w:val="single" w:sz="4" w:space="0" w:color="auto"/>
              <w:left w:val="single" w:sz="4" w:space="0" w:color="auto"/>
              <w:bottom w:val="single" w:sz="4" w:space="0" w:color="auto"/>
              <w:right w:val="nil"/>
            </w:tcBorders>
          </w:tcPr>
          <w:p w14:paraId="38A4FE5F"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r w:rsidRPr="00612CD9">
              <w:rPr>
                <w:rFonts w:cs="Arial"/>
                <w:b/>
                <w:bCs/>
                <w:kern w:val="28"/>
                <w:lang w:val="en-GB"/>
              </w:rPr>
              <w:t>Protocol ID</w:t>
            </w:r>
          </w:p>
        </w:tc>
        <w:tc>
          <w:tcPr>
            <w:tcW w:w="5398" w:type="dxa"/>
            <w:tcBorders>
              <w:top w:val="single" w:sz="4" w:space="0" w:color="auto"/>
              <w:left w:val="nil"/>
              <w:bottom w:val="single" w:sz="4" w:space="0" w:color="auto"/>
              <w:right w:val="single" w:sz="4" w:space="0" w:color="auto"/>
            </w:tcBorders>
          </w:tcPr>
          <w:p w14:paraId="2CBF62F2" w14:textId="35E08C07" w:rsidR="002D68AC" w:rsidRPr="00A70A17" w:rsidRDefault="00EE3F4A" w:rsidP="00612CD9">
            <w:pPr>
              <w:tabs>
                <w:tab w:val="clear" w:pos="284"/>
                <w:tab w:val="clear" w:pos="1701"/>
              </w:tabs>
              <w:spacing w:after="120" w:line="360" w:lineRule="auto"/>
              <w:outlineLvl w:val="3"/>
              <w:rPr>
                <w:rFonts w:cs="Arial"/>
                <w:b/>
                <w:bCs/>
                <w:kern w:val="28"/>
                <w:lang w:val="en-GB"/>
              </w:rPr>
            </w:pPr>
            <w:r>
              <w:rPr>
                <w:rFonts w:cs="Arial"/>
                <w:b/>
                <w:bCs/>
                <w:kern w:val="28"/>
                <w:lang w:val="en-GB"/>
              </w:rPr>
              <w:t>NL84994.078.23</w:t>
            </w:r>
          </w:p>
        </w:tc>
      </w:tr>
      <w:tr w:rsidR="00205A5B" w14:paraId="1640F2A6" w14:textId="77777777" w:rsidTr="00B466BD">
        <w:tc>
          <w:tcPr>
            <w:tcW w:w="3664" w:type="dxa"/>
            <w:tcBorders>
              <w:top w:val="single" w:sz="4" w:space="0" w:color="auto"/>
              <w:left w:val="single" w:sz="4" w:space="0" w:color="auto"/>
              <w:bottom w:val="single" w:sz="4" w:space="0" w:color="auto"/>
              <w:right w:val="nil"/>
            </w:tcBorders>
          </w:tcPr>
          <w:p w14:paraId="509CE7EA"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r w:rsidRPr="00612CD9">
              <w:rPr>
                <w:rFonts w:cs="Arial"/>
                <w:b/>
                <w:bCs/>
                <w:kern w:val="28"/>
                <w:lang w:val="en-GB"/>
              </w:rPr>
              <w:t>Short title</w:t>
            </w:r>
          </w:p>
        </w:tc>
        <w:tc>
          <w:tcPr>
            <w:tcW w:w="5398" w:type="dxa"/>
            <w:tcBorders>
              <w:left w:val="nil"/>
              <w:bottom w:val="single" w:sz="4" w:space="0" w:color="auto"/>
              <w:right w:val="single" w:sz="4" w:space="0" w:color="auto"/>
            </w:tcBorders>
          </w:tcPr>
          <w:p w14:paraId="2E79EB34" w14:textId="578ADC43" w:rsidR="002D68AC" w:rsidRPr="00612CD9" w:rsidRDefault="00EB1A2D" w:rsidP="00177E43">
            <w:pPr>
              <w:tabs>
                <w:tab w:val="clear" w:pos="284"/>
                <w:tab w:val="clear" w:pos="1701"/>
              </w:tabs>
              <w:spacing w:after="120" w:line="360" w:lineRule="auto"/>
              <w:outlineLvl w:val="3"/>
              <w:rPr>
                <w:rFonts w:cs="Arial"/>
                <w:b/>
                <w:bCs/>
                <w:kern w:val="28"/>
                <w:lang w:val="en-GB"/>
              </w:rPr>
            </w:pPr>
            <w:r>
              <w:rPr>
                <w:rFonts w:cs="Arial"/>
                <w:b/>
                <w:bCs/>
                <w:kern w:val="28"/>
                <w:lang w:val="en-GB"/>
              </w:rPr>
              <w:t>M</w:t>
            </w:r>
            <w:r w:rsidR="00177E43">
              <w:rPr>
                <w:rFonts w:cs="Arial"/>
                <w:b/>
                <w:bCs/>
                <w:kern w:val="28"/>
                <w:lang w:val="en-GB"/>
              </w:rPr>
              <w:t>OSAIC</w:t>
            </w:r>
          </w:p>
        </w:tc>
      </w:tr>
      <w:tr w:rsidR="00205A5B" w:rsidRPr="00562611" w14:paraId="7785F805" w14:textId="77777777" w:rsidTr="00B466BD">
        <w:tc>
          <w:tcPr>
            <w:tcW w:w="3664" w:type="dxa"/>
            <w:tcBorders>
              <w:top w:val="single" w:sz="4" w:space="0" w:color="auto"/>
              <w:left w:val="single" w:sz="4" w:space="0" w:color="auto"/>
              <w:bottom w:val="single" w:sz="4" w:space="0" w:color="auto"/>
              <w:right w:val="nil"/>
            </w:tcBorders>
          </w:tcPr>
          <w:p w14:paraId="54A98C17" w14:textId="77777777" w:rsidR="00EC6669" w:rsidRPr="00612CD9" w:rsidRDefault="00562611" w:rsidP="00EC6669">
            <w:pPr>
              <w:tabs>
                <w:tab w:val="clear" w:pos="284"/>
                <w:tab w:val="clear" w:pos="1701"/>
              </w:tabs>
              <w:spacing w:after="120" w:line="360" w:lineRule="auto"/>
              <w:outlineLvl w:val="3"/>
              <w:rPr>
                <w:rFonts w:cs="Arial"/>
                <w:b/>
                <w:bCs/>
                <w:kern w:val="28"/>
                <w:lang w:val="en-GB"/>
              </w:rPr>
            </w:pPr>
            <w:proofErr w:type="spellStart"/>
            <w:r>
              <w:rPr>
                <w:rFonts w:cs="Arial"/>
                <w:b/>
                <w:bCs/>
                <w:kern w:val="28"/>
                <w:lang w:val="en-GB"/>
              </w:rPr>
              <w:t>EudraCT</w:t>
            </w:r>
            <w:proofErr w:type="spellEnd"/>
            <w:r>
              <w:rPr>
                <w:rFonts w:cs="Arial"/>
                <w:b/>
                <w:bCs/>
                <w:kern w:val="28"/>
                <w:lang w:val="en-GB"/>
              </w:rPr>
              <w:t xml:space="preserve"> number </w:t>
            </w:r>
          </w:p>
        </w:tc>
        <w:tc>
          <w:tcPr>
            <w:tcW w:w="5398" w:type="dxa"/>
            <w:tcBorders>
              <w:left w:val="nil"/>
              <w:bottom w:val="single" w:sz="4" w:space="0" w:color="auto"/>
              <w:right w:val="single" w:sz="4" w:space="0" w:color="auto"/>
            </w:tcBorders>
          </w:tcPr>
          <w:p w14:paraId="07703AA1" w14:textId="48D6DB6C" w:rsidR="00EC6669" w:rsidRPr="00EC6669" w:rsidRDefault="00562611" w:rsidP="00612CD9">
            <w:pPr>
              <w:tabs>
                <w:tab w:val="clear" w:pos="284"/>
                <w:tab w:val="clear" w:pos="1701"/>
              </w:tabs>
              <w:spacing w:after="120" w:line="360" w:lineRule="auto"/>
              <w:outlineLvl w:val="3"/>
              <w:rPr>
                <w:rFonts w:cs="Arial"/>
                <w:b/>
                <w:bCs/>
                <w:kern w:val="28"/>
                <w:lang w:val="en-GB"/>
              </w:rPr>
            </w:pPr>
            <w:r>
              <w:rPr>
                <w:rFonts w:cs="Arial"/>
                <w:b/>
                <w:bCs/>
                <w:i/>
                <w:kern w:val="28"/>
                <w:lang w:val="en-GB"/>
              </w:rPr>
              <w:t>N/A</w:t>
            </w:r>
          </w:p>
        </w:tc>
      </w:tr>
      <w:tr w:rsidR="00205A5B" w14:paraId="00E3122A" w14:textId="77777777" w:rsidTr="00B466BD">
        <w:tc>
          <w:tcPr>
            <w:tcW w:w="3664" w:type="dxa"/>
            <w:tcBorders>
              <w:top w:val="single" w:sz="4" w:space="0" w:color="auto"/>
              <w:left w:val="single" w:sz="4" w:space="0" w:color="auto"/>
              <w:bottom w:val="single" w:sz="4" w:space="0" w:color="auto"/>
              <w:right w:val="nil"/>
            </w:tcBorders>
          </w:tcPr>
          <w:p w14:paraId="6988C73C"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r w:rsidRPr="00612CD9">
              <w:rPr>
                <w:rFonts w:cs="Arial"/>
                <w:b/>
                <w:bCs/>
                <w:kern w:val="28"/>
                <w:lang w:val="en-GB"/>
              </w:rPr>
              <w:t>Version</w:t>
            </w:r>
          </w:p>
        </w:tc>
        <w:tc>
          <w:tcPr>
            <w:tcW w:w="5398" w:type="dxa"/>
            <w:tcBorders>
              <w:left w:val="nil"/>
              <w:bottom w:val="single" w:sz="4" w:space="0" w:color="auto"/>
              <w:right w:val="single" w:sz="4" w:space="0" w:color="auto"/>
            </w:tcBorders>
          </w:tcPr>
          <w:p w14:paraId="3F502688" w14:textId="3FC64B18" w:rsidR="002D68AC" w:rsidRPr="00612CD9" w:rsidRDefault="00562611" w:rsidP="00612CD9">
            <w:pPr>
              <w:tabs>
                <w:tab w:val="clear" w:pos="284"/>
                <w:tab w:val="clear" w:pos="1701"/>
              </w:tabs>
              <w:spacing w:after="120" w:line="360" w:lineRule="auto"/>
              <w:outlineLvl w:val="3"/>
              <w:rPr>
                <w:rFonts w:cs="Arial"/>
                <w:b/>
                <w:bCs/>
                <w:kern w:val="28"/>
                <w:lang w:val="en-GB"/>
              </w:rPr>
            </w:pPr>
            <w:r>
              <w:rPr>
                <w:rFonts w:cs="Arial"/>
                <w:b/>
                <w:bCs/>
                <w:kern w:val="28"/>
                <w:lang w:val="en-GB"/>
              </w:rPr>
              <w:t>1</w:t>
            </w:r>
            <w:r w:rsidR="002E2080">
              <w:rPr>
                <w:rFonts w:cs="Arial"/>
                <w:b/>
                <w:bCs/>
                <w:kern w:val="28"/>
                <w:lang w:val="en-GB"/>
              </w:rPr>
              <w:t>.0</w:t>
            </w:r>
          </w:p>
        </w:tc>
      </w:tr>
      <w:tr w:rsidR="00205A5B" w:rsidRPr="00562611" w14:paraId="553BF576" w14:textId="77777777" w:rsidTr="00B466BD">
        <w:tc>
          <w:tcPr>
            <w:tcW w:w="3664" w:type="dxa"/>
            <w:tcBorders>
              <w:top w:val="single" w:sz="4" w:space="0" w:color="auto"/>
              <w:left w:val="single" w:sz="4" w:space="0" w:color="auto"/>
              <w:bottom w:val="single" w:sz="4" w:space="0" w:color="auto"/>
              <w:right w:val="nil"/>
            </w:tcBorders>
          </w:tcPr>
          <w:p w14:paraId="223C982C"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r w:rsidRPr="00612CD9">
              <w:rPr>
                <w:rFonts w:cs="Arial"/>
                <w:b/>
                <w:bCs/>
                <w:kern w:val="28"/>
                <w:lang w:val="en-GB"/>
              </w:rPr>
              <w:t>Date</w:t>
            </w:r>
          </w:p>
        </w:tc>
        <w:tc>
          <w:tcPr>
            <w:tcW w:w="5398" w:type="dxa"/>
            <w:tcBorders>
              <w:left w:val="nil"/>
              <w:bottom w:val="single" w:sz="4" w:space="0" w:color="auto"/>
              <w:right w:val="single" w:sz="4" w:space="0" w:color="auto"/>
            </w:tcBorders>
          </w:tcPr>
          <w:p w14:paraId="09A68B55" w14:textId="52730853" w:rsidR="002D68AC" w:rsidRPr="00612CD9" w:rsidRDefault="00226830" w:rsidP="00562611">
            <w:pPr>
              <w:tabs>
                <w:tab w:val="clear" w:pos="284"/>
                <w:tab w:val="clear" w:pos="1701"/>
              </w:tabs>
              <w:spacing w:after="120" w:line="360" w:lineRule="auto"/>
              <w:outlineLvl w:val="3"/>
              <w:rPr>
                <w:rFonts w:cs="Arial"/>
                <w:b/>
                <w:bCs/>
                <w:kern w:val="28"/>
                <w:lang w:val="en-GB"/>
              </w:rPr>
            </w:pPr>
            <w:r>
              <w:rPr>
                <w:rFonts w:cs="Arial"/>
                <w:b/>
                <w:bCs/>
                <w:kern w:val="28"/>
                <w:lang w:val="en-GB"/>
              </w:rPr>
              <w:t>28</w:t>
            </w:r>
            <w:r w:rsidR="00220323">
              <w:rPr>
                <w:rFonts w:cs="Arial"/>
                <w:b/>
                <w:bCs/>
                <w:kern w:val="28"/>
                <w:lang w:val="en-GB"/>
              </w:rPr>
              <w:t xml:space="preserve"> July 2023</w:t>
            </w:r>
          </w:p>
        </w:tc>
      </w:tr>
      <w:tr w:rsidR="00205A5B" w:rsidRPr="00562611" w14:paraId="5987706F" w14:textId="77777777" w:rsidTr="00B466BD">
        <w:tc>
          <w:tcPr>
            <w:tcW w:w="3664" w:type="dxa"/>
            <w:tcBorders>
              <w:top w:val="single" w:sz="4" w:space="0" w:color="auto"/>
              <w:left w:val="single" w:sz="4" w:space="0" w:color="auto"/>
              <w:bottom w:val="single" w:sz="4" w:space="0" w:color="auto"/>
              <w:right w:val="nil"/>
            </w:tcBorders>
          </w:tcPr>
          <w:p w14:paraId="78448D30"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commentRangeStart w:id="0"/>
            <w:r w:rsidRPr="00612CD9">
              <w:rPr>
                <w:rFonts w:cs="Arial"/>
                <w:b/>
                <w:bCs/>
                <w:kern w:val="28"/>
                <w:lang w:val="en-GB"/>
              </w:rPr>
              <w:t>Coordinating investigator</w:t>
            </w:r>
            <w:commentRangeEnd w:id="0"/>
            <w:r w:rsidR="00B15D3F" w:rsidRPr="00612CD9">
              <w:rPr>
                <w:rStyle w:val="CommentReference"/>
                <w:rFonts w:ascii="Haarlemmer MT Medium OsF" w:hAnsi="Haarlemmer MT Medium OsF"/>
                <w:b/>
                <w:bCs/>
              </w:rPr>
              <w:commentReference w:id="0"/>
            </w:r>
            <w:r w:rsidRPr="00612CD9">
              <w:rPr>
                <w:rFonts w:cs="Arial"/>
                <w:b/>
                <w:bCs/>
                <w:kern w:val="28"/>
                <w:lang w:val="en-GB"/>
              </w:rPr>
              <w:t>/project leader</w:t>
            </w:r>
          </w:p>
          <w:p w14:paraId="78E9605F"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c>
          <w:tcPr>
            <w:tcW w:w="5398" w:type="dxa"/>
            <w:tcBorders>
              <w:left w:val="nil"/>
              <w:bottom w:val="single" w:sz="4" w:space="0" w:color="auto"/>
              <w:right w:val="single" w:sz="4" w:space="0" w:color="auto"/>
            </w:tcBorders>
          </w:tcPr>
          <w:p w14:paraId="2C23191E" w14:textId="5EF853B4" w:rsidR="002D68AC" w:rsidRPr="00612CD9" w:rsidRDefault="00562611" w:rsidP="00EC6669">
            <w:pPr>
              <w:spacing w:after="120" w:line="360" w:lineRule="auto"/>
              <w:outlineLvl w:val="3"/>
              <w:rPr>
                <w:rFonts w:cs="Arial"/>
                <w:b/>
                <w:bCs/>
                <w:i/>
                <w:iCs/>
                <w:lang w:val="en-GB"/>
              </w:rPr>
            </w:pPr>
            <w:r>
              <w:rPr>
                <w:rFonts w:cs="Arial"/>
                <w:b/>
                <w:bCs/>
                <w:i/>
                <w:iCs/>
                <w:lang w:val="en-GB"/>
              </w:rPr>
              <w:t>N/A</w:t>
            </w:r>
          </w:p>
        </w:tc>
      </w:tr>
      <w:tr w:rsidR="00205A5B" w:rsidRPr="00E13DB7" w14:paraId="762AC19B" w14:textId="77777777" w:rsidTr="00B466BD">
        <w:tc>
          <w:tcPr>
            <w:tcW w:w="3664" w:type="dxa"/>
            <w:tcBorders>
              <w:top w:val="single" w:sz="4" w:space="0" w:color="auto"/>
              <w:left w:val="single" w:sz="4" w:space="0" w:color="auto"/>
              <w:right w:val="nil"/>
            </w:tcBorders>
          </w:tcPr>
          <w:p w14:paraId="3BF138AD" w14:textId="77777777" w:rsidR="002D68AC" w:rsidRPr="00612CD9" w:rsidRDefault="00562611" w:rsidP="00612CD9">
            <w:pPr>
              <w:tabs>
                <w:tab w:val="clear" w:pos="284"/>
                <w:tab w:val="clear" w:pos="1701"/>
              </w:tabs>
              <w:spacing w:after="120" w:line="360" w:lineRule="auto"/>
              <w:outlineLvl w:val="3"/>
              <w:rPr>
                <w:rFonts w:cs="Arial"/>
                <w:b/>
                <w:bCs/>
                <w:kern w:val="28"/>
              </w:rPr>
            </w:pPr>
            <w:proofErr w:type="spellStart"/>
            <w:r w:rsidRPr="00F16C71">
              <w:rPr>
                <w:rFonts w:cs="Arial"/>
                <w:b/>
                <w:bCs/>
                <w:kern w:val="28"/>
              </w:rPr>
              <w:t>Principal</w:t>
            </w:r>
            <w:proofErr w:type="spellEnd"/>
            <w:r w:rsidRPr="00F16C71">
              <w:rPr>
                <w:rFonts w:cs="Arial"/>
                <w:b/>
                <w:bCs/>
                <w:kern w:val="28"/>
              </w:rPr>
              <w:t xml:space="preserve"> investigator(s) (in Dutch: </w:t>
            </w:r>
            <w:r w:rsidRPr="00612CD9">
              <w:rPr>
                <w:rFonts w:cs="Arial"/>
                <w:b/>
                <w:bCs/>
                <w:kern w:val="28"/>
              </w:rPr>
              <w:t>hoofdonderzoeker/</w:t>
            </w:r>
            <w:r w:rsidR="00EC6669">
              <w:rPr>
                <w:rFonts w:cs="Arial"/>
                <w:b/>
                <w:bCs/>
                <w:kern w:val="28"/>
              </w:rPr>
              <w:t xml:space="preserve"> </w:t>
            </w:r>
            <w:r w:rsidRPr="00612CD9">
              <w:rPr>
                <w:rFonts w:cs="Arial"/>
                <w:b/>
                <w:bCs/>
                <w:kern w:val="28"/>
              </w:rPr>
              <w:t>uitvoerder)</w:t>
            </w:r>
          </w:p>
          <w:p w14:paraId="30182355" w14:textId="77777777" w:rsidR="002D68AC" w:rsidRPr="00612CD9" w:rsidRDefault="00562611" w:rsidP="00612CD9">
            <w:pPr>
              <w:spacing w:after="120" w:line="360" w:lineRule="auto"/>
              <w:outlineLvl w:val="3"/>
              <w:rPr>
                <w:rFonts w:cs="Arial"/>
                <w:b/>
                <w:bCs/>
                <w:i/>
                <w:iCs/>
                <w:lang w:val="en-GB"/>
              </w:rPr>
            </w:pPr>
            <w:r>
              <w:rPr>
                <w:rFonts w:cs="Arial"/>
                <w:b/>
                <w:bCs/>
                <w:i/>
                <w:iCs/>
                <w:lang w:val="en-GB"/>
              </w:rPr>
              <w:t>&lt;</w:t>
            </w:r>
            <w:commentRangeStart w:id="1"/>
            <w:proofErr w:type="spellStart"/>
            <w:r w:rsidRPr="00612CD9">
              <w:rPr>
                <w:rFonts w:cs="Arial"/>
                <w:b/>
                <w:bCs/>
                <w:i/>
                <w:iCs/>
                <w:lang w:val="en-GB"/>
              </w:rPr>
              <w:t>Multicenter</w:t>
            </w:r>
            <w:proofErr w:type="spellEnd"/>
            <w:r w:rsidRPr="00612CD9">
              <w:rPr>
                <w:rFonts w:cs="Arial"/>
                <w:b/>
                <w:bCs/>
                <w:i/>
                <w:iCs/>
                <w:lang w:val="en-GB"/>
              </w:rPr>
              <w:t xml:space="preserve"> research: per site</w:t>
            </w:r>
            <w:commentRangeEnd w:id="1"/>
            <w:r w:rsidR="00683D35">
              <w:rPr>
                <w:rStyle w:val="CommentReference"/>
                <w:rFonts w:ascii="Haarlemmer MT Medium OsF" w:hAnsi="Haarlemmer MT Medium OsF"/>
              </w:rPr>
              <w:commentReference w:id="1"/>
            </w:r>
            <w:r>
              <w:rPr>
                <w:rFonts w:cs="Arial"/>
                <w:b/>
                <w:bCs/>
                <w:i/>
                <w:iCs/>
                <w:lang w:val="en-GB"/>
              </w:rPr>
              <w:t>&gt;</w:t>
            </w:r>
          </w:p>
          <w:p w14:paraId="29104F98" w14:textId="77777777" w:rsidR="002D68AC" w:rsidRPr="00612CD9" w:rsidRDefault="002D68AC" w:rsidP="00612CD9">
            <w:pPr>
              <w:tabs>
                <w:tab w:val="clear" w:pos="284"/>
                <w:tab w:val="clear" w:pos="1701"/>
              </w:tabs>
              <w:spacing w:after="120" w:line="360" w:lineRule="auto"/>
              <w:outlineLvl w:val="3"/>
              <w:rPr>
                <w:rFonts w:cs="Arial"/>
                <w:b/>
                <w:bCs/>
                <w:i/>
                <w:kern w:val="28"/>
                <w:lang w:val="en-GB"/>
              </w:rPr>
            </w:pPr>
          </w:p>
        </w:tc>
        <w:tc>
          <w:tcPr>
            <w:tcW w:w="5398" w:type="dxa"/>
            <w:tcBorders>
              <w:top w:val="single" w:sz="4" w:space="0" w:color="auto"/>
              <w:left w:val="nil"/>
              <w:right w:val="single" w:sz="4" w:space="0" w:color="auto"/>
            </w:tcBorders>
          </w:tcPr>
          <w:p w14:paraId="296451FB" w14:textId="77777777" w:rsidR="00562611" w:rsidRPr="001837AC" w:rsidRDefault="00562611" w:rsidP="00562611">
            <w:pPr>
              <w:rPr>
                <w:rFonts w:cs="Arial"/>
                <w:b/>
                <w:iCs/>
                <w:lang w:val="en-GB"/>
              </w:rPr>
            </w:pPr>
            <w:r w:rsidRPr="001837AC">
              <w:rPr>
                <w:rFonts w:cs="Arial"/>
                <w:b/>
                <w:iCs/>
                <w:lang w:val="en-GB"/>
              </w:rPr>
              <w:t>Alejandra M</w:t>
            </w:r>
            <w:r>
              <w:rPr>
                <w:rFonts w:cs="Arial"/>
                <w:b/>
                <w:iCs/>
                <w:lang w:val="en-GB"/>
              </w:rPr>
              <w:t>é</w:t>
            </w:r>
            <w:r w:rsidRPr="001837AC">
              <w:rPr>
                <w:rFonts w:cs="Arial"/>
                <w:b/>
                <w:iCs/>
                <w:lang w:val="en-GB"/>
              </w:rPr>
              <w:t>ndez Romero, PhD, MD</w:t>
            </w:r>
          </w:p>
          <w:p w14:paraId="08A9CD40" w14:textId="3C435482" w:rsidR="00562611" w:rsidRPr="00F07DF4" w:rsidRDefault="00562611" w:rsidP="00562611">
            <w:pPr>
              <w:rPr>
                <w:rFonts w:cs="Arial"/>
                <w:b/>
                <w:iCs/>
                <w:lang w:val="en-GB"/>
              </w:rPr>
            </w:pPr>
            <w:r>
              <w:rPr>
                <w:rFonts w:cs="Arial"/>
                <w:b/>
                <w:iCs/>
                <w:lang w:val="en-GB"/>
              </w:rPr>
              <w:t>R</w:t>
            </w:r>
            <w:r w:rsidRPr="00E209DA">
              <w:rPr>
                <w:rFonts w:cs="Arial"/>
                <w:b/>
                <w:iCs/>
                <w:lang w:val="en-GB"/>
              </w:rPr>
              <w:t>adiation oncologist and</w:t>
            </w:r>
            <w:r w:rsidR="00886A18">
              <w:rPr>
                <w:rFonts w:cs="Arial"/>
                <w:b/>
                <w:iCs/>
                <w:lang w:val="en-GB"/>
              </w:rPr>
              <w:t xml:space="preserve"> assistant professor</w:t>
            </w:r>
          </w:p>
          <w:p w14:paraId="7533B32A" w14:textId="77777777" w:rsidR="00562611" w:rsidRPr="00F07DF4" w:rsidRDefault="00562611" w:rsidP="00562611">
            <w:pPr>
              <w:rPr>
                <w:rFonts w:cs="Arial"/>
                <w:b/>
                <w:iCs/>
                <w:lang w:val="en-GB"/>
              </w:rPr>
            </w:pPr>
            <w:r w:rsidRPr="00F07DF4">
              <w:rPr>
                <w:rFonts w:cs="Arial"/>
                <w:b/>
                <w:iCs/>
                <w:lang w:val="en-GB"/>
              </w:rPr>
              <w:t xml:space="preserve">Department of </w:t>
            </w:r>
            <w:r>
              <w:rPr>
                <w:rFonts w:cs="Arial"/>
                <w:b/>
                <w:iCs/>
                <w:lang w:val="en-GB"/>
              </w:rPr>
              <w:t>Radiotherapy</w:t>
            </w:r>
          </w:p>
          <w:p w14:paraId="5B6D44D2" w14:textId="0A3E7C4C" w:rsidR="00562611" w:rsidRPr="00F07DF4" w:rsidRDefault="00562611" w:rsidP="00562611">
            <w:pPr>
              <w:rPr>
                <w:rFonts w:cs="Arial"/>
                <w:b/>
                <w:iCs/>
                <w:lang w:val="en-GB"/>
              </w:rPr>
            </w:pPr>
            <w:r w:rsidRPr="00F07DF4">
              <w:rPr>
                <w:rFonts w:cs="Arial"/>
                <w:b/>
                <w:iCs/>
                <w:lang w:val="en-GB"/>
              </w:rPr>
              <w:t xml:space="preserve">Erasmus </w:t>
            </w:r>
            <w:r>
              <w:rPr>
                <w:rFonts w:cs="Arial"/>
                <w:b/>
                <w:iCs/>
                <w:lang w:val="en-GB"/>
              </w:rPr>
              <w:t>MC Cancer Institute</w:t>
            </w:r>
            <w:r w:rsidRPr="00F07DF4">
              <w:rPr>
                <w:rFonts w:cs="Arial"/>
                <w:b/>
                <w:iCs/>
                <w:lang w:val="en-GB"/>
              </w:rPr>
              <w:t xml:space="preserve"> - University Medical </w:t>
            </w:r>
            <w:proofErr w:type="spellStart"/>
            <w:r w:rsidRPr="00F07DF4">
              <w:rPr>
                <w:rFonts w:cs="Arial"/>
                <w:b/>
                <w:iCs/>
                <w:lang w:val="en-GB"/>
              </w:rPr>
              <w:t>Center</w:t>
            </w:r>
            <w:proofErr w:type="spellEnd"/>
            <w:r w:rsidR="00445AC8">
              <w:rPr>
                <w:rFonts w:cs="Arial"/>
                <w:b/>
                <w:iCs/>
                <w:lang w:val="en-GB"/>
              </w:rPr>
              <w:t>, Rotterdam</w:t>
            </w:r>
          </w:p>
          <w:p w14:paraId="369776BB" w14:textId="451BB7E7" w:rsidR="00445AC8" w:rsidRPr="00477371" w:rsidRDefault="00477371" w:rsidP="00562611">
            <w:pPr>
              <w:rPr>
                <w:rFonts w:cs="Arial"/>
                <w:b/>
                <w:iCs/>
              </w:rPr>
            </w:pPr>
            <w:r w:rsidRPr="00477371">
              <w:rPr>
                <w:rFonts w:cs="Arial"/>
                <w:b/>
                <w:iCs/>
              </w:rPr>
              <w:t xml:space="preserve">Dr. </w:t>
            </w:r>
            <w:proofErr w:type="spellStart"/>
            <w:r w:rsidRPr="00477371">
              <w:rPr>
                <w:rFonts w:cs="Arial"/>
                <w:b/>
                <w:iCs/>
              </w:rPr>
              <w:t>Molewaterplein</w:t>
            </w:r>
            <w:proofErr w:type="spellEnd"/>
            <w:r w:rsidRPr="00477371">
              <w:rPr>
                <w:rFonts w:cs="Arial"/>
                <w:b/>
                <w:iCs/>
              </w:rPr>
              <w:t xml:space="preserve"> 40, 3015 GD Rotterdam</w:t>
            </w:r>
          </w:p>
          <w:p w14:paraId="536AFE5F" w14:textId="793665E1" w:rsidR="00477371" w:rsidRDefault="00477371" w:rsidP="00562611">
            <w:pPr>
              <w:rPr>
                <w:rFonts w:cs="Arial"/>
                <w:b/>
                <w:iCs/>
              </w:rPr>
            </w:pPr>
            <w:r w:rsidRPr="00477371">
              <w:rPr>
                <w:rFonts w:cs="Arial"/>
                <w:b/>
                <w:iCs/>
              </w:rPr>
              <w:t>The N</w:t>
            </w:r>
            <w:r>
              <w:rPr>
                <w:rFonts w:cs="Arial"/>
                <w:b/>
                <w:iCs/>
              </w:rPr>
              <w:t>etherlands</w:t>
            </w:r>
          </w:p>
          <w:p w14:paraId="36EF70E2" w14:textId="48688A1A" w:rsidR="00477371" w:rsidRPr="00F16C71" w:rsidRDefault="000B39C2" w:rsidP="00562611">
            <w:pPr>
              <w:rPr>
                <w:rFonts w:cs="Arial"/>
                <w:b/>
                <w:iCs/>
                <w:lang w:val="en-US"/>
              </w:rPr>
            </w:pPr>
            <w:r>
              <w:rPr>
                <w:rFonts w:cs="Arial"/>
                <w:b/>
                <w:iCs/>
                <w:lang w:val="en-US"/>
              </w:rPr>
              <w:t>Tel: 010-7035792</w:t>
            </w:r>
          </w:p>
          <w:p w14:paraId="3566B368" w14:textId="394F2C10" w:rsidR="00562611" w:rsidRPr="00F16C71" w:rsidRDefault="00562611" w:rsidP="00562611">
            <w:pPr>
              <w:spacing w:after="120" w:line="360" w:lineRule="auto"/>
              <w:outlineLvl w:val="3"/>
              <w:rPr>
                <w:rStyle w:val="Hyperlink"/>
                <w:rFonts w:ascii="Arial" w:hAnsi="Arial"/>
                <w:b/>
                <w:lang w:val="en-US"/>
              </w:rPr>
            </w:pPr>
            <w:r w:rsidRPr="00562611">
              <w:rPr>
                <w:rFonts w:cs="Arial"/>
                <w:b/>
                <w:iCs/>
                <w:lang w:val="en-US"/>
              </w:rPr>
              <w:t xml:space="preserve">E-mail: </w:t>
            </w:r>
            <w:hyperlink r:id="rId13" w:history="1">
              <w:r w:rsidRPr="00562611">
                <w:rPr>
                  <w:rStyle w:val="Hyperlink"/>
                  <w:rFonts w:ascii="Arial" w:hAnsi="Arial" w:cs="Arial"/>
                  <w:b/>
                  <w:iCs/>
                  <w:lang w:val="en-US"/>
                </w:rPr>
                <w:t>a.mendezromero</w:t>
              </w:r>
              <w:r w:rsidRPr="00562611">
                <w:rPr>
                  <w:rStyle w:val="Hyperlink"/>
                  <w:rFonts w:ascii="Arial" w:hAnsi="Arial"/>
                  <w:b/>
                  <w:lang w:val="en-US"/>
                </w:rPr>
                <w:t>@erasmusmc.nl</w:t>
              </w:r>
            </w:hyperlink>
          </w:p>
          <w:p w14:paraId="69AA9C7D" w14:textId="77777777" w:rsidR="00477371" w:rsidRDefault="00477371" w:rsidP="00477371">
            <w:pPr>
              <w:rPr>
                <w:rFonts w:cs="Arial"/>
                <w:b/>
                <w:iCs/>
                <w:lang w:val="en-GB"/>
              </w:rPr>
            </w:pPr>
          </w:p>
          <w:p w14:paraId="60661165" w14:textId="6713477E" w:rsidR="00477371" w:rsidRPr="00F07DF4" w:rsidRDefault="00477371" w:rsidP="00477371">
            <w:pPr>
              <w:rPr>
                <w:rFonts w:cs="Arial"/>
                <w:b/>
                <w:iCs/>
                <w:lang w:val="en-GB"/>
              </w:rPr>
            </w:pPr>
            <w:r w:rsidRPr="00F07DF4">
              <w:rPr>
                <w:rFonts w:cs="Arial"/>
                <w:b/>
                <w:iCs/>
                <w:lang w:val="en-GB"/>
              </w:rPr>
              <w:t>E</w:t>
            </w:r>
            <w:r>
              <w:rPr>
                <w:rFonts w:cs="Arial"/>
                <w:b/>
                <w:iCs/>
                <w:lang w:val="en-GB"/>
              </w:rPr>
              <w:t xml:space="preserve">sther </w:t>
            </w:r>
            <w:r w:rsidRPr="00F07DF4">
              <w:rPr>
                <w:rFonts w:cs="Arial"/>
                <w:b/>
                <w:iCs/>
                <w:lang w:val="en-GB"/>
              </w:rPr>
              <w:t>A.H. Warnert</w:t>
            </w:r>
            <w:r>
              <w:rPr>
                <w:rFonts w:cs="Arial"/>
                <w:b/>
                <w:iCs/>
                <w:lang w:val="en-GB"/>
              </w:rPr>
              <w:t>, PhD, MSc</w:t>
            </w:r>
          </w:p>
          <w:p w14:paraId="46B6299B" w14:textId="77777777" w:rsidR="00477371" w:rsidRPr="00F07DF4" w:rsidRDefault="00477371" w:rsidP="00477371">
            <w:pPr>
              <w:rPr>
                <w:rFonts w:cs="Arial"/>
                <w:b/>
                <w:iCs/>
                <w:lang w:val="en-GB"/>
              </w:rPr>
            </w:pPr>
            <w:r w:rsidRPr="00F07DF4">
              <w:rPr>
                <w:rFonts w:cs="Arial"/>
                <w:b/>
                <w:iCs/>
                <w:lang w:val="en-GB"/>
              </w:rPr>
              <w:t>Assistant professor</w:t>
            </w:r>
          </w:p>
          <w:p w14:paraId="5566F7F3" w14:textId="77777777" w:rsidR="00477371" w:rsidRPr="00F07DF4" w:rsidRDefault="00477371" w:rsidP="00477371">
            <w:pPr>
              <w:rPr>
                <w:rFonts w:cs="Arial"/>
                <w:b/>
                <w:iCs/>
                <w:lang w:val="en-GB"/>
              </w:rPr>
            </w:pPr>
            <w:r w:rsidRPr="00F07DF4">
              <w:rPr>
                <w:rFonts w:cs="Arial"/>
                <w:b/>
                <w:iCs/>
                <w:lang w:val="en-GB"/>
              </w:rPr>
              <w:t>Department of Radiology &amp; Nuclear Medicine</w:t>
            </w:r>
          </w:p>
          <w:p w14:paraId="6A42FA8B" w14:textId="77777777" w:rsidR="00477371" w:rsidRPr="00F16C71" w:rsidRDefault="00477371" w:rsidP="00477371">
            <w:pPr>
              <w:rPr>
                <w:rFonts w:cs="Arial"/>
                <w:b/>
                <w:iCs/>
                <w:lang w:val="en-US"/>
              </w:rPr>
            </w:pPr>
            <w:r w:rsidRPr="00F16C71">
              <w:rPr>
                <w:rFonts w:cs="Arial"/>
                <w:b/>
                <w:iCs/>
                <w:lang w:val="en-US"/>
              </w:rPr>
              <w:t>Erasmus MC - University Medical Center</w:t>
            </w:r>
          </w:p>
          <w:p w14:paraId="26929B76" w14:textId="77777777" w:rsidR="00477371" w:rsidRPr="00F16C71" w:rsidRDefault="00477371" w:rsidP="00477371">
            <w:pPr>
              <w:rPr>
                <w:rFonts w:cs="Arial"/>
                <w:b/>
                <w:iCs/>
                <w:lang w:val="en-US"/>
              </w:rPr>
            </w:pPr>
            <w:r w:rsidRPr="00F16C71">
              <w:rPr>
                <w:rFonts w:cs="Arial"/>
                <w:b/>
                <w:iCs/>
                <w:lang w:val="en-US"/>
              </w:rPr>
              <w:t>Rotterdam</w:t>
            </w:r>
          </w:p>
          <w:p w14:paraId="34C23A7C" w14:textId="2D5A3309" w:rsidR="00477371" w:rsidRDefault="00477371" w:rsidP="00477371">
            <w:pPr>
              <w:rPr>
                <w:rStyle w:val="Hyperlink"/>
                <w:rFonts w:ascii="Arial" w:hAnsi="Arial" w:cs="Arial"/>
                <w:b/>
                <w:iCs/>
                <w:lang w:val="en-GB"/>
              </w:rPr>
            </w:pPr>
            <w:r w:rsidRPr="00F07DF4">
              <w:rPr>
                <w:rFonts w:cs="Arial"/>
                <w:b/>
                <w:iCs/>
                <w:lang w:val="en-GB"/>
              </w:rPr>
              <w:t xml:space="preserve">E-mail: </w:t>
            </w:r>
            <w:hyperlink r:id="rId14" w:history="1">
              <w:r w:rsidRPr="00F07DF4">
                <w:rPr>
                  <w:rStyle w:val="Hyperlink"/>
                  <w:rFonts w:ascii="Arial" w:hAnsi="Arial" w:cs="Arial"/>
                  <w:b/>
                  <w:iCs/>
                  <w:lang w:val="en-GB"/>
                </w:rPr>
                <w:t>e.warnert@erasmusmc.nl</w:t>
              </w:r>
            </w:hyperlink>
          </w:p>
          <w:p w14:paraId="37D2E17F" w14:textId="77777777" w:rsidR="00477371" w:rsidRDefault="00477371" w:rsidP="00477371">
            <w:pPr>
              <w:rPr>
                <w:rFonts w:cs="Arial"/>
                <w:b/>
                <w:iCs/>
                <w:lang w:val="en-US"/>
              </w:rPr>
            </w:pPr>
          </w:p>
          <w:p w14:paraId="450491B3" w14:textId="77777777" w:rsidR="00477371" w:rsidRDefault="00477371" w:rsidP="00477371">
            <w:pPr>
              <w:rPr>
                <w:rFonts w:cs="Arial"/>
                <w:b/>
                <w:iCs/>
                <w:lang w:val="en-GB"/>
              </w:rPr>
            </w:pPr>
          </w:p>
          <w:p w14:paraId="47484245" w14:textId="7D8D0535" w:rsidR="00477371" w:rsidRPr="00F07DF4" w:rsidRDefault="00477371" w:rsidP="00477371">
            <w:pPr>
              <w:rPr>
                <w:rFonts w:cs="Arial"/>
                <w:b/>
                <w:iCs/>
                <w:lang w:val="en-GB"/>
              </w:rPr>
            </w:pPr>
            <w:r>
              <w:rPr>
                <w:rFonts w:cs="Arial"/>
                <w:b/>
                <w:iCs/>
                <w:lang w:val="en-GB"/>
              </w:rPr>
              <w:t>Patrick L.Y. Tang, MSc</w:t>
            </w:r>
          </w:p>
          <w:p w14:paraId="3A233B17" w14:textId="15325C74" w:rsidR="00477371" w:rsidRPr="00F07DF4" w:rsidRDefault="00477371" w:rsidP="00477371">
            <w:pPr>
              <w:rPr>
                <w:rFonts w:cs="Arial"/>
                <w:b/>
                <w:iCs/>
                <w:lang w:val="en-GB"/>
              </w:rPr>
            </w:pPr>
            <w:r>
              <w:rPr>
                <w:rFonts w:cs="Arial"/>
                <w:b/>
                <w:iCs/>
                <w:lang w:val="en-GB"/>
              </w:rPr>
              <w:t>PhD-candidate</w:t>
            </w:r>
          </w:p>
          <w:p w14:paraId="73BD7D06" w14:textId="28B07738" w:rsidR="00477371" w:rsidRPr="00F07DF4" w:rsidRDefault="00477371" w:rsidP="00477371">
            <w:pPr>
              <w:rPr>
                <w:rFonts w:cs="Arial"/>
                <w:b/>
                <w:iCs/>
                <w:lang w:val="en-GB"/>
              </w:rPr>
            </w:pPr>
            <w:r w:rsidRPr="00F07DF4">
              <w:rPr>
                <w:rFonts w:cs="Arial"/>
                <w:b/>
                <w:iCs/>
                <w:lang w:val="en-GB"/>
              </w:rPr>
              <w:t>Department</w:t>
            </w:r>
            <w:r>
              <w:rPr>
                <w:rFonts w:cs="Arial"/>
                <w:b/>
                <w:iCs/>
                <w:lang w:val="en-GB"/>
              </w:rPr>
              <w:t xml:space="preserve"> of Radiology &amp; Nuclear Medicine </w:t>
            </w:r>
          </w:p>
          <w:p w14:paraId="0E8E5BBE" w14:textId="31952FD5" w:rsidR="00477371" w:rsidRPr="00F07DF4" w:rsidRDefault="00477371" w:rsidP="00477371">
            <w:pPr>
              <w:rPr>
                <w:rFonts w:cs="Arial"/>
                <w:b/>
                <w:iCs/>
                <w:lang w:val="en-GB"/>
              </w:rPr>
            </w:pPr>
            <w:r w:rsidRPr="00F07DF4">
              <w:rPr>
                <w:rFonts w:cs="Arial"/>
                <w:b/>
                <w:iCs/>
                <w:lang w:val="en-GB"/>
              </w:rPr>
              <w:t>Department</w:t>
            </w:r>
            <w:r>
              <w:rPr>
                <w:rFonts w:cs="Arial"/>
                <w:b/>
                <w:iCs/>
                <w:lang w:val="en-GB"/>
              </w:rPr>
              <w:t xml:space="preserve"> of Radiotherapy</w:t>
            </w:r>
          </w:p>
          <w:p w14:paraId="06623210" w14:textId="77777777" w:rsidR="00477371" w:rsidRPr="00477371" w:rsidRDefault="00477371" w:rsidP="00477371">
            <w:pPr>
              <w:rPr>
                <w:rFonts w:cs="Arial"/>
                <w:b/>
                <w:iCs/>
                <w:lang w:val="en-US"/>
              </w:rPr>
            </w:pPr>
            <w:r w:rsidRPr="00477371">
              <w:rPr>
                <w:rFonts w:cs="Arial"/>
                <w:b/>
                <w:iCs/>
                <w:lang w:val="en-US"/>
              </w:rPr>
              <w:t>Erasmus MC - University Medical Center</w:t>
            </w:r>
          </w:p>
          <w:p w14:paraId="00273F79" w14:textId="77777777" w:rsidR="00477371" w:rsidRPr="00477371" w:rsidRDefault="00477371" w:rsidP="00477371">
            <w:pPr>
              <w:rPr>
                <w:rFonts w:cs="Arial"/>
                <w:b/>
                <w:iCs/>
                <w:lang w:val="en-US"/>
              </w:rPr>
            </w:pPr>
            <w:r w:rsidRPr="00477371">
              <w:rPr>
                <w:rFonts w:cs="Arial"/>
                <w:b/>
                <w:iCs/>
                <w:lang w:val="en-US"/>
              </w:rPr>
              <w:t>Rotterdam</w:t>
            </w:r>
          </w:p>
          <w:p w14:paraId="7CBAA626" w14:textId="7864B636" w:rsidR="00477371" w:rsidRDefault="00477371" w:rsidP="00477371">
            <w:pPr>
              <w:rPr>
                <w:rStyle w:val="Hyperlink"/>
                <w:rFonts w:ascii="Arial" w:hAnsi="Arial" w:cs="Arial"/>
                <w:b/>
                <w:iCs/>
                <w:lang w:val="en-GB"/>
              </w:rPr>
            </w:pPr>
            <w:r w:rsidRPr="00F07DF4">
              <w:rPr>
                <w:rFonts w:cs="Arial"/>
                <w:b/>
                <w:iCs/>
                <w:lang w:val="en-GB"/>
              </w:rPr>
              <w:t xml:space="preserve">E-mail: </w:t>
            </w:r>
            <w:hyperlink r:id="rId15" w:history="1">
              <w:r>
                <w:rPr>
                  <w:rStyle w:val="Hyperlink"/>
                  <w:rFonts w:ascii="Arial" w:hAnsi="Arial" w:cs="Arial"/>
                  <w:b/>
                  <w:iCs/>
                  <w:lang w:val="en-GB"/>
                </w:rPr>
                <w:t>p.l.y.tang</w:t>
              </w:r>
              <w:r w:rsidRPr="00F07DF4">
                <w:rPr>
                  <w:rStyle w:val="Hyperlink"/>
                  <w:rFonts w:ascii="Arial" w:hAnsi="Arial" w:cs="Arial"/>
                  <w:b/>
                  <w:iCs/>
                  <w:lang w:val="en-GB"/>
                </w:rPr>
                <w:t>@erasmusmc.nl</w:t>
              </w:r>
            </w:hyperlink>
          </w:p>
          <w:p w14:paraId="71CA3A48" w14:textId="3F71DF3F" w:rsidR="00477371" w:rsidRPr="00477371" w:rsidRDefault="00477371" w:rsidP="00477371">
            <w:pPr>
              <w:spacing w:after="120" w:line="360" w:lineRule="auto"/>
              <w:outlineLvl w:val="3"/>
              <w:rPr>
                <w:rFonts w:cs="Arial"/>
                <w:b/>
                <w:iCs/>
                <w:lang w:val="en-GB"/>
              </w:rPr>
            </w:pPr>
          </w:p>
        </w:tc>
      </w:tr>
      <w:tr w:rsidR="00205A5B" w:rsidRPr="00E13DB7" w14:paraId="542344A9" w14:textId="77777777" w:rsidTr="00B466BD">
        <w:tc>
          <w:tcPr>
            <w:tcW w:w="3664" w:type="dxa"/>
            <w:tcBorders>
              <w:left w:val="single" w:sz="4" w:space="0" w:color="auto"/>
              <w:bottom w:val="single" w:sz="4" w:space="0" w:color="auto"/>
              <w:right w:val="nil"/>
            </w:tcBorders>
          </w:tcPr>
          <w:p w14:paraId="61525569" w14:textId="77777777" w:rsidR="002D68AC" w:rsidRPr="00562611" w:rsidRDefault="002D68AC" w:rsidP="00612CD9">
            <w:pPr>
              <w:tabs>
                <w:tab w:val="clear" w:pos="284"/>
                <w:tab w:val="clear" w:pos="1701"/>
              </w:tabs>
              <w:spacing w:after="120" w:line="360" w:lineRule="auto"/>
              <w:outlineLvl w:val="3"/>
              <w:rPr>
                <w:rFonts w:cs="Arial"/>
                <w:b/>
                <w:bCs/>
                <w:kern w:val="28"/>
                <w:lang w:val="en-US"/>
              </w:rPr>
            </w:pPr>
          </w:p>
        </w:tc>
        <w:tc>
          <w:tcPr>
            <w:tcW w:w="5398" w:type="dxa"/>
            <w:tcBorders>
              <w:left w:val="nil"/>
              <w:bottom w:val="single" w:sz="4" w:space="0" w:color="auto"/>
              <w:right w:val="single" w:sz="4" w:space="0" w:color="auto"/>
            </w:tcBorders>
          </w:tcPr>
          <w:p w14:paraId="2EA391F6" w14:textId="77777777" w:rsidR="002D68AC" w:rsidRPr="00562611" w:rsidRDefault="002D68AC" w:rsidP="00612CD9">
            <w:pPr>
              <w:tabs>
                <w:tab w:val="clear" w:pos="284"/>
                <w:tab w:val="clear" w:pos="1701"/>
              </w:tabs>
              <w:spacing w:after="120" w:line="360" w:lineRule="auto"/>
              <w:outlineLvl w:val="3"/>
              <w:rPr>
                <w:rFonts w:cs="Arial"/>
                <w:b/>
                <w:bCs/>
                <w:kern w:val="28"/>
                <w:lang w:val="en-US"/>
              </w:rPr>
            </w:pPr>
          </w:p>
        </w:tc>
      </w:tr>
      <w:tr w:rsidR="00205A5B" w:rsidRPr="00E13DB7" w14:paraId="4856B345" w14:textId="77777777" w:rsidTr="00B466BD">
        <w:tc>
          <w:tcPr>
            <w:tcW w:w="3664" w:type="dxa"/>
            <w:tcBorders>
              <w:top w:val="single" w:sz="4" w:space="0" w:color="auto"/>
              <w:left w:val="single" w:sz="4" w:space="0" w:color="auto"/>
              <w:right w:val="nil"/>
            </w:tcBorders>
          </w:tcPr>
          <w:p w14:paraId="680DED5F" w14:textId="77777777" w:rsidR="002D68AC" w:rsidRPr="00612CD9" w:rsidRDefault="00562611" w:rsidP="00612CD9">
            <w:pPr>
              <w:tabs>
                <w:tab w:val="clear" w:pos="284"/>
                <w:tab w:val="clear" w:pos="1701"/>
              </w:tabs>
              <w:spacing w:after="120" w:line="360" w:lineRule="auto"/>
              <w:outlineLvl w:val="3"/>
              <w:rPr>
                <w:rFonts w:cs="Arial"/>
                <w:b/>
                <w:bCs/>
                <w:kern w:val="28"/>
              </w:rPr>
            </w:pPr>
            <w:commentRangeStart w:id="2"/>
            <w:r w:rsidRPr="00612CD9">
              <w:rPr>
                <w:rFonts w:cs="Arial"/>
                <w:b/>
                <w:bCs/>
                <w:kern w:val="28"/>
              </w:rPr>
              <w:t>Sponsor</w:t>
            </w:r>
            <w:commentRangeEnd w:id="2"/>
            <w:r w:rsidR="00A96C95">
              <w:rPr>
                <w:rStyle w:val="CommentReference"/>
                <w:rFonts w:ascii="Haarlemmer MT Medium OsF" w:hAnsi="Haarlemmer MT Medium OsF"/>
              </w:rPr>
              <w:commentReference w:id="2"/>
            </w:r>
            <w:r w:rsidRPr="00612CD9">
              <w:rPr>
                <w:rFonts w:cs="Arial"/>
                <w:b/>
                <w:bCs/>
                <w:kern w:val="28"/>
              </w:rPr>
              <w:t xml:space="preserve"> (in Dutch: verrichter</w:t>
            </w:r>
            <w:r w:rsidR="00E969A2" w:rsidRPr="00612CD9">
              <w:rPr>
                <w:rFonts w:cs="Arial"/>
                <w:b/>
                <w:bCs/>
                <w:kern w:val="28"/>
              </w:rPr>
              <w:t>/opdrachtgever</w:t>
            </w:r>
            <w:r w:rsidRPr="00612CD9">
              <w:rPr>
                <w:rFonts w:cs="Arial"/>
                <w:b/>
                <w:bCs/>
                <w:kern w:val="28"/>
              </w:rPr>
              <w:t>)</w:t>
            </w:r>
          </w:p>
        </w:tc>
        <w:tc>
          <w:tcPr>
            <w:tcW w:w="5398" w:type="dxa"/>
            <w:tcBorders>
              <w:top w:val="single" w:sz="4" w:space="0" w:color="auto"/>
              <w:left w:val="nil"/>
              <w:right w:val="single" w:sz="4" w:space="0" w:color="auto"/>
            </w:tcBorders>
          </w:tcPr>
          <w:p w14:paraId="79583784" w14:textId="3DE05A1D" w:rsidR="002E2080" w:rsidRPr="002E2080" w:rsidRDefault="00477371" w:rsidP="00A524FE">
            <w:pPr>
              <w:spacing w:after="120" w:line="360" w:lineRule="auto"/>
              <w:outlineLvl w:val="3"/>
              <w:rPr>
                <w:rFonts w:cs="Arial"/>
                <w:b/>
                <w:bCs/>
                <w:iCs/>
                <w:lang w:val="en-US"/>
              </w:rPr>
            </w:pPr>
            <w:r w:rsidRPr="002E2080">
              <w:rPr>
                <w:rFonts w:cs="Arial"/>
                <w:b/>
                <w:bCs/>
                <w:iCs/>
                <w:lang w:val="en-US"/>
              </w:rPr>
              <w:t>Erasmus MC</w:t>
            </w:r>
            <w:r w:rsidR="00A524FE">
              <w:rPr>
                <w:rFonts w:cs="Arial"/>
                <w:b/>
                <w:bCs/>
                <w:iCs/>
                <w:lang w:val="en-US"/>
              </w:rPr>
              <w:t>, Department</w:t>
            </w:r>
            <w:r w:rsidR="002E2080" w:rsidRPr="002E2080">
              <w:rPr>
                <w:rFonts w:cs="Arial"/>
                <w:b/>
                <w:bCs/>
                <w:iCs/>
                <w:lang w:val="en-US"/>
              </w:rPr>
              <w:t xml:space="preserve"> of R</w:t>
            </w:r>
            <w:r w:rsidR="002E2080">
              <w:rPr>
                <w:rFonts w:cs="Arial"/>
                <w:b/>
                <w:bCs/>
                <w:iCs/>
                <w:lang w:val="en-US"/>
              </w:rPr>
              <w:t>adiotherapy</w:t>
            </w:r>
          </w:p>
        </w:tc>
      </w:tr>
      <w:tr w:rsidR="00205A5B" w:rsidRPr="00E13DB7" w14:paraId="75624A48" w14:textId="77777777" w:rsidTr="00B466BD">
        <w:tc>
          <w:tcPr>
            <w:tcW w:w="3664" w:type="dxa"/>
            <w:tcBorders>
              <w:left w:val="single" w:sz="4" w:space="0" w:color="auto"/>
              <w:bottom w:val="single" w:sz="4" w:space="0" w:color="auto"/>
              <w:right w:val="nil"/>
            </w:tcBorders>
          </w:tcPr>
          <w:p w14:paraId="412842B2"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c>
          <w:tcPr>
            <w:tcW w:w="5398" w:type="dxa"/>
            <w:tcBorders>
              <w:left w:val="nil"/>
              <w:bottom w:val="single" w:sz="4" w:space="0" w:color="auto"/>
              <w:right w:val="single" w:sz="4" w:space="0" w:color="auto"/>
            </w:tcBorders>
          </w:tcPr>
          <w:p w14:paraId="40937E55"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r>
      <w:tr w:rsidR="00205A5B" w:rsidRPr="002E2080" w14:paraId="59DBB950" w14:textId="77777777" w:rsidTr="00B466BD">
        <w:tc>
          <w:tcPr>
            <w:tcW w:w="3664" w:type="dxa"/>
            <w:tcBorders>
              <w:top w:val="single" w:sz="4" w:space="0" w:color="auto"/>
              <w:left w:val="single" w:sz="4" w:space="0" w:color="auto"/>
              <w:right w:val="nil"/>
            </w:tcBorders>
          </w:tcPr>
          <w:p w14:paraId="56C8B054" w14:textId="77777777" w:rsidR="00A96C95" w:rsidRPr="00612CD9" w:rsidRDefault="00562611" w:rsidP="00612CD9">
            <w:pPr>
              <w:tabs>
                <w:tab w:val="clear" w:pos="284"/>
                <w:tab w:val="clear" w:pos="1701"/>
              </w:tabs>
              <w:spacing w:after="120" w:line="360" w:lineRule="auto"/>
              <w:outlineLvl w:val="3"/>
              <w:rPr>
                <w:rFonts w:cs="Arial"/>
                <w:b/>
                <w:bCs/>
                <w:kern w:val="28"/>
                <w:lang w:val="en-GB"/>
              </w:rPr>
            </w:pPr>
            <w:r>
              <w:rPr>
                <w:rFonts w:cs="Arial"/>
                <w:b/>
                <w:bCs/>
                <w:kern w:val="28"/>
                <w:lang w:val="en-GB"/>
              </w:rPr>
              <w:t>Subsidising party</w:t>
            </w:r>
          </w:p>
        </w:tc>
        <w:tc>
          <w:tcPr>
            <w:tcW w:w="5398" w:type="dxa"/>
            <w:tcBorders>
              <w:top w:val="single" w:sz="4" w:space="0" w:color="auto"/>
              <w:left w:val="nil"/>
              <w:right w:val="single" w:sz="4" w:space="0" w:color="auto"/>
            </w:tcBorders>
          </w:tcPr>
          <w:p w14:paraId="6C21703D" w14:textId="670C4A0A" w:rsidR="00A96C95" w:rsidRPr="00477371" w:rsidRDefault="00477371" w:rsidP="00612CD9">
            <w:pPr>
              <w:tabs>
                <w:tab w:val="clear" w:pos="284"/>
                <w:tab w:val="clear" w:pos="1701"/>
              </w:tabs>
              <w:spacing w:after="120" w:line="360" w:lineRule="auto"/>
              <w:outlineLvl w:val="3"/>
              <w:rPr>
                <w:rFonts w:cs="Arial"/>
                <w:b/>
                <w:bCs/>
                <w:iCs/>
                <w:lang w:val="en-GB"/>
              </w:rPr>
            </w:pPr>
            <w:r>
              <w:rPr>
                <w:rFonts w:cs="Arial"/>
                <w:b/>
                <w:bCs/>
                <w:iCs/>
                <w:lang w:val="en-GB"/>
              </w:rPr>
              <w:t>NWO</w:t>
            </w:r>
          </w:p>
        </w:tc>
      </w:tr>
      <w:tr w:rsidR="00205A5B" w:rsidRPr="00E13DB7" w14:paraId="6FF7C3FF" w14:textId="77777777" w:rsidTr="00B466BD">
        <w:tc>
          <w:tcPr>
            <w:tcW w:w="3664" w:type="dxa"/>
            <w:tcBorders>
              <w:top w:val="single" w:sz="4" w:space="0" w:color="auto"/>
              <w:left w:val="single" w:sz="4" w:space="0" w:color="auto"/>
              <w:right w:val="nil"/>
            </w:tcBorders>
          </w:tcPr>
          <w:p w14:paraId="5D61144B" w14:textId="77777777" w:rsidR="002D68AC" w:rsidRPr="00612CD9" w:rsidRDefault="00562611" w:rsidP="0095176D">
            <w:pPr>
              <w:tabs>
                <w:tab w:val="clear" w:pos="284"/>
                <w:tab w:val="clear" w:pos="1701"/>
              </w:tabs>
              <w:spacing w:after="120" w:line="360" w:lineRule="auto"/>
              <w:outlineLvl w:val="3"/>
              <w:rPr>
                <w:rFonts w:cs="Arial"/>
                <w:b/>
                <w:bCs/>
                <w:kern w:val="28"/>
                <w:lang w:val="en-GB"/>
              </w:rPr>
            </w:pPr>
            <w:r w:rsidRPr="00612CD9">
              <w:rPr>
                <w:rFonts w:cs="Arial"/>
                <w:b/>
                <w:bCs/>
                <w:kern w:val="28"/>
                <w:lang w:val="en-GB"/>
              </w:rPr>
              <w:t xml:space="preserve">Independent </w:t>
            </w:r>
            <w:r w:rsidR="0095176D">
              <w:rPr>
                <w:rFonts w:cs="Arial"/>
                <w:b/>
                <w:bCs/>
                <w:kern w:val="28"/>
                <w:lang w:val="en-GB"/>
              </w:rPr>
              <w:t>expert</w:t>
            </w:r>
            <w:r w:rsidR="0095176D" w:rsidRPr="00612CD9">
              <w:rPr>
                <w:rFonts w:cs="Arial"/>
                <w:b/>
                <w:bCs/>
                <w:kern w:val="28"/>
                <w:lang w:val="en-GB"/>
              </w:rPr>
              <w:t xml:space="preserve"> </w:t>
            </w:r>
            <w:r w:rsidRPr="00612CD9">
              <w:rPr>
                <w:rFonts w:cs="Arial"/>
                <w:b/>
                <w:bCs/>
                <w:kern w:val="28"/>
                <w:lang w:val="en-GB"/>
              </w:rPr>
              <w:t>(</w:t>
            </w:r>
            <w:commentRangeStart w:id="3"/>
            <w:r w:rsidRPr="00612CD9">
              <w:rPr>
                <w:rFonts w:cs="Arial"/>
                <w:b/>
                <w:bCs/>
                <w:kern w:val="28"/>
                <w:lang w:val="en-GB"/>
              </w:rPr>
              <w:t>s</w:t>
            </w:r>
            <w:commentRangeEnd w:id="3"/>
            <w:r w:rsidR="00E34AF6" w:rsidRPr="00612CD9">
              <w:rPr>
                <w:rStyle w:val="CommentReference"/>
                <w:rFonts w:ascii="Haarlemmer MT Medium OsF" w:hAnsi="Haarlemmer MT Medium OsF"/>
                <w:b/>
                <w:bCs/>
              </w:rPr>
              <w:commentReference w:id="3"/>
            </w:r>
            <w:r w:rsidRPr="00612CD9">
              <w:rPr>
                <w:rFonts w:cs="Arial"/>
                <w:b/>
                <w:bCs/>
                <w:kern w:val="28"/>
                <w:lang w:val="en-GB"/>
              </w:rPr>
              <w:t>)</w:t>
            </w:r>
          </w:p>
        </w:tc>
        <w:tc>
          <w:tcPr>
            <w:tcW w:w="5398" w:type="dxa"/>
            <w:tcBorders>
              <w:top w:val="single" w:sz="4" w:space="0" w:color="auto"/>
              <w:left w:val="nil"/>
              <w:right w:val="single" w:sz="4" w:space="0" w:color="auto"/>
            </w:tcBorders>
          </w:tcPr>
          <w:p w14:paraId="727AB0E3" w14:textId="238F5F2D" w:rsidR="00B466BD" w:rsidRPr="00B466BD" w:rsidRDefault="00B466BD" w:rsidP="00612CD9">
            <w:pPr>
              <w:tabs>
                <w:tab w:val="clear" w:pos="284"/>
                <w:tab w:val="clear" w:pos="1701"/>
              </w:tabs>
              <w:spacing w:after="120" w:line="360" w:lineRule="auto"/>
              <w:outlineLvl w:val="3"/>
              <w:rPr>
                <w:rFonts w:cs="Arial"/>
                <w:b/>
                <w:bCs/>
                <w:iCs/>
                <w:lang w:val="en-US"/>
              </w:rPr>
            </w:pPr>
            <w:r w:rsidRPr="00A56D6C">
              <w:rPr>
                <w:rFonts w:cs="Arial"/>
                <w:b/>
                <w:bCs/>
                <w:iCs/>
                <w:lang w:val="en-US"/>
              </w:rPr>
              <w:t xml:space="preserve">Prof. dr. </w:t>
            </w:r>
            <w:r w:rsidRPr="00B466BD">
              <w:rPr>
                <w:rFonts w:cs="Arial"/>
                <w:b/>
                <w:bCs/>
                <w:iCs/>
                <w:lang w:val="en-US"/>
              </w:rPr>
              <w:t xml:space="preserve">Meike W. </w:t>
            </w:r>
            <w:proofErr w:type="spellStart"/>
            <w:r w:rsidRPr="00B466BD">
              <w:rPr>
                <w:rFonts w:cs="Arial"/>
                <w:b/>
                <w:bCs/>
                <w:iCs/>
                <w:lang w:val="en-US"/>
              </w:rPr>
              <w:t>Vernooij</w:t>
            </w:r>
            <w:proofErr w:type="spellEnd"/>
            <w:r w:rsidRPr="00B466BD">
              <w:rPr>
                <w:rFonts w:cs="Arial"/>
                <w:b/>
                <w:bCs/>
                <w:iCs/>
                <w:lang w:val="en-US"/>
              </w:rPr>
              <w:br/>
            </w:r>
            <w:proofErr w:type="spellStart"/>
            <w:r w:rsidRPr="00B466BD">
              <w:rPr>
                <w:rFonts w:cs="Arial"/>
                <w:b/>
                <w:bCs/>
                <w:iCs/>
                <w:lang w:val="en-US"/>
              </w:rPr>
              <w:t>Neuroradiologist</w:t>
            </w:r>
            <w:proofErr w:type="spellEnd"/>
            <w:r w:rsidRPr="00B466BD">
              <w:rPr>
                <w:rFonts w:cs="Arial"/>
                <w:b/>
                <w:bCs/>
                <w:iCs/>
                <w:lang w:val="en-US"/>
              </w:rPr>
              <w:br/>
              <w:t>Department of Radiology &amp; Nuclear Medicine</w:t>
            </w:r>
            <w:r w:rsidRPr="00B466BD">
              <w:rPr>
                <w:rFonts w:cs="Arial"/>
                <w:b/>
                <w:bCs/>
                <w:iCs/>
                <w:lang w:val="en-US"/>
              </w:rPr>
              <w:br/>
              <w:t>Erasmus MC – University Medical Center</w:t>
            </w:r>
            <w:r w:rsidRPr="00B466BD">
              <w:rPr>
                <w:rFonts w:cs="Arial"/>
                <w:b/>
                <w:bCs/>
                <w:iCs/>
                <w:lang w:val="en-US"/>
              </w:rPr>
              <w:br/>
              <w:t>Rotterdam</w:t>
            </w:r>
            <w:r w:rsidRPr="00B466BD">
              <w:rPr>
                <w:rFonts w:cs="Arial"/>
                <w:b/>
                <w:bCs/>
                <w:iCs/>
                <w:lang w:val="en-US"/>
              </w:rPr>
              <w:br/>
              <w:t>E</w:t>
            </w:r>
            <w:r>
              <w:rPr>
                <w:rFonts w:cs="Arial"/>
                <w:b/>
                <w:bCs/>
                <w:iCs/>
                <w:lang w:val="en-US"/>
              </w:rPr>
              <w:t>-</w:t>
            </w:r>
            <w:r w:rsidRPr="00B466BD">
              <w:rPr>
                <w:rFonts w:cs="Arial"/>
                <w:b/>
                <w:bCs/>
                <w:iCs/>
                <w:lang w:val="en-US"/>
              </w:rPr>
              <w:t xml:space="preserve">mail: </w:t>
            </w:r>
            <w:hyperlink r:id="rId16" w:history="1">
              <w:r w:rsidRPr="00B466BD">
                <w:rPr>
                  <w:rStyle w:val="Hyperlink"/>
                  <w:rFonts w:ascii="Arial" w:hAnsi="Arial" w:cs="Arial"/>
                  <w:b/>
                  <w:bCs/>
                  <w:iCs/>
                  <w:lang w:val="en-US"/>
                </w:rPr>
                <w:t>m.vernooij@erasmusmc.nl</w:t>
              </w:r>
            </w:hyperlink>
          </w:p>
          <w:p w14:paraId="7054601A" w14:textId="04549610" w:rsidR="00B466BD" w:rsidRPr="00B466BD" w:rsidRDefault="00B466BD" w:rsidP="00612CD9">
            <w:pPr>
              <w:tabs>
                <w:tab w:val="clear" w:pos="284"/>
                <w:tab w:val="clear" w:pos="1701"/>
              </w:tabs>
              <w:spacing w:after="120" w:line="360" w:lineRule="auto"/>
              <w:outlineLvl w:val="3"/>
              <w:rPr>
                <w:rFonts w:cs="Arial"/>
                <w:b/>
                <w:bCs/>
                <w:kern w:val="28"/>
                <w:lang w:val="en-US"/>
              </w:rPr>
            </w:pPr>
          </w:p>
        </w:tc>
      </w:tr>
      <w:tr w:rsidR="00205A5B" w:rsidRPr="00562611" w14:paraId="7D403E5C" w14:textId="77777777" w:rsidTr="00B466BD">
        <w:tc>
          <w:tcPr>
            <w:tcW w:w="3664" w:type="dxa"/>
            <w:tcBorders>
              <w:top w:val="single" w:sz="4" w:space="0" w:color="auto"/>
              <w:left w:val="single" w:sz="4" w:space="0" w:color="auto"/>
              <w:bottom w:val="nil"/>
              <w:right w:val="nil"/>
            </w:tcBorders>
          </w:tcPr>
          <w:p w14:paraId="26AA2EAB"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r w:rsidRPr="00612CD9">
              <w:rPr>
                <w:rFonts w:cs="Arial"/>
                <w:b/>
                <w:bCs/>
                <w:kern w:val="28"/>
                <w:lang w:val="en-GB"/>
              </w:rPr>
              <w:t>Laboratory sites &lt;</w:t>
            </w:r>
            <w:proofErr w:type="spellStart"/>
            <w:r w:rsidRPr="00612CD9">
              <w:rPr>
                <w:rFonts w:cs="Arial"/>
                <w:b/>
                <w:bCs/>
                <w:i/>
                <w:iCs/>
              </w:rPr>
              <w:t>if</w:t>
            </w:r>
            <w:proofErr w:type="spellEnd"/>
            <w:r w:rsidRPr="00612CD9">
              <w:rPr>
                <w:rFonts w:cs="Arial"/>
                <w:b/>
                <w:bCs/>
                <w:i/>
                <w:iCs/>
              </w:rPr>
              <w:t xml:space="preserve"> </w:t>
            </w:r>
            <w:commentRangeStart w:id="4"/>
            <w:proofErr w:type="spellStart"/>
            <w:r w:rsidRPr="00612CD9">
              <w:rPr>
                <w:rFonts w:cs="Arial"/>
                <w:b/>
                <w:bCs/>
                <w:i/>
                <w:iCs/>
              </w:rPr>
              <w:t>applicable</w:t>
            </w:r>
            <w:commentRangeEnd w:id="4"/>
            <w:proofErr w:type="spellEnd"/>
            <w:r w:rsidR="00A96C95">
              <w:rPr>
                <w:rStyle w:val="CommentReference"/>
                <w:rFonts w:ascii="Haarlemmer MT Medium OsF" w:hAnsi="Haarlemmer MT Medium OsF"/>
              </w:rPr>
              <w:commentReference w:id="4"/>
            </w:r>
            <w:r w:rsidRPr="00612CD9">
              <w:rPr>
                <w:rFonts w:cs="Arial"/>
                <w:b/>
                <w:bCs/>
                <w:kern w:val="28"/>
                <w:lang w:val="en-GB"/>
              </w:rPr>
              <w:t>&gt;</w:t>
            </w:r>
          </w:p>
        </w:tc>
        <w:tc>
          <w:tcPr>
            <w:tcW w:w="5398" w:type="dxa"/>
            <w:tcBorders>
              <w:top w:val="single" w:sz="4" w:space="0" w:color="auto"/>
              <w:left w:val="nil"/>
              <w:bottom w:val="nil"/>
              <w:right w:val="single" w:sz="4" w:space="0" w:color="auto"/>
            </w:tcBorders>
          </w:tcPr>
          <w:p w14:paraId="69CD1F8C" w14:textId="5A4D04C0" w:rsidR="002D68AC" w:rsidRPr="00612CD9" w:rsidRDefault="00477371" w:rsidP="00477371">
            <w:pPr>
              <w:tabs>
                <w:tab w:val="clear" w:pos="284"/>
                <w:tab w:val="clear" w:pos="1701"/>
              </w:tabs>
              <w:spacing w:after="120" w:line="360" w:lineRule="auto"/>
              <w:outlineLvl w:val="3"/>
              <w:rPr>
                <w:rFonts w:cs="Arial"/>
                <w:b/>
                <w:bCs/>
                <w:i/>
                <w:iCs/>
                <w:lang w:val="en-GB"/>
              </w:rPr>
            </w:pPr>
            <w:r>
              <w:rPr>
                <w:rFonts w:cs="Arial"/>
                <w:b/>
                <w:bCs/>
                <w:i/>
                <w:iCs/>
                <w:lang w:val="en-GB"/>
              </w:rPr>
              <w:t>N/A</w:t>
            </w:r>
          </w:p>
        </w:tc>
      </w:tr>
      <w:tr w:rsidR="00205A5B" w:rsidRPr="00562611" w14:paraId="6D51F276" w14:textId="77777777" w:rsidTr="00B466BD">
        <w:tc>
          <w:tcPr>
            <w:tcW w:w="3664" w:type="dxa"/>
            <w:tcBorders>
              <w:top w:val="nil"/>
              <w:left w:val="single" w:sz="4" w:space="0" w:color="auto"/>
              <w:bottom w:val="nil"/>
              <w:right w:val="nil"/>
            </w:tcBorders>
          </w:tcPr>
          <w:p w14:paraId="24A53CF8"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c>
          <w:tcPr>
            <w:tcW w:w="5398" w:type="dxa"/>
            <w:tcBorders>
              <w:top w:val="nil"/>
              <w:left w:val="nil"/>
              <w:bottom w:val="nil"/>
              <w:right w:val="single" w:sz="4" w:space="0" w:color="auto"/>
            </w:tcBorders>
          </w:tcPr>
          <w:p w14:paraId="7220BF25"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r>
      <w:tr w:rsidR="00205A5B" w:rsidRPr="00562611" w14:paraId="6DFA7AE3" w14:textId="77777777" w:rsidTr="00B466BD">
        <w:tc>
          <w:tcPr>
            <w:tcW w:w="3664" w:type="dxa"/>
            <w:tcBorders>
              <w:top w:val="single" w:sz="4" w:space="0" w:color="auto"/>
              <w:left w:val="single" w:sz="4" w:space="0" w:color="auto"/>
              <w:right w:val="nil"/>
            </w:tcBorders>
          </w:tcPr>
          <w:p w14:paraId="7BCF9B2A" w14:textId="77777777" w:rsidR="002D68AC" w:rsidRPr="00612CD9" w:rsidRDefault="00562611" w:rsidP="00612CD9">
            <w:pPr>
              <w:tabs>
                <w:tab w:val="clear" w:pos="284"/>
                <w:tab w:val="clear" w:pos="1701"/>
              </w:tabs>
              <w:spacing w:after="120" w:line="360" w:lineRule="auto"/>
              <w:outlineLvl w:val="3"/>
              <w:rPr>
                <w:rFonts w:cs="Arial"/>
                <w:b/>
                <w:bCs/>
                <w:kern w:val="28"/>
                <w:lang w:val="en-GB"/>
              </w:rPr>
            </w:pPr>
            <w:r w:rsidRPr="00612CD9">
              <w:rPr>
                <w:rFonts w:cs="Arial"/>
                <w:b/>
                <w:bCs/>
                <w:kern w:val="28"/>
                <w:lang w:val="en-GB"/>
              </w:rPr>
              <w:t>Pharmacy &lt;</w:t>
            </w:r>
            <w:proofErr w:type="spellStart"/>
            <w:r w:rsidRPr="00612CD9">
              <w:rPr>
                <w:rFonts w:cs="Arial"/>
                <w:b/>
                <w:bCs/>
                <w:i/>
                <w:iCs/>
              </w:rPr>
              <w:t>if</w:t>
            </w:r>
            <w:proofErr w:type="spellEnd"/>
            <w:r w:rsidRPr="00612CD9">
              <w:rPr>
                <w:rFonts w:cs="Arial"/>
                <w:b/>
                <w:bCs/>
                <w:i/>
                <w:iCs/>
              </w:rPr>
              <w:t xml:space="preserve"> </w:t>
            </w:r>
            <w:commentRangeStart w:id="5"/>
            <w:proofErr w:type="spellStart"/>
            <w:r w:rsidRPr="00612CD9">
              <w:rPr>
                <w:rFonts w:cs="Arial"/>
                <w:b/>
                <w:bCs/>
                <w:i/>
                <w:iCs/>
              </w:rPr>
              <w:t>applicable</w:t>
            </w:r>
            <w:commentRangeEnd w:id="5"/>
            <w:proofErr w:type="spellEnd"/>
            <w:r w:rsidR="00A96C95">
              <w:rPr>
                <w:rStyle w:val="CommentReference"/>
                <w:rFonts w:ascii="Haarlemmer MT Medium OsF" w:hAnsi="Haarlemmer MT Medium OsF"/>
              </w:rPr>
              <w:commentReference w:id="5"/>
            </w:r>
            <w:r w:rsidRPr="00612CD9">
              <w:rPr>
                <w:rFonts w:cs="Arial"/>
                <w:b/>
                <w:bCs/>
                <w:kern w:val="28"/>
                <w:lang w:val="en-GB"/>
              </w:rPr>
              <w:t>&gt;</w:t>
            </w:r>
          </w:p>
        </w:tc>
        <w:tc>
          <w:tcPr>
            <w:tcW w:w="5398" w:type="dxa"/>
            <w:tcBorders>
              <w:top w:val="single" w:sz="4" w:space="0" w:color="auto"/>
              <w:left w:val="nil"/>
              <w:bottom w:val="nil"/>
              <w:right w:val="single" w:sz="4" w:space="0" w:color="auto"/>
            </w:tcBorders>
          </w:tcPr>
          <w:p w14:paraId="668095AA" w14:textId="7DDA9D70" w:rsidR="002D68AC" w:rsidRPr="00612CD9" w:rsidRDefault="00477371" w:rsidP="00612CD9">
            <w:pPr>
              <w:tabs>
                <w:tab w:val="clear" w:pos="284"/>
                <w:tab w:val="clear" w:pos="1701"/>
              </w:tabs>
              <w:spacing w:after="120" w:line="360" w:lineRule="auto"/>
              <w:outlineLvl w:val="3"/>
              <w:rPr>
                <w:rFonts w:cs="Arial"/>
                <w:b/>
                <w:bCs/>
                <w:i/>
                <w:iCs/>
                <w:lang w:val="en-GB"/>
              </w:rPr>
            </w:pPr>
            <w:r>
              <w:rPr>
                <w:rFonts w:cs="Arial"/>
                <w:b/>
                <w:bCs/>
                <w:i/>
                <w:iCs/>
                <w:lang w:val="en-GB"/>
              </w:rPr>
              <w:t>N/A</w:t>
            </w:r>
          </w:p>
        </w:tc>
      </w:tr>
      <w:tr w:rsidR="00205A5B" w:rsidRPr="00562611" w14:paraId="02541B5E" w14:textId="77777777" w:rsidTr="00B466BD">
        <w:tc>
          <w:tcPr>
            <w:tcW w:w="3664" w:type="dxa"/>
            <w:tcBorders>
              <w:top w:val="nil"/>
              <w:left w:val="single" w:sz="4" w:space="0" w:color="auto"/>
              <w:bottom w:val="single" w:sz="4" w:space="0" w:color="auto"/>
              <w:right w:val="nil"/>
            </w:tcBorders>
          </w:tcPr>
          <w:p w14:paraId="3D495864"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c>
          <w:tcPr>
            <w:tcW w:w="5398" w:type="dxa"/>
            <w:tcBorders>
              <w:top w:val="nil"/>
              <w:left w:val="nil"/>
              <w:bottom w:val="single" w:sz="4" w:space="0" w:color="auto"/>
              <w:right w:val="single" w:sz="4" w:space="0" w:color="auto"/>
            </w:tcBorders>
          </w:tcPr>
          <w:p w14:paraId="41D0CCF8" w14:textId="77777777" w:rsidR="002D68AC" w:rsidRPr="00612CD9" w:rsidRDefault="002D68AC" w:rsidP="00612CD9">
            <w:pPr>
              <w:tabs>
                <w:tab w:val="clear" w:pos="284"/>
                <w:tab w:val="clear" w:pos="1701"/>
              </w:tabs>
              <w:spacing w:after="120" w:line="360" w:lineRule="auto"/>
              <w:outlineLvl w:val="3"/>
              <w:rPr>
                <w:rFonts w:cs="Arial"/>
                <w:b/>
                <w:bCs/>
                <w:kern w:val="28"/>
                <w:lang w:val="en-GB"/>
              </w:rPr>
            </w:pPr>
          </w:p>
        </w:tc>
      </w:tr>
    </w:tbl>
    <w:p w14:paraId="6FAA8D62" w14:textId="77777777" w:rsidR="002D68AC" w:rsidRPr="00236CF6" w:rsidRDefault="00562611" w:rsidP="00634D7B">
      <w:pPr>
        <w:tabs>
          <w:tab w:val="clear" w:pos="284"/>
          <w:tab w:val="clear" w:pos="1701"/>
        </w:tabs>
        <w:spacing w:line="360" w:lineRule="auto"/>
        <w:rPr>
          <w:b/>
          <w:bCs/>
        </w:rPr>
      </w:pPr>
      <w:r w:rsidRPr="00456C40">
        <w:rPr>
          <w:rFonts w:cs="Arial"/>
          <w:lang w:val="en-GB"/>
        </w:rPr>
        <w:br w:type="page"/>
      </w:r>
      <w:r w:rsidRPr="00236CF6">
        <w:rPr>
          <w:b/>
          <w:bCs/>
        </w:rPr>
        <w:lastRenderedPageBreak/>
        <w:t>PROTOCOL SIGNATURE SHEET</w:t>
      </w:r>
    </w:p>
    <w:p w14:paraId="7CFED732" w14:textId="77777777" w:rsidR="002D68AC" w:rsidRPr="00456C40" w:rsidRDefault="002D68AC" w:rsidP="00634D7B">
      <w:pPr>
        <w:tabs>
          <w:tab w:val="clear" w:pos="284"/>
          <w:tab w:val="clear" w:pos="1701"/>
        </w:tabs>
        <w:spacing w:line="360" w:lineRule="auto"/>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4"/>
        <w:gridCol w:w="3210"/>
        <w:gridCol w:w="1558"/>
      </w:tblGrid>
      <w:tr w:rsidR="00205A5B" w14:paraId="5D4C7581" w14:textId="77777777" w:rsidTr="00226830">
        <w:tc>
          <w:tcPr>
            <w:tcW w:w="4294" w:type="dxa"/>
          </w:tcPr>
          <w:p w14:paraId="57928DFA" w14:textId="77777777" w:rsidR="002D68AC" w:rsidRPr="00612CD9" w:rsidRDefault="00562611" w:rsidP="00612CD9">
            <w:pPr>
              <w:spacing w:after="120" w:line="360" w:lineRule="auto"/>
              <w:outlineLvl w:val="3"/>
              <w:rPr>
                <w:rFonts w:cs="Arial"/>
                <w:b/>
                <w:bCs/>
                <w:kern w:val="28"/>
                <w:lang w:val="en-GB"/>
              </w:rPr>
            </w:pPr>
            <w:r w:rsidRPr="00612CD9">
              <w:rPr>
                <w:rFonts w:cs="Arial"/>
                <w:b/>
                <w:bCs/>
                <w:kern w:val="28"/>
                <w:lang w:val="en-GB"/>
              </w:rPr>
              <w:t>Name</w:t>
            </w:r>
          </w:p>
        </w:tc>
        <w:tc>
          <w:tcPr>
            <w:tcW w:w="3210" w:type="dxa"/>
          </w:tcPr>
          <w:p w14:paraId="2C5D908E" w14:textId="77777777" w:rsidR="002D68AC" w:rsidRPr="00612CD9" w:rsidRDefault="00562611" w:rsidP="00612CD9">
            <w:pPr>
              <w:spacing w:after="120" w:line="360" w:lineRule="auto"/>
              <w:outlineLvl w:val="3"/>
              <w:rPr>
                <w:rFonts w:cs="Arial"/>
                <w:b/>
                <w:bCs/>
                <w:kern w:val="28"/>
                <w:lang w:val="en-GB"/>
              </w:rPr>
            </w:pPr>
            <w:r w:rsidRPr="00612CD9">
              <w:rPr>
                <w:rFonts w:cs="Arial"/>
                <w:b/>
                <w:bCs/>
                <w:kern w:val="28"/>
                <w:lang w:val="en-GB"/>
              </w:rPr>
              <w:t>Signature</w:t>
            </w:r>
          </w:p>
        </w:tc>
        <w:tc>
          <w:tcPr>
            <w:tcW w:w="1558" w:type="dxa"/>
          </w:tcPr>
          <w:p w14:paraId="1C7F5E2C" w14:textId="77777777" w:rsidR="002D68AC" w:rsidRPr="00612CD9" w:rsidRDefault="00562611" w:rsidP="00612CD9">
            <w:pPr>
              <w:spacing w:after="120" w:line="360" w:lineRule="auto"/>
              <w:outlineLvl w:val="3"/>
              <w:rPr>
                <w:rFonts w:cs="Arial"/>
                <w:b/>
                <w:bCs/>
                <w:kern w:val="28"/>
                <w:lang w:val="en-GB"/>
              </w:rPr>
            </w:pPr>
            <w:r w:rsidRPr="00612CD9">
              <w:rPr>
                <w:rFonts w:cs="Arial"/>
                <w:b/>
                <w:bCs/>
                <w:kern w:val="28"/>
                <w:lang w:val="en-GB"/>
              </w:rPr>
              <w:t>Date</w:t>
            </w:r>
          </w:p>
        </w:tc>
      </w:tr>
      <w:tr w:rsidR="00226830" w:rsidRPr="002E2080" w14:paraId="2D959C91" w14:textId="77777777" w:rsidTr="00226830">
        <w:tc>
          <w:tcPr>
            <w:tcW w:w="4294" w:type="dxa"/>
          </w:tcPr>
          <w:p w14:paraId="5944C68E" w14:textId="77777777" w:rsidR="00226830" w:rsidRPr="00612CD9" w:rsidRDefault="00226830" w:rsidP="00226830">
            <w:pPr>
              <w:spacing w:line="360" w:lineRule="auto"/>
              <w:outlineLvl w:val="3"/>
              <w:rPr>
                <w:rFonts w:cs="Arial"/>
                <w:b/>
                <w:bCs/>
                <w:kern w:val="28"/>
                <w:lang w:val="en-GB"/>
              </w:rPr>
            </w:pPr>
            <w:r w:rsidRPr="00612CD9">
              <w:rPr>
                <w:rFonts w:cs="Arial"/>
                <w:b/>
                <w:bCs/>
                <w:kern w:val="28"/>
                <w:lang w:val="en-GB"/>
              </w:rPr>
              <w:t xml:space="preserve">Sponsor or legal </w:t>
            </w:r>
            <w:commentRangeStart w:id="6"/>
            <w:r w:rsidRPr="00612CD9">
              <w:rPr>
                <w:rFonts w:cs="Arial"/>
                <w:b/>
                <w:bCs/>
                <w:kern w:val="28"/>
                <w:lang w:val="en-GB"/>
              </w:rPr>
              <w:t>representative</w:t>
            </w:r>
            <w:commentRangeEnd w:id="6"/>
            <w:r w:rsidRPr="00612CD9">
              <w:rPr>
                <w:rStyle w:val="CommentReference"/>
                <w:rFonts w:ascii="Haarlemmer MT Medium OsF" w:hAnsi="Haarlemmer MT Medium OsF"/>
                <w:b/>
                <w:bCs/>
              </w:rPr>
              <w:commentReference w:id="6"/>
            </w:r>
            <w:r w:rsidRPr="00612CD9">
              <w:rPr>
                <w:rFonts w:cs="Arial"/>
                <w:b/>
                <w:bCs/>
                <w:kern w:val="28"/>
                <w:lang w:val="en-GB"/>
              </w:rPr>
              <w:t>:</w:t>
            </w:r>
          </w:p>
          <w:p w14:paraId="3E82169E" w14:textId="0D3AE476" w:rsidR="00226830" w:rsidRPr="00B466BD" w:rsidRDefault="00226830" w:rsidP="00226830">
            <w:pPr>
              <w:spacing w:line="360" w:lineRule="auto"/>
              <w:outlineLvl w:val="3"/>
              <w:rPr>
                <w:rFonts w:cs="Arial"/>
                <w:b/>
                <w:bCs/>
                <w:i/>
                <w:iCs/>
                <w:lang w:val="en-GB"/>
              </w:rPr>
            </w:pPr>
            <w:r w:rsidRPr="00B466BD">
              <w:rPr>
                <w:rFonts w:cs="Arial"/>
                <w:b/>
                <w:bCs/>
                <w:i/>
                <w:kern w:val="28"/>
                <w:lang w:val="en-GB"/>
              </w:rPr>
              <w:t>Erasmus MC, Department of Radiotherapy</w:t>
            </w:r>
          </w:p>
          <w:p w14:paraId="28ED0E63" w14:textId="77777777" w:rsidR="00226830" w:rsidRPr="00B466BD" w:rsidRDefault="00226830" w:rsidP="00226830">
            <w:pPr>
              <w:spacing w:line="360" w:lineRule="auto"/>
              <w:outlineLvl w:val="3"/>
              <w:rPr>
                <w:rFonts w:cs="Arial"/>
                <w:b/>
                <w:bCs/>
                <w:i/>
                <w:kern w:val="28"/>
                <w:lang w:val="en-GB"/>
              </w:rPr>
            </w:pPr>
          </w:p>
          <w:p w14:paraId="3A39C432" w14:textId="07BF7F66" w:rsidR="00226830" w:rsidRPr="00B466BD" w:rsidRDefault="00226830" w:rsidP="00226830">
            <w:pPr>
              <w:spacing w:line="360" w:lineRule="auto"/>
              <w:outlineLvl w:val="3"/>
              <w:rPr>
                <w:rFonts w:cs="Arial"/>
                <w:b/>
                <w:bCs/>
                <w:i/>
                <w:kern w:val="28"/>
                <w:lang w:val="en-GB"/>
              </w:rPr>
            </w:pPr>
            <w:r w:rsidRPr="00B466BD">
              <w:rPr>
                <w:rFonts w:cs="Arial"/>
                <w:b/>
                <w:bCs/>
                <w:i/>
                <w:kern w:val="28"/>
                <w:lang w:val="en-GB"/>
              </w:rPr>
              <w:t>Head of Department of Radiotherapy:</w:t>
            </w:r>
          </w:p>
          <w:p w14:paraId="2394179D" w14:textId="5F51EB33" w:rsidR="00226830" w:rsidRPr="00B466BD" w:rsidRDefault="00226830" w:rsidP="00226830">
            <w:pPr>
              <w:spacing w:line="360" w:lineRule="auto"/>
              <w:outlineLvl w:val="3"/>
              <w:rPr>
                <w:rFonts w:cs="Arial"/>
                <w:b/>
                <w:bCs/>
                <w:i/>
                <w:kern w:val="28"/>
                <w:lang w:val="en-GB"/>
              </w:rPr>
            </w:pPr>
            <w:proofErr w:type="spellStart"/>
            <w:r w:rsidRPr="00B466BD">
              <w:rPr>
                <w:rFonts w:cs="Arial"/>
                <w:b/>
                <w:bCs/>
                <w:i/>
                <w:kern w:val="28"/>
                <w:lang w:val="en-GB"/>
              </w:rPr>
              <w:t>Prof.</w:t>
            </w:r>
            <w:proofErr w:type="spellEnd"/>
            <w:r w:rsidRPr="00B466BD">
              <w:rPr>
                <w:rFonts w:cs="Arial"/>
                <w:b/>
                <w:bCs/>
                <w:i/>
                <w:kern w:val="28"/>
                <w:lang w:val="en-GB"/>
              </w:rPr>
              <w:t xml:space="preserve"> dr. R.A. Nout</w:t>
            </w:r>
          </w:p>
          <w:p w14:paraId="0E875FF0" w14:textId="77777777" w:rsidR="00226830" w:rsidRPr="00612CD9" w:rsidRDefault="00226830" w:rsidP="00226830">
            <w:pPr>
              <w:spacing w:line="360" w:lineRule="auto"/>
              <w:outlineLvl w:val="3"/>
              <w:rPr>
                <w:rFonts w:cs="Arial"/>
                <w:b/>
                <w:bCs/>
                <w:kern w:val="28"/>
                <w:lang w:val="en-GB"/>
              </w:rPr>
            </w:pPr>
          </w:p>
        </w:tc>
        <w:tc>
          <w:tcPr>
            <w:tcW w:w="3210" w:type="dxa"/>
          </w:tcPr>
          <w:p w14:paraId="7A7828B7" w14:textId="737E3AF5" w:rsidR="00226830" w:rsidRPr="00612CD9" w:rsidRDefault="00226830" w:rsidP="00226830">
            <w:pPr>
              <w:spacing w:after="120" w:line="360" w:lineRule="auto"/>
              <w:outlineLvl w:val="3"/>
              <w:rPr>
                <w:rFonts w:cs="Arial"/>
                <w:b/>
                <w:bCs/>
                <w:kern w:val="28"/>
                <w:lang w:val="en-GB"/>
              </w:rPr>
            </w:pPr>
          </w:p>
        </w:tc>
        <w:tc>
          <w:tcPr>
            <w:tcW w:w="1558" w:type="dxa"/>
          </w:tcPr>
          <w:p w14:paraId="608E211A" w14:textId="77777777" w:rsidR="00226830" w:rsidRDefault="00226830" w:rsidP="00226830">
            <w:pPr>
              <w:spacing w:after="120" w:line="360" w:lineRule="auto"/>
              <w:outlineLvl w:val="3"/>
              <w:rPr>
                <w:rFonts w:cs="Arial"/>
                <w:b/>
                <w:bCs/>
                <w:kern w:val="28"/>
                <w:lang w:val="en-GB"/>
              </w:rPr>
            </w:pPr>
          </w:p>
          <w:p w14:paraId="4DA0BE78" w14:textId="7E486052" w:rsidR="00226830" w:rsidRPr="00226830" w:rsidRDefault="00226830" w:rsidP="00226830">
            <w:pPr>
              <w:spacing w:after="120" w:line="360" w:lineRule="auto"/>
              <w:jc w:val="center"/>
              <w:outlineLvl w:val="3"/>
              <w:rPr>
                <w:rFonts w:cs="Arial"/>
                <w:b/>
                <w:bCs/>
                <w:kern w:val="28"/>
                <w:sz w:val="32"/>
                <w:szCs w:val="32"/>
                <w:lang w:val="en-GB"/>
              </w:rPr>
            </w:pPr>
          </w:p>
          <w:p w14:paraId="6EBEECF6" w14:textId="656E86F2" w:rsidR="00226830" w:rsidRPr="00612CD9" w:rsidRDefault="00226830" w:rsidP="00226830">
            <w:pPr>
              <w:spacing w:after="120" w:line="360" w:lineRule="auto"/>
              <w:outlineLvl w:val="3"/>
              <w:rPr>
                <w:rFonts w:cs="Arial"/>
                <w:b/>
                <w:bCs/>
                <w:kern w:val="28"/>
                <w:lang w:val="en-GB"/>
              </w:rPr>
            </w:pPr>
            <w:r w:rsidRPr="00D728DD">
              <w:rPr>
                <w:rFonts w:cs="Arial"/>
                <w:b/>
                <w:bCs/>
                <w:kern w:val="28"/>
                <w:lang w:val="en-GB"/>
              </w:rPr>
              <w:t>2</w:t>
            </w:r>
            <w:r>
              <w:rPr>
                <w:rFonts w:cs="Arial"/>
                <w:b/>
                <w:bCs/>
                <w:kern w:val="28"/>
                <w:lang w:val="en-GB"/>
              </w:rPr>
              <w:t>8</w:t>
            </w:r>
            <w:r w:rsidRPr="00D728DD">
              <w:rPr>
                <w:rFonts w:cs="Arial"/>
                <w:b/>
                <w:bCs/>
                <w:kern w:val="28"/>
                <w:lang w:val="en-GB"/>
              </w:rPr>
              <w:t>-07-2023</w:t>
            </w:r>
          </w:p>
        </w:tc>
      </w:tr>
      <w:tr w:rsidR="00226830" w:rsidRPr="00EE3F4A" w14:paraId="50B3F096" w14:textId="77777777" w:rsidTr="00226830">
        <w:tc>
          <w:tcPr>
            <w:tcW w:w="4294" w:type="dxa"/>
          </w:tcPr>
          <w:p w14:paraId="5FA4429C" w14:textId="77777777" w:rsidR="00226830" w:rsidRPr="00612CD9" w:rsidRDefault="00226830" w:rsidP="00226830">
            <w:pPr>
              <w:spacing w:line="360" w:lineRule="auto"/>
              <w:outlineLvl w:val="3"/>
              <w:rPr>
                <w:rFonts w:cs="Arial"/>
                <w:b/>
                <w:bCs/>
                <w:kern w:val="28"/>
                <w:lang w:val="en-GB"/>
              </w:rPr>
            </w:pPr>
            <w:r>
              <w:rPr>
                <w:rFonts w:cs="Arial"/>
                <w:b/>
                <w:bCs/>
                <w:kern w:val="28"/>
                <w:lang w:val="en-GB"/>
              </w:rPr>
              <w:t>[</w:t>
            </w:r>
            <w:r w:rsidRPr="00612CD9">
              <w:rPr>
                <w:rFonts w:cs="Arial"/>
                <w:b/>
                <w:bCs/>
                <w:kern w:val="28"/>
                <w:lang w:val="en-GB"/>
              </w:rPr>
              <w:t xml:space="preserve">Coordinating Investigator/Project leader/Principal </w:t>
            </w:r>
            <w:commentRangeStart w:id="7"/>
            <w:r w:rsidRPr="00612CD9">
              <w:rPr>
                <w:rFonts w:cs="Arial"/>
                <w:b/>
                <w:bCs/>
                <w:kern w:val="28"/>
                <w:lang w:val="en-GB"/>
              </w:rPr>
              <w:t>Investigator</w:t>
            </w:r>
            <w:commentRangeEnd w:id="7"/>
            <w:r w:rsidRPr="00612CD9">
              <w:rPr>
                <w:rStyle w:val="CommentReference"/>
                <w:rFonts w:ascii="Haarlemmer MT Medium OsF" w:hAnsi="Haarlemmer MT Medium OsF"/>
                <w:b/>
                <w:bCs/>
              </w:rPr>
              <w:commentReference w:id="7"/>
            </w:r>
            <w:r>
              <w:rPr>
                <w:rFonts w:cs="Arial"/>
                <w:b/>
                <w:bCs/>
                <w:kern w:val="28"/>
                <w:lang w:val="en-GB"/>
              </w:rPr>
              <w:t>]</w:t>
            </w:r>
            <w:r w:rsidRPr="00612CD9">
              <w:rPr>
                <w:rFonts w:cs="Arial"/>
                <w:b/>
                <w:bCs/>
                <w:kern w:val="28"/>
                <w:lang w:val="en-GB"/>
              </w:rPr>
              <w:t>:</w:t>
            </w:r>
          </w:p>
          <w:p w14:paraId="5041C3C2" w14:textId="77777777" w:rsidR="00226830" w:rsidRPr="00B466BD" w:rsidRDefault="00226830" w:rsidP="00226830">
            <w:pPr>
              <w:rPr>
                <w:rFonts w:cs="Arial"/>
                <w:b/>
                <w:i/>
                <w:iCs/>
                <w:lang w:val="en-GB"/>
              </w:rPr>
            </w:pPr>
            <w:r w:rsidRPr="00B466BD">
              <w:rPr>
                <w:rFonts w:cs="Arial"/>
                <w:b/>
                <w:i/>
                <w:iCs/>
                <w:lang w:val="en-GB"/>
              </w:rPr>
              <w:t>Alejandra Méndez Romero, PhD, MD</w:t>
            </w:r>
          </w:p>
          <w:p w14:paraId="05FFBA8E" w14:textId="77777777" w:rsidR="00226830" w:rsidRPr="00B466BD" w:rsidRDefault="00226830" w:rsidP="00226830">
            <w:pPr>
              <w:rPr>
                <w:rFonts w:cs="Arial"/>
                <w:b/>
                <w:i/>
                <w:iCs/>
                <w:lang w:val="en-GB"/>
              </w:rPr>
            </w:pPr>
            <w:r w:rsidRPr="00B466BD">
              <w:rPr>
                <w:rFonts w:cs="Arial"/>
                <w:b/>
                <w:i/>
                <w:iCs/>
                <w:lang w:val="en-GB"/>
              </w:rPr>
              <w:t>Radiation oncologist and assistant professor</w:t>
            </w:r>
          </w:p>
          <w:p w14:paraId="3EA47B3B" w14:textId="77777777" w:rsidR="00226830" w:rsidRPr="00B466BD" w:rsidRDefault="00226830" w:rsidP="00226830">
            <w:pPr>
              <w:rPr>
                <w:rFonts w:cs="Arial"/>
                <w:b/>
                <w:i/>
                <w:iCs/>
                <w:lang w:val="en-GB"/>
              </w:rPr>
            </w:pPr>
            <w:r w:rsidRPr="00B466BD">
              <w:rPr>
                <w:rFonts w:cs="Arial"/>
                <w:b/>
                <w:i/>
                <w:iCs/>
                <w:lang w:val="en-GB"/>
              </w:rPr>
              <w:t>Department of Radiotherapy</w:t>
            </w:r>
          </w:p>
          <w:p w14:paraId="47184F44" w14:textId="77777777" w:rsidR="00226830" w:rsidRPr="00B466BD" w:rsidRDefault="00226830" w:rsidP="00226830">
            <w:pPr>
              <w:rPr>
                <w:rFonts w:cs="Arial"/>
                <w:b/>
                <w:i/>
                <w:iCs/>
                <w:lang w:val="en-GB"/>
              </w:rPr>
            </w:pPr>
            <w:r w:rsidRPr="00B466BD">
              <w:rPr>
                <w:rFonts w:cs="Arial"/>
                <w:b/>
                <w:i/>
                <w:iCs/>
                <w:lang w:val="en-GB"/>
              </w:rPr>
              <w:t xml:space="preserve">Erasmus MC Cancer Institute - University Medical </w:t>
            </w:r>
            <w:proofErr w:type="spellStart"/>
            <w:r w:rsidRPr="00B466BD">
              <w:rPr>
                <w:rFonts w:cs="Arial"/>
                <w:b/>
                <w:i/>
                <w:iCs/>
                <w:lang w:val="en-GB"/>
              </w:rPr>
              <w:t>Center</w:t>
            </w:r>
            <w:proofErr w:type="spellEnd"/>
            <w:r w:rsidRPr="00B466BD">
              <w:rPr>
                <w:rFonts w:cs="Arial"/>
                <w:b/>
                <w:i/>
                <w:iCs/>
                <w:lang w:val="en-GB"/>
              </w:rPr>
              <w:t>, Rotterdam</w:t>
            </w:r>
          </w:p>
          <w:p w14:paraId="779C3D73" w14:textId="77777777" w:rsidR="00226830" w:rsidRPr="00612CD9" w:rsidRDefault="00226830" w:rsidP="00226830">
            <w:pPr>
              <w:spacing w:after="120" w:line="360" w:lineRule="auto"/>
              <w:outlineLvl w:val="3"/>
              <w:rPr>
                <w:rFonts w:cs="Arial"/>
                <w:b/>
                <w:bCs/>
                <w:i/>
                <w:kern w:val="28"/>
                <w:lang w:val="en-GB"/>
              </w:rPr>
            </w:pPr>
          </w:p>
        </w:tc>
        <w:tc>
          <w:tcPr>
            <w:tcW w:w="3210" w:type="dxa"/>
          </w:tcPr>
          <w:p w14:paraId="3FEE63DB" w14:textId="5A3EF159" w:rsidR="00226830" w:rsidRPr="00612CD9" w:rsidRDefault="006052E3" w:rsidP="00226830">
            <w:pPr>
              <w:spacing w:after="120" w:line="360" w:lineRule="auto"/>
              <w:outlineLvl w:val="3"/>
              <w:rPr>
                <w:rFonts w:cs="Arial"/>
                <w:b/>
                <w:bCs/>
                <w:kern w:val="28"/>
                <w:lang w:val="en-GB"/>
              </w:rPr>
            </w:pPr>
            <w:r>
              <w:rPr>
                <w:noProof/>
              </w:rPr>
              <w:pict w14:anchorId="7E8BF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6pt;margin-top:50.5pt;width:128.95pt;height:67.7pt;z-index:251665408;mso-position-horizontal-relative:text;mso-position-vertical-relative:text;mso-width-relative:page;mso-height-relative:page">
                  <v:imagedata r:id="rId17" o:title="Capture"/>
                  <w10:wrap type="square"/>
                </v:shape>
              </w:pict>
            </w:r>
          </w:p>
        </w:tc>
        <w:tc>
          <w:tcPr>
            <w:tcW w:w="1558" w:type="dxa"/>
          </w:tcPr>
          <w:p w14:paraId="60ABFFEA" w14:textId="77777777" w:rsidR="00226830" w:rsidRDefault="00226830" w:rsidP="00226830">
            <w:pPr>
              <w:spacing w:after="120" w:line="360" w:lineRule="auto"/>
              <w:outlineLvl w:val="3"/>
              <w:rPr>
                <w:rFonts w:cs="Arial"/>
                <w:b/>
                <w:bCs/>
                <w:kern w:val="28"/>
                <w:lang w:val="en-GB"/>
              </w:rPr>
            </w:pPr>
          </w:p>
          <w:p w14:paraId="3B51F2FF" w14:textId="77777777" w:rsidR="00226830" w:rsidRDefault="00226830" w:rsidP="00226830">
            <w:pPr>
              <w:spacing w:after="120" w:line="360" w:lineRule="auto"/>
              <w:outlineLvl w:val="3"/>
              <w:rPr>
                <w:rFonts w:cs="Arial"/>
                <w:b/>
                <w:bCs/>
                <w:kern w:val="28"/>
                <w:lang w:val="en-GB"/>
              </w:rPr>
            </w:pPr>
          </w:p>
          <w:p w14:paraId="3169135D" w14:textId="77777777" w:rsidR="00226830" w:rsidRPr="00D728DD" w:rsidRDefault="00226830" w:rsidP="00226830">
            <w:pPr>
              <w:spacing w:after="120" w:line="360" w:lineRule="auto"/>
              <w:outlineLvl w:val="3"/>
              <w:rPr>
                <w:rFonts w:cs="Arial"/>
                <w:b/>
                <w:bCs/>
                <w:kern w:val="28"/>
                <w:lang w:val="en-GB"/>
              </w:rPr>
            </w:pPr>
          </w:p>
          <w:p w14:paraId="3779A4CC" w14:textId="0907E4C4" w:rsidR="00226830" w:rsidRPr="00D728DD" w:rsidRDefault="00226830" w:rsidP="00226830">
            <w:pPr>
              <w:spacing w:after="120" w:line="360" w:lineRule="auto"/>
              <w:outlineLvl w:val="3"/>
              <w:rPr>
                <w:rFonts w:cs="Arial"/>
                <w:bCs/>
                <w:kern w:val="28"/>
                <w:lang w:val="en-GB"/>
              </w:rPr>
            </w:pPr>
            <w:r w:rsidRPr="00D728DD">
              <w:rPr>
                <w:rFonts w:cs="Arial"/>
                <w:b/>
                <w:bCs/>
                <w:kern w:val="28"/>
                <w:lang w:val="en-GB"/>
              </w:rPr>
              <w:t>27-07-2023</w:t>
            </w:r>
          </w:p>
        </w:tc>
      </w:tr>
    </w:tbl>
    <w:p w14:paraId="22219977" w14:textId="77777777" w:rsidR="002D68AC" w:rsidRPr="00BF27F4" w:rsidRDefault="002D68AC" w:rsidP="00634D7B">
      <w:pPr>
        <w:tabs>
          <w:tab w:val="clear" w:pos="284"/>
          <w:tab w:val="clear" w:pos="1701"/>
        </w:tabs>
        <w:spacing w:line="360" w:lineRule="auto"/>
        <w:rPr>
          <w:lang w:val="en-GB"/>
        </w:rPr>
      </w:pPr>
    </w:p>
    <w:p w14:paraId="7E091E14" w14:textId="77777777" w:rsidR="00E30E9D" w:rsidRDefault="00E30E9D" w:rsidP="00634D7B">
      <w:pPr>
        <w:tabs>
          <w:tab w:val="clear" w:pos="284"/>
          <w:tab w:val="clear" w:pos="1701"/>
        </w:tabs>
        <w:spacing w:line="360" w:lineRule="auto"/>
        <w:rPr>
          <w:lang w:val="en-GB"/>
        </w:rPr>
      </w:pPr>
    </w:p>
    <w:p w14:paraId="3ED3D9C8" w14:textId="77777777" w:rsidR="00E30E9D" w:rsidRPr="00BF27F4" w:rsidRDefault="00E30E9D" w:rsidP="00634D7B">
      <w:pPr>
        <w:tabs>
          <w:tab w:val="clear" w:pos="284"/>
          <w:tab w:val="clear" w:pos="1701"/>
        </w:tabs>
        <w:spacing w:line="360" w:lineRule="auto"/>
        <w:rPr>
          <w:lang w:val="en-GB"/>
        </w:rPr>
        <w:sectPr w:rsidR="00E30E9D" w:rsidRPr="00BF27F4">
          <w:headerReference w:type="default" r:id="rId18"/>
          <w:footerReference w:type="even" r:id="rId19"/>
          <w:footerReference w:type="default" r:id="rId20"/>
          <w:pgSz w:w="11906" w:h="16838"/>
          <w:pgMar w:top="1417" w:right="1417" w:bottom="1417" w:left="1417" w:header="708" w:footer="708" w:gutter="0"/>
          <w:cols w:space="708"/>
          <w:docGrid w:linePitch="360"/>
        </w:sectPr>
      </w:pPr>
    </w:p>
    <w:p w14:paraId="60569284" w14:textId="77777777" w:rsidR="00E30E9D" w:rsidRPr="00E30E9D" w:rsidRDefault="00562611" w:rsidP="00E30E9D">
      <w:pPr>
        <w:tabs>
          <w:tab w:val="clear" w:pos="284"/>
          <w:tab w:val="clear" w:pos="1701"/>
        </w:tabs>
        <w:spacing w:line="360" w:lineRule="auto"/>
        <w:rPr>
          <w:b/>
          <w:lang w:val="en-GB"/>
        </w:rPr>
      </w:pPr>
      <w:r w:rsidRPr="00E30E9D">
        <w:rPr>
          <w:b/>
          <w:lang w:val="en-GB"/>
        </w:rPr>
        <w:lastRenderedPageBreak/>
        <w:t>TABLE</w:t>
      </w:r>
      <w:r w:rsidR="0056313E">
        <w:rPr>
          <w:b/>
          <w:lang w:val="en-GB"/>
        </w:rPr>
        <w:t xml:space="preserve"> </w:t>
      </w:r>
      <w:r w:rsidRPr="00E30E9D">
        <w:rPr>
          <w:b/>
          <w:lang w:val="en-GB"/>
        </w:rPr>
        <w:t>OF CONTENTS</w:t>
      </w:r>
    </w:p>
    <w:p w14:paraId="743FA904" w14:textId="77777777" w:rsidR="002D68AC" w:rsidRPr="00E30E9D" w:rsidRDefault="002D68AC" w:rsidP="00634D7B">
      <w:pPr>
        <w:tabs>
          <w:tab w:val="clear" w:pos="284"/>
          <w:tab w:val="clear" w:pos="1701"/>
        </w:tabs>
        <w:spacing w:line="360" w:lineRule="auto"/>
        <w:rPr>
          <w:lang w:val="en-GB"/>
        </w:rPr>
      </w:pPr>
    </w:p>
    <w:p w14:paraId="67E4B773" w14:textId="4E782EBB" w:rsidR="00AE7FD1" w:rsidRDefault="00562611">
      <w:pPr>
        <w:pStyle w:val="TOC1"/>
        <w:tabs>
          <w:tab w:val="left" w:pos="440"/>
          <w:tab w:val="right" w:leader="dot" w:pos="9062"/>
        </w:tabs>
        <w:rPr>
          <w:rFonts w:asciiTheme="minorHAnsi" w:eastAsiaTheme="minorEastAsia" w:hAnsiTheme="minorHAnsi" w:cstheme="minorBidi"/>
          <w:noProof/>
          <w:lang w:val="en-US" w:eastAsia="en-US"/>
        </w:rPr>
      </w:pPr>
      <w:r w:rsidRPr="00E30E9D">
        <w:rPr>
          <w:lang w:val="en-GB"/>
        </w:rPr>
        <w:fldChar w:fldCharType="begin"/>
      </w:r>
      <w:r w:rsidRPr="00E30E9D">
        <w:rPr>
          <w:lang w:val="en-GB"/>
        </w:rPr>
        <w:instrText xml:space="preserve"> TOC \o "1-3" \u </w:instrText>
      </w:r>
      <w:r w:rsidRPr="00E30E9D">
        <w:rPr>
          <w:lang w:val="en-GB"/>
        </w:rPr>
        <w:fldChar w:fldCharType="separate"/>
      </w:r>
      <w:r w:rsidR="00AE7FD1" w:rsidRPr="00B03601">
        <w:rPr>
          <w:noProof/>
          <w:lang w:val="en-GB"/>
        </w:rPr>
        <w:t>1.</w:t>
      </w:r>
      <w:r w:rsidR="00AE7FD1">
        <w:rPr>
          <w:rFonts w:asciiTheme="minorHAnsi" w:eastAsiaTheme="minorEastAsia" w:hAnsiTheme="minorHAnsi" w:cstheme="minorBidi"/>
          <w:noProof/>
          <w:lang w:val="en-US" w:eastAsia="en-US"/>
        </w:rPr>
        <w:tab/>
      </w:r>
      <w:r w:rsidR="00AE7FD1" w:rsidRPr="00B03601">
        <w:rPr>
          <w:noProof/>
          <w:lang w:val="en-GB"/>
        </w:rPr>
        <w:t>INTRODUCTION AND RATIONALE</w:t>
      </w:r>
      <w:r w:rsidR="00AE7FD1" w:rsidRPr="00AE7FD1">
        <w:rPr>
          <w:noProof/>
          <w:lang w:val="en-US"/>
        </w:rPr>
        <w:tab/>
      </w:r>
      <w:r w:rsidR="00AE7FD1">
        <w:rPr>
          <w:noProof/>
        </w:rPr>
        <w:fldChar w:fldCharType="begin"/>
      </w:r>
      <w:r w:rsidR="00AE7FD1" w:rsidRPr="00AE7FD1">
        <w:rPr>
          <w:noProof/>
          <w:lang w:val="en-US"/>
        </w:rPr>
        <w:instrText xml:space="preserve"> PAGEREF _Toc140755178 \h </w:instrText>
      </w:r>
      <w:r w:rsidR="00AE7FD1">
        <w:rPr>
          <w:noProof/>
        </w:rPr>
      </w:r>
      <w:r w:rsidR="00AE7FD1">
        <w:rPr>
          <w:noProof/>
        </w:rPr>
        <w:fldChar w:fldCharType="separate"/>
      </w:r>
      <w:r w:rsidR="00AE7FD1" w:rsidRPr="00AE7FD1">
        <w:rPr>
          <w:noProof/>
          <w:lang w:val="en-US"/>
        </w:rPr>
        <w:t>11</w:t>
      </w:r>
      <w:r w:rsidR="00AE7FD1">
        <w:rPr>
          <w:noProof/>
        </w:rPr>
        <w:fldChar w:fldCharType="end"/>
      </w:r>
    </w:p>
    <w:p w14:paraId="4C5EA1B3" w14:textId="7EE6191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w:t>
      </w:r>
      <w:r>
        <w:rPr>
          <w:rFonts w:asciiTheme="minorHAnsi" w:eastAsiaTheme="minorEastAsia" w:hAnsiTheme="minorHAnsi" w:cstheme="minorBidi"/>
          <w:noProof/>
          <w:lang w:val="en-US" w:eastAsia="en-US"/>
        </w:rPr>
        <w:tab/>
      </w:r>
      <w:r w:rsidRPr="00B03601">
        <w:rPr>
          <w:noProof/>
          <w:lang w:val="en-GB"/>
        </w:rPr>
        <w:t>Background</w:t>
      </w:r>
      <w:r w:rsidRPr="00AE7FD1">
        <w:rPr>
          <w:noProof/>
          <w:lang w:val="en-US"/>
        </w:rPr>
        <w:tab/>
      </w:r>
      <w:r>
        <w:rPr>
          <w:noProof/>
        </w:rPr>
        <w:fldChar w:fldCharType="begin"/>
      </w:r>
      <w:r w:rsidRPr="00AE7FD1">
        <w:rPr>
          <w:noProof/>
          <w:lang w:val="en-US"/>
        </w:rPr>
        <w:instrText xml:space="preserve"> PAGEREF _Toc140755179 \h </w:instrText>
      </w:r>
      <w:r>
        <w:rPr>
          <w:noProof/>
        </w:rPr>
      </w:r>
      <w:r>
        <w:rPr>
          <w:noProof/>
        </w:rPr>
        <w:fldChar w:fldCharType="separate"/>
      </w:r>
      <w:r w:rsidRPr="00AE7FD1">
        <w:rPr>
          <w:noProof/>
          <w:lang w:val="en-US"/>
        </w:rPr>
        <w:t>11</w:t>
      </w:r>
      <w:r>
        <w:rPr>
          <w:noProof/>
        </w:rPr>
        <w:fldChar w:fldCharType="end"/>
      </w:r>
    </w:p>
    <w:p w14:paraId="656E3195" w14:textId="5E2CBEE3"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US" w:eastAsia="en-US"/>
        </w:rPr>
        <w:t>1.2</w:t>
      </w:r>
      <w:r>
        <w:rPr>
          <w:rFonts w:asciiTheme="minorHAnsi" w:eastAsiaTheme="minorEastAsia" w:hAnsiTheme="minorHAnsi" w:cstheme="minorBidi"/>
          <w:noProof/>
          <w:lang w:val="en-US" w:eastAsia="en-US"/>
        </w:rPr>
        <w:tab/>
      </w:r>
      <w:r w:rsidRPr="00B03601">
        <w:rPr>
          <w:noProof/>
          <w:lang w:val="en-US" w:eastAsia="en-US"/>
        </w:rPr>
        <w:t>Target definition for radiotherapy</w:t>
      </w:r>
      <w:r w:rsidRPr="00AE7FD1">
        <w:rPr>
          <w:noProof/>
          <w:lang w:val="en-US"/>
        </w:rPr>
        <w:tab/>
      </w:r>
      <w:r>
        <w:rPr>
          <w:noProof/>
        </w:rPr>
        <w:fldChar w:fldCharType="begin"/>
      </w:r>
      <w:r w:rsidRPr="00AE7FD1">
        <w:rPr>
          <w:noProof/>
          <w:lang w:val="en-US"/>
        </w:rPr>
        <w:instrText xml:space="preserve"> PAGEREF _Toc140755180 \h </w:instrText>
      </w:r>
      <w:r>
        <w:rPr>
          <w:noProof/>
        </w:rPr>
      </w:r>
      <w:r>
        <w:rPr>
          <w:noProof/>
        </w:rPr>
        <w:fldChar w:fldCharType="separate"/>
      </w:r>
      <w:r w:rsidRPr="00AE7FD1">
        <w:rPr>
          <w:noProof/>
          <w:lang w:val="en-US"/>
        </w:rPr>
        <w:t>11</w:t>
      </w:r>
      <w:r>
        <w:rPr>
          <w:noProof/>
        </w:rPr>
        <w:fldChar w:fldCharType="end"/>
      </w:r>
    </w:p>
    <w:p w14:paraId="4F710E00" w14:textId="57D16667"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US" w:eastAsia="en-US"/>
        </w:rPr>
        <w:t>1.3</w:t>
      </w:r>
      <w:r>
        <w:rPr>
          <w:rFonts w:asciiTheme="minorHAnsi" w:eastAsiaTheme="minorEastAsia" w:hAnsiTheme="minorHAnsi" w:cstheme="minorBidi"/>
          <w:noProof/>
          <w:lang w:val="en-US" w:eastAsia="en-US"/>
        </w:rPr>
        <w:tab/>
      </w:r>
      <w:r w:rsidRPr="00B03601">
        <w:rPr>
          <w:noProof/>
          <w:lang w:val="en-US" w:eastAsia="en-US"/>
        </w:rPr>
        <w:t>State-of-the-art MRI</w:t>
      </w:r>
      <w:r w:rsidRPr="00AE7FD1">
        <w:rPr>
          <w:noProof/>
          <w:lang w:val="en-US"/>
        </w:rPr>
        <w:tab/>
      </w:r>
      <w:r>
        <w:rPr>
          <w:noProof/>
        </w:rPr>
        <w:fldChar w:fldCharType="begin"/>
      </w:r>
      <w:r w:rsidRPr="00AE7FD1">
        <w:rPr>
          <w:noProof/>
          <w:lang w:val="en-US"/>
        </w:rPr>
        <w:instrText xml:space="preserve"> PAGEREF _Toc140755181 \h </w:instrText>
      </w:r>
      <w:r>
        <w:rPr>
          <w:noProof/>
        </w:rPr>
      </w:r>
      <w:r>
        <w:rPr>
          <w:noProof/>
        </w:rPr>
        <w:fldChar w:fldCharType="separate"/>
      </w:r>
      <w:r w:rsidRPr="00AE7FD1">
        <w:rPr>
          <w:noProof/>
          <w:lang w:val="en-US"/>
        </w:rPr>
        <w:t>11</w:t>
      </w:r>
      <w:r>
        <w:rPr>
          <w:noProof/>
        </w:rPr>
        <w:fldChar w:fldCharType="end"/>
      </w:r>
    </w:p>
    <w:p w14:paraId="3F32ECEB" w14:textId="6D79F00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US"/>
        </w:rPr>
        <w:t>1.4</w:t>
      </w:r>
      <w:r>
        <w:rPr>
          <w:rFonts w:asciiTheme="minorHAnsi" w:eastAsiaTheme="minorEastAsia" w:hAnsiTheme="minorHAnsi" w:cstheme="minorBidi"/>
          <w:noProof/>
          <w:lang w:val="en-US" w:eastAsia="en-US"/>
        </w:rPr>
        <w:tab/>
      </w:r>
      <w:r w:rsidRPr="00B03601">
        <w:rPr>
          <w:noProof/>
          <w:lang w:val="en-US"/>
        </w:rPr>
        <w:t>Rationale</w:t>
      </w:r>
      <w:r w:rsidRPr="00AE7FD1">
        <w:rPr>
          <w:noProof/>
          <w:lang w:val="en-US"/>
        </w:rPr>
        <w:tab/>
      </w:r>
      <w:r>
        <w:rPr>
          <w:noProof/>
        </w:rPr>
        <w:fldChar w:fldCharType="begin"/>
      </w:r>
      <w:r w:rsidRPr="00AE7FD1">
        <w:rPr>
          <w:noProof/>
          <w:lang w:val="en-US"/>
        </w:rPr>
        <w:instrText xml:space="preserve"> PAGEREF _Toc140755182 \h </w:instrText>
      </w:r>
      <w:r>
        <w:rPr>
          <w:noProof/>
        </w:rPr>
      </w:r>
      <w:r>
        <w:rPr>
          <w:noProof/>
        </w:rPr>
        <w:fldChar w:fldCharType="separate"/>
      </w:r>
      <w:r w:rsidRPr="00AE7FD1">
        <w:rPr>
          <w:noProof/>
          <w:lang w:val="en-US"/>
        </w:rPr>
        <w:t>13</w:t>
      </w:r>
      <w:r>
        <w:rPr>
          <w:noProof/>
        </w:rPr>
        <w:fldChar w:fldCharType="end"/>
      </w:r>
    </w:p>
    <w:p w14:paraId="1FB7C1D3" w14:textId="6EA974AC"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2.</w:t>
      </w:r>
      <w:r>
        <w:rPr>
          <w:rFonts w:asciiTheme="minorHAnsi" w:eastAsiaTheme="minorEastAsia" w:hAnsiTheme="minorHAnsi" w:cstheme="minorBidi"/>
          <w:noProof/>
          <w:lang w:val="en-US" w:eastAsia="en-US"/>
        </w:rPr>
        <w:tab/>
      </w:r>
      <w:r w:rsidRPr="00B03601">
        <w:rPr>
          <w:noProof/>
          <w:lang w:val="en-GB"/>
        </w:rPr>
        <w:t>OBJECTIVES</w:t>
      </w:r>
      <w:r w:rsidRPr="00AE7FD1">
        <w:rPr>
          <w:noProof/>
          <w:lang w:val="en-US"/>
        </w:rPr>
        <w:tab/>
      </w:r>
      <w:r>
        <w:rPr>
          <w:noProof/>
        </w:rPr>
        <w:fldChar w:fldCharType="begin"/>
      </w:r>
      <w:r w:rsidRPr="00AE7FD1">
        <w:rPr>
          <w:noProof/>
          <w:lang w:val="en-US"/>
        </w:rPr>
        <w:instrText xml:space="preserve"> PAGEREF _Toc140755183 \h </w:instrText>
      </w:r>
      <w:r>
        <w:rPr>
          <w:noProof/>
        </w:rPr>
      </w:r>
      <w:r>
        <w:rPr>
          <w:noProof/>
        </w:rPr>
        <w:fldChar w:fldCharType="separate"/>
      </w:r>
      <w:r w:rsidRPr="00AE7FD1">
        <w:rPr>
          <w:noProof/>
          <w:lang w:val="en-US"/>
        </w:rPr>
        <w:t>14</w:t>
      </w:r>
      <w:r>
        <w:rPr>
          <w:noProof/>
        </w:rPr>
        <w:fldChar w:fldCharType="end"/>
      </w:r>
    </w:p>
    <w:p w14:paraId="679375F2" w14:textId="0C3C996A"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3.</w:t>
      </w:r>
      <w:r>
        <w:rPr>
          <w:rFonts w:asciiTheme="minorHAnsi" w:eastAsiaTheme="minorEastAsia" w:hAnsiTheme="minorHAnsi" w:cstheme="minorBidi"/>
          <w:noProof/>
          <w:lang w:val="en-US" w:eastAsia="en-US"/>
        </w:rPr>
        <w:tab/>
      </w:r>
      <w:r w:rsidRPr="00B03601">
        <w:rPr>
          <w:noProof/>
          <w:lang w:val="en-GB"/>
        </w:rPr>
        <w:t>STUDY DESIGN</w:t>
      </w:r>
      <w:r w:rsidRPr="00AE7FD1">
        <w:rPr>
          <w:noProof/>
          <w:lang w:val="en-US"/>
        </w:rPr>
        <w:tab/>
      </w:r>
      <w:r>
        <w:rPr>
          <w:noProof/>
        </w:rPr>
        <w:fldChar w:fldCharType="begin"/>
      </w:r>
      <w:r w:rsidRPr="00AE7FD1">
        <w:rPr>
          <w:noProof/>
          <w:lang w:val="en-US"/>
        </w:rPr>
        <w:instrText xml:space="preserve"> PAGEREF _Toc140755185 \h </w:instrText>
      </w:r>
      <w:r>
        <w:rPr>
          <w:noProof/>
        </w:rPr>
      </w:r>
      <w:r>
        <w:rPr>
          <w:noProof/>
        </w:rPr>
        <w:fldChar w:fldCharType="separate"/>
      </w:r>
      <w:r w:rsidRPr="00AE7FD1">
        <w:rPr>
          <w:noProof/>
          <w:lang w:val="en-US"/>
        </w:rPr>
        <w:t>15</w:t>
      </w:r>
      <w:r>
        <w:rPr>
          <w:noProof/>
        </w:rPr>
        <w:fldChar w:fldCharType="end"/>
      </w:r>
    </w:p>
    <w:p w14:paraId="1F20AAE5" w14:textId="03C1CE48"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4.</w:t>
      </w:r>
      <w:r>
        <w:rPr>
          <w:rFonts w:asciiTheme="minorHAnsi" w:eastAsiaTheme="minorEastAsia" w:hAnsiTheme="minorHAnsi" w:cstheme="minorBidi"/>
          <w:noProof/>
          <w:lang w:val="en-US" w:eastAsia="en-US"/>
        </w:rPr>
        <w:tab/>
      </w:r>
      <w:r w:rsidRPr="00B03601">
        <w:rPr>
          <w:noProof/>
          <w:lang w:val="en-GB"/>
        </w:rPr>
        <w:t>STUDY POPULATION</w:t>
      </w:r>
      <w:r w:rsidRPr="00AE7FD1">
        <w:rPr>
          <w:noProof/>
          <w:lang w:val="en-US"/>
        </w:rPr>
        <w:tab/>
      </w:r>
      <w:r>
        <w:rPr>
          <w:noProof/>
        </w:rPr>
        <w:fldChar w:fldCharType="begin"/>
      </w:r>
      <w:r w:rsidRPr="00AE7FD1">
        <w:rPr>
          <w:noProof/>
          <w:lang w:val="en-US"/>
        </w:rPr>
        <w:instrText xml:space="preserve"> PAGEREF _Toc140755186 \h </w:instrText>
      </w:r>
      <w:r>
        <w:rPr>
          <w:noProof/>
        </w:rPr>
      </w:r>
      <w:r>
        <w:rPr>
          <w:noProof/>
        </w:rPr>
        <w:fldChar w:fldCharType="separate"/>
      </w:r>
      <w:r w:rsidRPr="00AE7FD1">
        <w:rPr>
          <w:noProof/>
          <w:lang w:val="en-US"/>
        </w:rPr>
        <w:t>18</w:t>
      </w:r>
      <w:r>
        <w:rPr>
          <w:noProof/>
        </w:rPr>
        <w:fldChar w:fldCharType="end"/>
      </w:r>
    </w:p>
    <w:p w14:paraId="4348CED6" w14:textId="49EAC7C2"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4.1</w:t>
      </w:r>
      <w:r>
        <w:rPr>
          <w:rFonts w:asciiTheme="minorHAnsi" w:eastAsiaTheme="minorEastAsia" w:hAnsiTheme="minorHAnsi" w:cstheme="minorBidi"/>
          <w:noProof/>
          <w:lang w:val="en-US" w:eastAsia="en-US"/>
        </w:rPr>
        <w:tab/>
      </w:r>
      <w:r w:rsidRPr="00B03601">
        <w:rPr>
          <w:noProof/>
          <w:lang w:val="en-GB"/>
        </w:rPr>
        <w:t>Population (base)</w:t>
      </w:r>
      <w:r w:rsidRPr="00AE7FD1">
        <w:rPr>
          <w:noProof/>
          <w:lang w:val="en-US"/>
        </w:rPr>
        <w:tab/>
      </w:r>
      <w:r>
        <w:rPr>
          <w:noProof/>
        </w:rPr>
        <w:fldChar w:fldCharType="begin"/>
      </w:r>
      <w:r w:rsidRPr="00AE7FD1">
        <w:rPr>
          <w:noProof/>
          <w:lang w:val="en-US"/>
        </w:rPr>
        <w:instrText xml:space="preserve"> PAGEREF _Toc140755187 \h </w:instrText>
      </w:r>
      <w:r>
        <w:rPr>
          <w:noProof/>
        </w:rPr>
      </w:r>
      <w:r>
        <w:rPr>
          <w:noProof/>
        </w:rPr>
        <w:fldChar w:fldCharType="separate"/>
      </w:r>
      <w:r w:rsidRPr="00AE7FD1">
        <w:rPr>
          <w:noProof/>
          <w:lang w:val="en-US"/>
        </w:rPr>
        <w:t>18</w:t>
      </w:r>
      <w:r>
        <w:rPr>
          <w:noProof/>
        </w:rPr>
        <w:fldChar w:fldCharType="end"/>
      </w:r>
    </w:p>
    <w:p w14:paraId="5B33B1B2" w14:textId="78927CDB"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4.2</w:t>
      </w:r>
      <w:r>
        <w:rPr>
          <w:rFonts w:asciiTheme="minorHAnsi" w:eastAsiaTheme="minorEastAsia" w:hAnsiTheme="minorHAnsi" w:cstheme="minorBidi"/>
          <w:noProof/>
          <w:lang w:val="en-US" w:eastAsia="en-US"/>
        </w:rPr>
        <w:tab/>
      </w:r>
      <w:r w:rsidRPr="00B03601">
        <w:rPr>
          <w:noProof/>
          <w:lang w:val="en-GB"/>
        </w:rPr>
        <w:t>Inclusion criteria</w:t>
      </w:r>
      <w:r w:rsidRPr="00AE7FD1">
        <w:rPr>
          <w:noProof/>
          <w:lang w:val="en-US"/>
        </w:rPr>
        <w:tab/>
      </w:r>
      <w:r>
        <w:rPr>
          <w:noProof/>
        </w:rPr>
        <w:fldChar w:fldCharType="begin"/>
      </w:r>
      <w:r w:rsidRPr="00AE7FD1">
        <w:rPr>
          <w:noProof/>
          <w:lang w:val="en-US"/>
        </w:rPr>
        <w:instrText xml:space="preserve"> PAGEREF _Toc140755188 \h </w:instrText>
      </w:r>
      <w:r>
        <w:rPr>
          <w:noProof/>
        </w:rPr>
      </w:r>
      <w:r>
        <w:rPr>
          <w:noProof/>
        </w:rPr>
        <w:fldChar w:fldCharType="separate"/>
      </w:r>
      <w:r w:rsidRPr="00AE7FD1">
        <w:rPr>
          <w:noProof/>
          <w:lang w:val="en-US"/>
        </w:rPr>
        <w:t>18</w:t>
      </w:r>
      <w:r>
        <w:rPr>
          <w:noProof/>
        </w:rPr>
        <w:fldChar w:fldCharType="end"/>
      </w:r>
    </w:p>
    <w:p w14:paraId="6934DE37" w14:textId="7B72B2C0"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4.3</w:t>
      </w:r>
      <w:r>
        <w:rPr>
          <w:rFonts w:asciiTheme="minorHAnsi" w:eastAsiaTheme="minorEastAsia" w:hAnsiTheme="minorHAnsi" w:cstheme="minorBidi"/>
          <w:noProof/>
          <w:lang w:val="en-US" w:eastAsia="en-US"/>
        </w:rPr>
        <w:tab/>
      </w:r>
      <w:r w:rsidRPr="00B03601">
        <w:rPr>
          <w:noProof/>
          <w:lang w:val="en-GB"/>
        </w:rPr>
        <w:t>Exclusion criteria</w:t>
      </w:r>
      <w:r w:rsidRPr="00AE7FD1">
        <w:rPr>
          <w:noProof/>
          <w:lang w:val="en-US"/>
        </w:rPr>
        <w:tab/>
      </w:r>
      <w:r>
        <w:rPr>
          <w:noProof/>
        </w:rPr>
        <w:fldChar w:fldCharType="begin"/>
      </w:r>
      <w:r w:rsidRPr="00AE7FD1">
        <w:rPr>
          <w:noProof/>
          <w:lang w:val="en-US"/>
        </w:rPr>
        <w:instrText xml:space="preserve"> PAGEREF _Toc140755189 \h </w:instrText>
      </w:r>
      <w:r>
        <w:rPr>
          <w:noProof/>
        </w:rPr>
      </w:r>
      <w:r>
        <w:rPr>
          <w:noProof/>
        </w:rPr>
        <w:fldChar w:fldCharType="separate"/>
      </w:r>
      <w:r w:rsidRPr="00AE7FD1">
        <w:rPr>
          <w:noProof/>
          <w:lang w:val="en-US"/>
        </w:rPr>
        <w:t>18</w:t>
      </w:r>
      <w:r>
        <w:rPr>
          <w:noProof/>
        </w:rPr>
        <w:fldChar w:fldCharType="end"/>
      </w:r>
    </w:p>
    <w:p w14:paraId="2C3DDB0B" w14:textId="20EB56E4"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4.4</w:t>
      </w:r>
      <w:r>
        <w:rPr>
          <w:rFonts w:asciiTheme="minorHAnsi" w:eastAsiaTheme="minorEastAsia" w:hAnsiTheme="minorHAnsi" w:cstheme="minorBidi"/>
          <w:noProof/>
          <w:lang w:val="en-US" w:eastAsia="en-US"/>
        </w:rPr>
        <w:tab/>
      </w:r>
      <w:r w:rsidRPr="00B03601">
        <w:rPr>
          <w:noProof/>
          <w:lang w:val="en-GB"/>
        </w:rPr>
        <w:t>Sample size calculation</w:t>
      </w:r>
      <w:r w:rsidRPr="00AE7FD1">
        <w:rPr>
          <w:noProof/>
          <w:lang w:val="en-US"/>
        </w:rPr>
        <w:tab/>
      </w:r>
      <w:r>
        <w:rPr>
          <w:noProof/>
        </w:rPr>
        <w:fldChar w:fldCharType="begin"/>
      </w:r>
      <w:r w:rsidRPr="00AE7FD1">
        <w:rPr>
          <w:noProof/>
          <w:lang w:val="en-US"/>
        </w:rPr>
        <w:instrText xml:space="preserve"> PAGEREF _Toc140755190 \h </w:instrText>
      </w:r>
      <w:r>
        <w:rPr>
          <w:noProof/>
        </w:rPr>
      </w:r>
      <w:r>
        <w:rPr>
          <w:noProof/>
        </w:rPr>
        <w:fldChar w:fldCharType="separate"/>
      </w:r>
      <w:r w:rsidRPr="00AE7FD1">
        <w:rPr>
          <w:noProof/>
          <w:lang w:val="en-US"/>
        </w:rPr>
        <w:t>18</w:t>
      </w:r>
      <w:r>
        <w:rPr>
          <w:noProof/>
        </w:rPr>
        <w:fldChar w:fldCharType="end"/>
      </w:r>
    </w:p>
    <w:p w14:paraId="5C090086" w14:textId="7FF4AC7C"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5.</w:t>
      </w:r>
      <w:r>
        <w:rPr>
          <w:rFonts w:asciiTheme="minorHAnsi" w:eastAsiaTheme="minorEastAsia" w:hAnsiTheme="minorHAnsi" w:cstheme="minorBidi"/>
          <w:noProof/>
          <w:lang w:val="en-US" w:eastAsia="en-US"/>
        </w:rPr>
        <w:tab/>
      </w:r>
      <w:r w:rsidRPr="00B03601">
        <w:rPr>
          <w:noProof/>
          <w:lang w:val="en-GB"/>
        </w:rPr>
        <w:t>TREATMENT OF SUBJECTS</w:t>
      </w:r>
      <w:r w:rsidRPr="00AE7FD1">
        <w:rPr>
          <w:noProof/>
          <w:lang w:val="en-US"/>
        </w:rPr>
        <w:tab/>
      </w:r>
      <w:r>
        <w:rPr>
          <w:noProof/>
        </w:rPr>
        <w:fldChar w:fldCharType="begin"/>
      </w:r>
      <w:r w:rsidRPr="00AE7FD1">
        <w:rPr>
          <w:noProof/>
          <w:lang w:val="en-US"/>
        </w:rPr>
        <w:instrText xml:space="preserve"> PAGEREF _Toc140755191 \h </w:instrText>
      </w:r>
      <w:r>
        <w:rPr>
          <w:noProof/>
        </w:rPr>
      </w:r>
      <w:r>
        <w:rPr>
          <w:noProof/>
        </w:rPr>
        <w:fldChar w:fldCharType="separate"/>
      </w:r>
      <w:r w:rsidRPr="00AE7FD1">
        <w:rPr>
          <w:noProof/>
          <w:lang w:val="en-US"/>
        </w:rPr>
        <w:t>19</w:t>
      </w:r>
      <w:r>
        <w:rPr>
          <w:noProof/>
        </w:rPr>
        <w:fldChar w:fldCharType="end"/>
      </w:r>
    </w:p>
    <w:p w14:paraId="6065F21D" w14:textId="07C94463"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5.1</w:t>
      </w:r>
      <w:r>
        <w:rPr>
          <w:rFonts w:asciiTheme="minorHAnsi" w:eastAsiaTheme="minorEastAsia" w:hAnsiTheme="minorHAnsi" w:cstheme="minorBidi"/>
          <w:noProof/>
          <w:lang w:val="en-US" w:eastAsia="en-US"/>
        </w:rPr>
        <w:tab/>
      </w:r>
      <w:r w:rsidRPr="00B03601">
        <w:rPr>
          <w:noProof/>
          <w:lang w:val="en-GB"/>
        </w:rPr>
        <w:t>Investigational product/treatment</w:t>
      </w:r>
      <w:r w:rsidRPr="00AE7FD1">
        <w:rPr>
          <w:noProof/>
          <w:lang w:val="en-US"/>
        </w:rPr>
        <w:tab/>
      </w:r>
      <w:r>
        <w:rPr>
          <w:noProof/>
        </w:rPr>
        <w:fldChar w:fldCharType="begin"/>
      </w:r>
      <w:r w:rsidRPr="00AE7FD1">
        <w:rPr>
          <w:noProof/>
          <w:lang w:val="en-US"/>
        </w:rPr>
        <w:instrText xml:space="preserve"> PAGEREF _Toc140755192 \h </w:instrText>
      </w:r>
      <w:r>
        <w:rPr>
          <w:noProof/>
        </w:rPr>
      </w:r>
      <w:r>
        <w:rPr>
          <w:noProof/>
        </w:rPr>
        <w:fldChar w:fldCharType="separate"/>
      </w:r>
      <w:r w:rsidRPr="00AE7FD1">
        <w:rPr>
          <w:noProof/>
          <w:lang w:val="en-US"/>
        </w:rPr>
        <w:t>19</w:t>
      </w:r>
      <w:r>
        <w:rPr>
          <w:noProof/>
        </w:rPr>
        <w:fldChar w:fldCharType="end"/>
      </w:r>
    </w:p>
    <w:p w14:paraId="42062FC8" w14:textId="48A347E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5.2</w:t>
      </w:r>
      <w:r>
        <w:rPr>
          <w:rFonts w:asciiTheme="minorHAnsi" w:eastAsiaTheme="minorEastAsia" w:hAnsiTheme="minorHAnsi" w:cstheme="minorBidi"/>
          <w:noProof/>
          <w:lang w:val="en-US" w:eastAsia="en-US"/>
        </w:rPr>
        <w:tab/>
      </w:r>
      <w:r w:rsidRPr="00B03601">
        <w:rPr>
          <w:noProof/>
          <w:lang w:val="en-GB"/>
        </w:rPr>
        <w:t>Use of co-intervention (if applicable)</w:t>
      </w:r>
      <w:r w:rsidRPr="00AE7FD1">
        <w:rPr>
          <w:noProof/>
          <w:lang w:val="en-US"/>
        </w:rPr>
        <w:tab/>
      </w:r>
      <w:r>
        <w:rPr>
          <w:noProof/>
        </w:rPr>
        <w:fldChar w:fldCharType="begin"/>
      </w:r>
      <w:r w:rsidRPr="00AE7FD1">
        <w:rPr>
          <w:noProof/>
          <w:lang w:val="en-US"/>
        </w:rPr>
        <w:instrText xml:space="preserve"> PAGEREF _Toc140755193 \h </w:instrText>
      </w:r>
      <w:r>
        <w:rPr>
          <w:noProof/>
        </w:rPr>
      </w:r>
      <w:r>
        <w:rPr>
          <w:noProof/>
        </w:rPr>
        <w:fldChar w:fldCharType="separate"/>
      </w:r>
      <w:r w:rsidRPr="00AE7FD1">
        <w:rPr>
          <w:noProof/>
          <w:lang w:val="en-US"/>
        </w:rPr>
        <w:t>19</w:t>
      </w:r>
      <w:r>
        <w:rPr>
          <w:noProof/>
        </w:rPr>
        <w:fldChar w:fldCharType="end"/>
      </w:r>
    </w:p>
    <w:p w14:paraId="0263DF0E" w14:textId="745A1F53"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5.3</w:t>
      </w:r>
      <w:r>
        <w:rPr>
          <w:rFonts w:asciiTheme="minorHAnsi" w:eastAsiaTheme="minorEastAsia" w:hAnsiTheme="minorHAnsi" w:cstheme="minorBidi"/>
          <w:noProof/>
          <w:lang w:val="en-US" w:eastAsia="en-US"/>
        </w:rPr>
        <w:tab/>
      </w:r>
      <w:r w:rsidRPr="00B03601">
        <w:rPr>
          <w:noProof/>
          <w:lang w:val="en-GB"/>
        </w:rPr>
        <w:t>Escape medication (if applicable)</w:t>
      </w:r>
      <w:r w:rsidRPr="00AE7FD1">
        <w:rPr>
          <w:noProof/>
          <w:lang w:val="en-US"/>
        </w:rPr>
        <w:tab/>
      </w:r>
      <w:r>
        <w:rPr>
          <w:noProof/>
        </w:rPr>
        <w:fldChar w:fldCharType="begin"/>
      </w:r>
      <w:r w:rsidRPr="00AE7FD1">
        <w:rPr>
          <w:noProof/>
          <w:lang w:val="en-US"/>
        </w:rPr>
        <w:instrText xml:space="preserve"> PAGEREF _Toc140755194 \h </w:instrText>
      </w:r>
      <w:r>
        <w:rPr>
          <w:noProof/>
        </w:rPr>
      </w:r>
      <w:r>
        <w:rPr>
          <w:noProof/>
        </w:rPr>
        <w:fldChar w:fldCharType="separate"/>
      </w:r>
      <w:r w:rsidRPr="00AE7FD1">
        <w:rPr>
          <w:noProof/>
          <w:lang w:val="en-US"/>
        </w:rPr>
        <w:t>19</w:t>
      </w:r>
      <w:r>
        <w:rPr>
          <w:noProof/>
        </w:rPr>
        <w:fldChar w:fldCharType="end"/>
      </w:r>
    </w:p>
    <w:p w14:paraId="4C70D5EE" w14:textId="5A48D249"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6.</w:t>
      </w:r>
      <w:r>
        <w:rPr>
          <w:rFonts w:asciiTheme="minorHAnsi" w:eastAsiaTheme="minorEastAsia" w:hAnsiTheme="minorHAnsi" w:cstheme="minorBidi"/>
          <w:noProof/>
          <w:lang w:val="en-US" w:eastAsia="en-US"/>
        </w:rPr>
        <w:tab/>
      </w:r>
      <w:r w:rsidRPr="00B03601">
        <w:rPr>
          <w:noProof/>
          <w:lang w:val="en-GB"/>
        </w:rPr>
        <w:t>INVESTIGATIONAL PRODUCT</w:t>
      </w:r>
      <w:r w:rsidRPr="00AE7FD1">
        <w:rPr>
          <w:noProof/>
          <w:lang w:val="en-US"/>
        </w:rPr>
        <w:tab/>
      </w:r>
      <w:r>
        <w:rPr>
          <w:noProof/>
        </w:rPr>
        <w:fldChar w:fldCharType="begin"/>
      </w:r>
      <w:r w:rsidRPr="00AE7FD1">
        <w:rPr>
          <w:noProof/>
          <w:lang w:val="en-US"/>
        </w:rPr>
        <w:instrText xml:space="preserve"> PAGEREF _Toc140755195 \h </w:instrText>
      </w:r>
      <w:r>
        <w:rPr>
          <w:noProof/>
        </w:rPr>
      </w:r>
      <w:r>
        <w:rPr>
          <w:noProof/>
        </w:rPr>
        <w:fldChar w:fldCharType="separate"/>
      </w:r>
      <w:r w:rsidRPr="00AE7FD1">
        <w:rPr>
          <w:noProof/>
          <w:lang w:val="en-US"/>
        </w:rPr>
        <w:t>20</w:t>
      </w:r>
      <w:r>
        <w:rPr>
          <w:noProof/>
        </w:rPr>
        <w:fldChar w:fldCharType="end"/>
      </w:r>
    </w:p>
    <w:p w14:paraId="1FCBEDFF" w14:textId="6554548B"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6.1</w:t>
      </w:r>
      <w:r>
        <w:rPr>
          <w:rFonts w:asciiTheme="minorHAnsi" w:eastAsiaTheme="minorEastAsia" w:hAnsiTheme="minorHAnsi" w:cstheme="minorBidi"/>
          <w:noProof/>
          <w:lang w:val="en-US" w:eastAsia="en-US"/>
        </w:rPr>
        <w:tab/>
      </w:r>
      <w:r w:rsidRPr="00B03601">
        <w:rPr>
          <w:noProof/>
          <w:lang w:val="en-GB"/>
        </w:rPr>
        <w:t>Name and description of investigational  product(s)</w:t>
      </w:r>
      <w:r w:rsidRPr="00AE7FD1">
        <w:rPr>
          <w:noProof/>
          <w:lang w:val="en-US"/>
        </w:rPr>
        <w:tab/>
      </w:r>
      <w:r>
        <w:rPr>
          <w:noProof/>
        </w:rPr>
        <w:fldChar w:fldCharType="begin"/>
      </w:r>
      <w:r w:rsidRPr="00AE7FD1">
        <w:rPr>
          <w:noProof/>
          <w:lang w:val="en-US"/>
        </w:rPr>
        <w:instrText xml:space="preserve"> PAGEREF _Toc140755196 \h </w:instrText>
      </w:r>
      <w:r>
        <w:rPr>
          <w:noProof/>
        </w:rPr>
      </w:r>
      <w:r>
        <w:rPr>
          <w:noProof/>
        </w:rPr>
        <w:fldChar w:fldCharType="separate"/>
      </w:r>
      <w:r w:rsidRPr="00AE7FD1">
        <w:rPr>
          <w:noProof/>
          <w:lang w:val="en-US"/>
        </w:rPr>
        <w:t>20</w:t>
      </w:r>
      <w:r>
        <w:rPr>
          <w:noProof/>
        </w:rPr>
        <w:fldChar w:fldCharType="end"/>
      </w:r>
    </w:p>
    <w:p w14:paraId="6D7614A5" w14:textId="2C18989D"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6.2</w:t>
      </w:r>
      <w:r>
        <w:rPr>
          <w:rFonts w:asciiTheme="minorHAnsi" w:eastAsiaTheme="minorEastAsia" w:hAnsiTheme="minorHAnsi" w:cstheme="minorBidi"/>
          <w:noProof/>
          <w:lang w:val="en-US" w:eastAsia="en-US"/>
        </w:rPr>
        <w:tab/>
      </w:r>
      <w:r w:rsidRPr="00B03601">
        <w:rPr>
          <w:noProof/>
          <w:lang w:val="en-GB"/>
        </w:rPr>
        <w:t>Summary of findings from non-clinical studies</w:t>
      </w:r>
      <w:r w:rsidRPr="00AE7FD1">
        <w:rPr>
          <w:noProof/>
          <w:lang w:val="en-US"/>
        </w:rPr>
        <w:tab/>
      </w:r>
      <w:r>
        <w:rPr>
          <w:noProof/>
        </w:rPr>
        <w:fldChar w:fldCharType="begin"/>
      </w:r>
      <w:r w:rsidRPr="00AE7FD1">
        <w:rPr>
          <w:noProof/>
          <w:lang w:val="en-US"/>
        </w:rPr>
        <w:instrText xml:space="preserve"> PAGEREF _Toc140755197 \h </w:instrText>
      </w:r>
      <w:r>
        <w:rPr>
          <w:noProof/>
        </w:rPr>
      </w:r>
      <w:r>
        <w:rPr>
          <w:noProof/>
        </w:rPr>
        <w:fldChar w:fldCharType="separate"/>
      </w:r>
      <w:r w:rsidRPr="00AE7FD1">
        <w:rPr>
          <w:noProof/>
          <w:lang w:val="en-US"/>
        </w:rPr>
        <w:t>20</w:t>
      </w:r>
      <w:r>
        <w:rPr>
          <w:noProof/>
        </w:rPr>
        <w:fldChar w:fldCharType="end"/>
      </w:r>
    </w:p>
    <w:p w14:paraId="6602E2F1" w14:textId="59DEE220"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6.3</w:t>
      </w:r>
      <w:r>
        <w:rPr>
          <w:rFonts w:asciiTheme="minorHAnsi" w:eastAsiaTheme="minorEastAsia" w:hAnsiTheme="minorHAnsi" w:cstheme="minorBidi"/>
          <w:noProof/>
          <w:lang w:val="en-US" w:eastAsia="en-US"/>
        </w:rPr>
        <w:tab/>
      </w:r>
      <w:r w:rsidRPr="00B03601">
        <w:rPr>
          <w:noProof/>
          <w:lang w:val="en-GB"/>
        </w:rPr>
        <w:t>Summary of findings from clinical studies</w:t>
      </w:r>
      <w:r w:rsidRPr="00AE7FD1">
        <w:rPr>
          <w:noProof/>
          <w:lang w:val="en-US"/>
        </w:rPr>
        <w:tab/>
      </w:r>
      <w:r>
        <w:rPr>
          <w:noProof/>
        </w:rPr>
        <w:fldChar w:fldCharType="begin"/>
      </w:r>
      <w:r w:rsidRPr="00AE7FD1">
        <w:rPr>
          <w:noProof/>
          <w:lang w:val="en-US"/>
        </w:rPr>
        <w:instrText xml:space="preserve"> PAGEREF _Toc140755198 \h </w:instrText>
      </w:r>
      <w:r>
        <w:rPr>
          <w:noProof/>
        </w:rPr>
      </w:r>
      <w:r>
        <w:rPr>
          <w:noProof/>
        </w:rPr>
        <w:fldChar w:fldCharType="separate"/>
      </w:r>
      <w:r w:rsidRPr="00AE7FD1">
        <w:rPr>
          <w:noProof/>
          <w:lang w:val="en-US"/>
        </w:rPr>
        <w:t>20</w:t>
      </w:r>
      <w:r>
        <w:rPr>
          <w:noProof/>
        </w:rPr>
        <w:fldChar w:fldCharType="end"/>
      </w:r>
    </w:p>
    <w:p w14:paraId="17C93210" w14:textId="78EB4222"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6.4</w:t>
      </w:r>
      <w:r>
        <w:rPr>
          <w:rFonts w:asciiTheme="minorHAnsi" w:eastAsiaTheme="minorEastAsia" w:hAnsiTheme="minorHAnsi" w:cstheme="minorBidi"/>
          <w:noProof/>
          <w:lang w:val="en-US" w:eastAsia="en-US"/>
        </w:rPr>
        <w:tab/>
      </w:r>
      <w:r w:rsidRPr="00B03601">
        <w:rPr>
          <w:noProof/>
          <w:lang w:val="en-GB"/>
        </w:rPr>
        <w:t>Summary of known and potential risks and benefits</w:t>
      </w:r>
      <w:r w:rsidRPr="00AE7FD1">
        <w:rPr>
          <w:noProof/>
          <w:lang w:val="en-US"/>
        </w:rPr>
        <w:tab/>
      </w:r>
      <w:r>
        <w:rPr>
          <w:noProof/>
        </w:rPr>
        <w:fldChar w:fldCharType="begin"/>
      </w:r>
      <w:r w:rsidRPr="00AE7FD1">
        <w:rPr>
          <w:noProof/>
          <w:lang w:val="en-US"/>
        </w:rPr>
        <w:instrText xml:space="preserve"> PAGEREF _Toc140755199 \h </w:instrText>
      </w:r>
      <w:r>
        <w:rPr>
          <w:noProof/>
        </w:rPr>
      </w:r>
      <w:r>
        <w:rPr>
          <w:noProof/>
        </w:rPr>
        <w:fldChar w:fldCharType="separate"/>
      </w:r>
      <w:r w:rsidRPr="00AE7FD1">
        <w:rPr>
          <w:noProof/>
          <w:lang w:val="en-US"/>
        </w:rPr>
        <w:t>20</w:t>
      </w:r>
      <w:r>
        <w:rPr>
          <w:noProof/>
        </w:rPr>
        <w:fldChar w:fldCharType="end"/>
      </w:r>
    </w:p>
    <w:p w14:paraId="1C92429E" w14:textId="72835464"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6.5</w:t>
      </w:r>
      <w:r>
        <w:rPr>
          <w:rFonts w:asciiTheme="minorHAnsi" w:eastAsiaTheme="minorEastAsia" w:hAnsiTheme="minorHAnsi" w:cstheme="minorBidi"/>
          <w:noProof/>
          <w:lang w:val="en-US" w:eastAsia="en-US"/>
        </w:rPr>
        <w:tab/>
      </w:r>
      <w:r w:rsidRPr="00B03601">
        <w:rPr>
          <w:noProof/>
          <w:lang w:val="en-GB"/>
        </w:rPr>
        <w:t>Description and justification of route of administration and dosage</w:t>
      </w:r>
      <w:r w:rsidRPr="00AE7FD1">
        <w:rPr>
          <w:noProof/>
          <w:lang w:val="en-US"/>
        </w:rPr>
        <w:tab/>
      </w:r>
      <w:r>
        <w:rPr>
          <w:noProof/>
        </w:rPr>
        <w:fldChar w:fldCharType="begin"/>
      </w:r>
      <w:r w:rsidRPr="00AE7FD1">
        <w:rPr>
          <w:noProof/>
          <w:lang w:val="en-US"/>
        </w:rPr>
        <w:instrText xml:space="preserve"> PAGEREF _Toc140755200 \h </w:instrText>
      </w:r>
      <w:r>
        <w:rPr>
          <w:noProof/>
        </w:rPr>
      </w:r>
      <w:r>
        <w:rPr>
          <w:noProof/>
        </w:rPr>
        <w:fldChar w:fldCharType="separate"/>
      </w:r>
      <w:r w:rsidRPr="00AE7FD1">
        <w:rPr>
          <w:noProof/>
          <w:lang w:val="en-US"/>
        </w:rPr>
        <w:t>20</w:t>
      </w:r>
      <w:r>
        <w:rPr>
          <w:noProof/>
        </w:rPr>
        <w:fldChar w:fldCharType="end"/>
      </w:r>
    </w:p>
    <w:p w14:paraId="321260B8" w14:textId="58A69CAC"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6.6</w:t>
      </w:r>
      <w:r>
        <w:rPr>
          <w:rFonts w:asciiTheme="minorHAnsi" w:eastAsiaTheme="minorEastAsia" w:hAnsiTheme="minorHAnsi" w:cstheme="minorBidi"/>
          <w:noProof/>
          <w:lang w:val="en-US" w:eastAsia="en-US"/>
        </w:rPr>
        <w:tab/>
      </w:r>
      <w:r w:rsidRPr="00B03601">
        <w:rPr>
          <w:noProof/>
          <w:lang w:val="en-GB"/>
        </w:rPr>
        <w:t>Dosages, dosage modifications and method of administration</w:t>
      </w:r>
      <w:r w:rsidRPr="00AE7FD1">
        <w:rPr>
          <w:noProof/>
          <w:lang w:val="en-US"/>
        </w:rPr>
        <w:tab/>
      </w:r>
      <w:r>
        <w:rPr>
          <w:noProof/>
        </w:rPr>
        <w:fldChar w:fldCharType="begin"/>
      </w:r>
      <w:r w:rsidRPr="00AE7FD1">
        <w:rPr>
          <w:noProof/>
          <w:lang w:val="en-US"/>
        </w:rPr>
        <w:instrText xml:space="preserve"> PAGEREF _Toc140755201 \h </w:instrText>
      </w:r>
      <w:r>
        <w:rPr>
          <w:noProof/>
        </w:rPr>
      </w:r>
      <w:r>
        <w:rPr>
          <w:noProof/>
        </w:rPr>
        <w:fldChar w:fldCharType="separate"/>
      </w:r>
      <w:r w:rsidRPr="00AE7FD1">
        <w:rPr>
          <w:noProof/>
          <w:lang w:val="en-US"/>
        </w:rPr>
        <w:t>20</w:t>
      </w:r>
      <w:r>
        <w:rPr>
          <w:noProof/>
        </w:rPr>
        <w:fldChar w:fldCharType="end"/>
      </w:r>
    </w:p>
    <w:p w14:paraId="06154AF7" w14:textId="31FC8DCD"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6.7</w:t>
      </w:r>
      <w:r>
        <w:rPr>
          <w:rFonts w:asciiTheme="minorHAnsi" w:eastAsiaTheme="minorEastAsia" w:hAnsiTheme="minorHAnsi" w:cstheme="minorBidi"/>
          <w:noProof/>
          <w:lang w:val="en-US" w:eastAsia="en-US"/>
        </w:rPr>
        <w:tab/>
      </w:r>
      <w:r w:rsidRPr="00B03601">
        <w:rPr>
          <w:noProof/>
          <w:lang w:val="en-GB"/>
        </w:rPr>
        <w:t>Preparation and labelling of Investigational Medicinal Product</w:t>
      </w:r>
      <w:r w:rsidRPr="00AE7FD1">
        <w:rPr>
          <w:noProof/>
          <w:lang w:val="en-US"/>
        </w:rPr>
        <w:tab/>
      </w:r>
      <w:r>
        <w:rPr>
          <w:noProof/>
        </w:rPr>
        <w:fldChar w:fldCharType="begin"/>
      </w:r>
      <w:r w:rsidRPr="00AE7FD1">
        <w:rPr>
          <w:noProof/>
          <w:lang w:val="en-US"/>
        </w:rPr>
        <w:instrText xml:space="preserve"> PAGEREF _Toc140755202 \h </w:instrText>
      </w:r>
      <w:r>
        <w:rPr>
          <w:noProof/>
        </w:rPr>
      </w:r>
      <w:r>
        <w:rPr>
          <w:noProof/>
        </w:rPr>
        <w:fldChar w:fldCharType="separate"/>
      </w:r>
      <w:r w:rsidRPr="00AE7FD1">
        <w:rPr>
          <w:noProof/>
          <w:lang w:val="en-US"/>
        </w:rPr>
        <w:t>20</w:t>
      </w:r>
      <w:r>
        <w:rPr>
          <w:noProof/>
        </w:rPr>
        <w:fldChar w:fldCharType="end"/>
      </w:r>
    </w:p>
    <w:p w14:paraId="79E98A38" w14:textId="4298916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6.8</w:t>
      </w:r>
      <w:r>
        <w:rPr>
          <w:rFonts w:asciiTheme="minorHAnsi" w:eastAsiaTheme="minorEastAsia" w:hAnsiTheme="minorHAnsi" w:cstheme="minorBidi"/>
          <w:noProof/>
          <w:lang w:val="en-US" w:eastAsia="en-US"/>
        </w:rPr>
        <w:tab/>
      </w:r>
      <w:r w:rsidRPr="00B03601">
        <w:rPr>
          <w:noProof/>
          <w:lang w:val="en-GB"/>
        </w:rPr>
        <w:t>Drug accountability</w:t>
      </w:r>
      <w:r w:rsidRPr="00AE7FD1">
        <w:rPr>
          <w:noProof/>
          <w:lang w:val="en-US"/>
        </w:rPr>
        <w:tab/>
      </w:r>
      <w:r>
        <w:rPr>
          <w:noProof/>
        </w:rPr>
        <w:fldChar w:fldCharType="begin"/>
      </w:r>
      <w:r w:rsidRPr="00AE7FD1">
        <w:rPr>
          <w:noProof/>
          <w:lang w:val="en-US"/>
        </w:rPr>
        <w:instrText xml:space="preserve"> PAGEREF _Toc140755203 \h </w:instrText>
      </w:r>
      <w:r>
        <w:rPr>
          <w:noProof/>
        </w:rPr>
      </w:r>
      <w:r>
        <w:rPr>
          <w:noProof/>
        </w:rPr>
        <w:fldChar w:fldCharType="separate"/>
      </w:r>
      <w:r w:rsidRPr="00AE7FD1">
        <w:rPr>
          <w:noProof/>
          <w:lang w:val="en-US"/>
        </w:rPr>
        <w:t>20</w:t>
      </w:r>
      <w:r>
        <w:rPr>
          <w:noProof/>
        </w:rPr>
        <w:fldChar w:fldCharType="end"/>
      </w:r>
    </w:p>
    <w:p w14:paraId="0F6871CB" w14:textId="0C4EC90B"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7.</w:t>
      </w:r>
      <w:r>
        <w:rPr>
          <w:rFonts w:asciiTheme="minorHAnsi" w:eastAsiaTheme="minorEastAsia" w:hAnsiTheme="minorHAnsi" w:cstheme="minorBidi"/>
          <w:noProof/>
          <w:lang w:val="en-US" w:eastAsia="en-US"/>
        </w:rPr>
        <w:tab/>
      </w:r>
      <w:r w:rsidRPr="00B03601">
        <w:rPr>
          <w:noProof/>
          <w:lang w:val="en-GB"/>
        </w:rPr>
        <w:t>NON-INVESTIGATIONAL PRODUCT</w:t>
      </w:r>
      <w:r w:rsidRPr="00AE7FD1">
        <w:rPr>
          <w:noProof/>
          <w:lang w:val="en-US"/>
        </w:rPr>
        <w:tab/>
      </w:r>
      <w:r>
        <w:rPr>
          <w:noProof/>
        </w:rPr>
        <w:fldChar w:fldCharType="begin"/>
      </w:r>
      <w:r w:rsidRPr="00AE7FD1">
        <w:rPr>
          <w:noProof/>
          <w:lang w:val="en-US"/>
        </w:rPr>
        <w:instrText xml:space="preserve"> PAGEREF _Toc140755204 \h </w:instrText>
      </w:r>
      <w:r>
        <w:rPr>
          <w:noProof/>
        </w:rPr>
      </w:r>
      <w:r>
        <w:rPr>
          <w:noProof/>
        </w:rPr>
        <w:fldChar w:fldCharType="separate"/>
      </w:r>
      <w:r w:rsidRPr="00AE7FD1">
        <w:rPr>
          <w:noProof/>
          <w:lang w:val="en-US"/>
        </w:rPr>
        <w:t>21</w:t>
      </w:r>
      <w:r>
        <w:rPr>
          <w:noProof/>
        </w:rPr>
        <w:fldChar w:fldCharType="end"/>
      </w:r>
    </w:p>
    <w:p w14:paraId="34E23E81" w14:textId="0C3DBC3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7.1</w:t>
      </w:r>
      <w:r>
        <w:rPr>
          <w:rFonts w:asciiTheme="minorHAnsi" w:eastAsiaTheme="minorEastAsia" w:hAnsiTheme="minorHAnsi" w:cstheme="minorBidi"/>
          <w:noProof/>
          <w:lang w:val="en-US" w:eastAsia="en-US"/>
        </w:rPr>
        <w:tab/>
      </w:r>
      <w:r w:rsidRPr="00B03601">
        <w:rPr>
          <w:noProof/>
          <w:lang w:val="en-GB"/>
        </w:rPr>
        <w:t>Name and description of non-investigational product(s)</w:t>
      </w:r>
      <w:r w:rsidRPr="00AE7FD1">
        <w:rPr>
          <w:noProof/>
          <w:lang w:val="en-US"/>
        </w:rPr>
        <w:tab/>
      </w:r>
      <w:r>
        <w:rPr>
          <w:noProof/>
        </w:rPr>
        <w:fldChar w:fldCharType="begin"/>
      </w:r>
      <w:r w:rsidRPr="00AE7FD1">
        <w:rPr>
          <w:noProof/>
          <w:lang w:val="en-US"/>
        </w:rPr>
        <w:instrText xml:space="preserve"> PAGEREF _Toc140755205 \h </w:instrText>
      </w:r>
      <w:r>
        <w:rPr>
          <w:noProof/>
        </w:rPr>
      </w:r>
      <w:r>
        <w:rPr>
          <w:noProof/>
        </w:rPr>
        <w:fldChar w:fldCharType="separate"/>
      </w:r>
      <w:r w:rsidRPr="00AE7FD1">
        <w:rPr>
          <w:noProof/>
          <w:lang w:val="en-US"/>
        </w:rPr>
        <w:t>21</w:t>
      </w:r>
      <w:r>
        <w:rPr>
          <w:noProof/>
        </w:rPr>
        <w:fldChar w:fldCharType="end"/>
      </w:r>
    </w:p>
    <w:p w14:paraId="6684B8D2" w14:textId="30096C0D"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7.2</w:t>
      </w:r>
      <w:r>
        <w:rPr>
          <w:rFonts w:asciiTheme="minorHAnsi" w:eastAsiaTheme="minorEastAsia" w:hAnsiTheme="minorHAnsi" w:cstheme="minorBidi"/>
          <w:noProof/>
          <w:lang w:val="en-US" w:eastAsia="en-US"/>
        </w:rPr>
        <w:tab/>
      </w:r>
      <w:r w:rsidRPr="00B03601">
        <w:rPr>
          <w:noProof/>
          <w:lang w:val="en-GB"/>
        </w:rPr>
        <w:t>Summary of findings from non-clinical studies</w:t>
      </w:r>
      <w:r w:rsidRPr="00AE7FD1">
        <w:rPr>
          <w:noProof/>
          <w:lang w:val="en-US"/>
        </w:rPr>
        <w:tab/>
      </w:r>
      <w:r>
        <w:rPr>
          <w:noProof/>
        </w:rPr>
        <w:fldChar w:fldCharType="begin"/>
      </w:r>
      <w:r w:rsidRPr="00AE7FD1">
        <w:rPr>
          <w:noProof/>
          <w:lang w:val="en-US"/>
        </w:rPr>
        <w:instrText xml:space="preserve"> PAGEREF _Toc140755206 \h </w:instrText>
      </w:r>
      <w:r>
        <w:rPr>
          <w:noProof/>
        </w:rPr>
      </w:r>
      <w:r>
        <w:rPr>
          <w:noProof/>
        </w:rPr>
        <w:fldChar w:fldCharType="separate"/>
      </w:r>
      <w:r w:rsidRPr="00AE7FD1">
        <w:rPr>
          <w:noProof/>
          <w:lang w:val="en-US"/>
        </w:rPr>
        <w:t>23</w:t>
      </w:r>
      <w:r>
        <w:rPr>
          <w:noProof/>
        </w:rPr>
        <w:fldChar w:fldCharType="end"/>
      </w:r>
    </w:p>
    <w:p w14:paraId="0CB347F4" w14:textId="70F0AC25"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7.3</w:t>
      </w:r>
      <w:r>
        <w:rPr>
          <w:rFonts w:asciiTheme="minorHAnsi" w:eastAsiaTheme="minorEastAsia" w:hAnsiTheme="minorHAnsi" w:cstheme="minorBidi"/>
          <w:noProof/>
          <w:lang w:val="en-US" w:eastAsia="en-US"/>
        </w:rPr>
        <w:tab/>
      </w:r>
      <w:r w:rsidRPr="00B03601">
        <w:rPr>
          <w:noProof/>
          <w:lang w:val="en-GB"/>
        </w:rPr>
        <w:t>Summary of findings from clinical studies</w:t>
      </w:r>
      <w:r w:rsidRPr="00AE7FD1">
        <w:rPr>
          <w:noProof/>
          <w:lang w:val="en-US"/>
        </w:rPr>
        <w:tab/>
      </w:r>
      <w:r>
        <w:rPr>
          <w:noProof/>
        </w:rPr>
        <w:fldChar w:fldCharType="begin"/>
      </w:r>
      <w:r w:rsidRPr="00AE7FD1">
        <w:rPr>
          <w:noProof/>
          <w:lang w:val="en-US"/>
        </w:rPr>
        <w:instrText xml:space="preserve"> PAGEREF _Toc140755207 \h </w:instrText>
      </w:r>
      <w:r>
        <w:rPr>
          <w:noProof/>
        </w:rPr>
      </w:r>
      <w:r>
        <w:rPr>
          <w:noProof/>
        </w:rPr>
        <w:fldChar w:fldCharType="separate"/>
      </w:r>
      <w:r w:rsidRPr="00AE7FD1">
        <w:rPr>
          <w:noProof/>
          <w:lang w:val="en-US"/>
        </w:rPr>
        <w:t>23</w:t>
      </w:r>
      <w:r>
        <w:rPr>
          <w:noProof/>
        </w:rPr>
        <w:fldChar w:fldCharType="end"/>
      </w:r>
    </w:p>
    <w:p w14:paraId="54DC1230" w14:textId="75CFAFA5"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7.4</w:t>
      </w:r>
      <w:r>
        <w:rPr>
          <w:rFonts w:asciiTheme="minorHAnsi" w:eastAsiaTheme="minorEastAsia" w:hAnsiTheme="minorHAnsi" w:cstheme="minorBidi"/>
          <w:noProof/>
          <w:lang w:val="en-US" w:eastAsia="en-US"/>
        </w:rPr>
        <w:tab/>
      </w:r>
      <w:r w:rsidRPr="00B03601">
        <w:rPr>
          <w:noProof/>
          <w:lang w:val="en-GB"/>
        </w:rPr>
        <w:t>Summary of known and potential risks and benefits</w:t>
      </w:r>
      <w:r w:rsidRPr="00AE7FD1">
        <w:rPr>
          <w:noProof/>
          <w:lang w:val="en-US"/>
        </w:rPr>
        <w:tab/>
      </w:r>
      <w:r>
        <w:rPr>
          <w:noProof/>
        </w:rPr>
        <w:fldChar w:fldCharType="begin"/>
      </w:r>
      <w:r w:rsidRPr="00AE7FD1">
        <w:rPr>
          <w:noProof/>
          <w:lang w:val="en-US"/>
        </w:rPr>
        <w:instrText xml:space="preserve"> PAGEREF _Toc140755208 \h </w:instrText>
      </w:r>
      <w:r>
        <w:rPr>
          <w:noProof/>
        </w:rPr>
      </w:r>
      <w:r>
        <w:rPr>
          <w:noProof/>
        </w:rPr>
        <w:fldChar w:fldCharType="separate"/>
      </w:r>
      <w:r w:rsidRPr="00AE7FD1">
        <w:rPr>
          <w:noProof/>
          <w:lang w:val="en-US"/>
        </w:rPr>
        <w:t>23</w:t>
      </w:r>
      <w:r>
        <w:rPr>
          <w:noProof/>
        </w:rPr>
        <w:fldChar w:fldCharType="end"/>
      </w:r>
    </w:p>
    <w:p w14:paraId="19B29E45" w14:textId="25CE523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7.5</w:t>
      </w:r>
      <w:r>
        <w:rPr>
          <w:rFonts w:asciiTheme="minorHAnsi" w:eastAsiaTheme="minorEastAsia" w:hAnsiTheme="minorHAnsi" w:cstheme="minorBidi"/>
          <w:noProof/>
          <w:lang w:val="en-US" w:eastAsia="en-US"/>
        </w:rPr>
        <w:tab/>
      </w:r>
      <w:r w:rsidRPr="00B03601">
        <w:rPr>
          <w:noProof/>
          <w:lang w:val="en-GB"/>
        </w:rPr>
        <w:t>Description and justification of route of administration and dosage</w:t>
      </w:r>
      <w:r w:rsidRPr="00AE7FD1">
        <w:rPr>
          <w:noProof/>
          <w:lang w:val="en-US"/>
        </w:rPr>
        <w:tab/>
      </w:r>
      <w:r>
        <w:rPr>
          <w:noProof/>
        </w:rPr>
        <w:fldChar w:fldCharType="begin"/>
      </w:r>
      <w:r w:rsidRPr="00AE7FD1">
        <w:rPr>
          <w:noProof/>
          <w:lang w:val="en-US"/>
        </w:rPr>
        <w:instrText xml:space="preserve"> PAGEREF _Toc140755209 \h </w:instrText>
      </w:r>
      <w:r>
        <w:rPr>
          <w:noProof/>
        </w:rPr>
      </w:r>
      <w:r>
        <w:rPr>
          <w:noProof/>
        </w:rPr>
        <w:fldChar w:fldCharType="separate"/>
      </w:r>
      <w:r w:rsidRPr="00AE7FD1">
        <w:rPr>
          <w:noProof/>
          <w:lang w:val="en-US"/>
        </w:rPr>
        <w:t>23</w:t>
      </w:r>
      <w:r>
        <w:rPr>
          <w:noProof/>
        </w:rPr>
        <w:fldChar w:fldCharType="end"/>
      </w:r>
    </w:p>
    <w:p w14:paraId="746E86F1" w14:textId="302EBBCA"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7.6</w:t>
      </w:r>
      <w:r>
        <w:rPr>
          <w:rFonts w:asciiTheme="minorHAnsi" w:eastAsiaTheme="minorEastAsia" w:hAnsiTheme="minorHAnsi" w:cstheme="minorBidi"/>
          <w:noProof/>
          <w:lang w:val="en-US" w:eastAsia="en-US"/>
        </w:rPr>
        <w:tab/>
      </w:r>
      <w:r w:rsidRPr="00B03601">
        <w:rPr>
          <w:noProof/>
          <w:lang w:val="en-GB"/>
        </w:rPr>
        <w:t>Dosages, dosage modifications and method of administration</w:t>
      </w:r>
      <w:r w:rsidRPr="00AE7FD1">
        <w:rPr>
          <w:noProof/>
          <w:lang w:val="en-US"/>
        </w:rPr>
        <w:tab/>
      </w:r>
      <w:r>
        <w:rPr>
          <w:noProof/>
        </w:rPr>
        <w:fldChar w:fldCharType="begin"/>
      </w:r>
      <w:r w:rsidRPr="00AE7FD1">
        <w:rPr>
          <w:noProof/>
          <w:lang w:val="en-US"/>
        </w:rPr>
        <w:instrText xml:space="preserve"> PAGEREF _Toc140755210 \h </w:instrText>
      </w:r>
      <w:r>
        <w:rPr>
          <w:noProof/>
        </w:rPr>
      </w:r>
      <w:r>
        <w:rPr>
          <w:noProof/>
        </w:rPr>
        <w:fldChar w:fldCharType="separate"/>
      </w:r>
      <w:r w:rsidRPr="00AE7FD1">
        <w:rPr>
          <w:noProof/>
          <w:lang w:val="en-US"/>
        </w:rPr>
        <w:t>23</w:t>
      </w:r>
      <w:r>
        <w:rPr>
          <w:noProof/>
        </w:rPr>
        <w:fldChar w:fldCharType="end"/>
      </w:r>
    </w:p>
    <w:p w14:paraId="4F3BCF80" w14:textId="7FC84239"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7.7</w:t>
      </w:r>
      <w:r>
        <w:rPr>
          <w:rFonts w:asciiTheme="minorHAnsi" w:eastAsiaTheme="minorEastAsia" w:hAnsiTheme="minorHAnsi" w:cstheme="minorBidi"/>
          <w:noProof/>
          <w:lang w:val="en-US" w:eastAsia="en-US"/>
        </w:rPr>
        <w:tab/>
      </w:r>
      <w:r w:rsidRPr="00B03601">
        <w:rPr>
          <w:noProof/>
          <w:lang w:val="en-GB"/>
        </w:rPr>
        <w:t>Preparation and labelling of Non Investigational Medicinal Product</w:t>
      </w:r>
      <w:r w:rsidRPr="00AE7FD1">
        <w:rPr>
          <w:noProof/>
          <w:lang w:val="en-US"/>
        </w:rPr>
        <w:tab/>
      </w:r>
      <w:r>
        <w:rPr>
          <w:noProof/>
        </w:rPr>
        <w:fldChar w:fldCharType="begin"/>
      </w:r>
      <w:r w:rsidRPr="00AE7FD1">
        <w:rPr>
          <w:noProof/>
          <w:lang w:val="en-US"/>
        </w:rPr>
        <w:instrText xml:space="preserve"> PAGEREF _Toc140755211 \h </w:instrText>
      </w:r>
      <w:r>
        <w:rPr>
          <w:noProof/>
        </w:rPr>
      </w:r>
      <w:r>
        <w:rPr>
          <w:noProof/>
        </w:rPr>
        <w:fldChar w:fldCharType="separate"/>
      </w:r>
      <w:r w:rsidRPr="00AE7FD1">
        <w:rPr>
          <w:noProof/>
          <w:lang w:val="en-US"/>
        </w:rPr>
        <w:t>24</w:t>
      </w:r>
      <w:r>
        <w:rPr>
          <w:noProof/>
        </w:rPr>
        <w:fldChar w:fldCharType="end"/>
      </w:r>
    </w:p>
    <w:p w14:paraId="44943665" w14:textId="790553A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7.8</w:t>
      </w:r>
      <w:r>
        <w:rPr>
          <w:rFonts w:asciiTheme="minorHAnsi" w:eastAsiaTheme="minorEastAsia" w:hAnsiTheme="minorHAnsi" w:cstheme="minorBidi"/>
          <w:noProof/>
          <w:lang w:val="en-US" w:eastAsia="en-US"/>
        </w:rPr>
        <w:tab/>
      </w:r>
      <w:r w:rsidRPr="00B03601">
        <w:rPr>
          <w:noProof/>
          <w:lang w:val="en-GB"/>
        </w:rPr>
        <w:t>Drug accountability</w:t>
      </w:r>
      <w:r w:rsidRPr="00AE7FD1">
        <w:rPr>
          <w:noProof/>
          <w:lang w:val="en-US"/>
        </w:rPr>
        <w:tab/>
      </w:r>
      <w:r>
        <w:rPr>
          <w:noProof/>
        </w:rPr>
        <w:fldChar w:fldCharType="begin"/>
      </w:r>
      <w:r w:rsidRPr="00AE7FD1">
        <w:rPr>
          <w:noProof/>
          <w:lang w:val="en-US"/>
        </w:rPr>
        <w:instrText xml:space="preserve"> PAGEREF _Toc140755212 \h </w:instrText>
      </w:r>
      <w:r>
        <w:rPr>
          <w:noProof/>
        </w:rPr>
      </w:r>
      <w:r>
        <w:rPr>
          <w:noProof/>
        </w:rPr>
        <w:fldChar w:fldCharType="separate"/>
      </w:r>
      <w:r w:rsidRPr="00AE7FD1">
        <w:rPr>
          <w:noProof/>
          <w:lang w:val="en-US"/>
        </w:rPr>
        <w:t>24</w:t>
      </w:r>
      <w:r>
        <w:rPr>
          <w:noProof/>
        </w:rPr>
        <w:fldChar w:fldCharType="end"/>
      </w:r>
    </w:p>
    <w:p w14:paraId="04F792D1" w14:textId="3CF019F1"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8.</w:t>
      </w:r>
      <w:r>
        <w:rPr>
          <w:rFonts w:asciiTheme="minorHAnsi" w:eastAsiaTheme="minorEastAsia" w:hAnsiTheme="minorHAnsi" w:cstheme="minorBidi"/>
          <w:noProof/>
          <w:lang w:val="en-US" w:eastAsia="en-US"/>
        </w:rPr>
        <w:tab/>
      </w:r>
      <w:r w:rsidRPr="00B03601">
        <w:rPr>
          <w:noProof/>
          <w:lang w:val="en-GB"/>
        </w:rPr>
        <w:t>METHODS</w:t>
      </w:r>
      <w:r w:rsidRPr="00AE7FD1">
        <w:rPr>
          <w:noProof/>
          <w:lang w:val="en-US"/>
        </w:rPr>
        <w:tab/>
      </w:r>
      <w:r>
        <w:rPr>
          <w:noProof/>
        </w:rPr>
        <w:fldChar w:fldCharType="begin"/>
      </w:r>
      <w:r w:rsidRPr="00AE7FD1">
        <w:rPr>
          <w:noProof/>
          <w:lang w:val="en-US"/>
        </w:rPr>
        <w:instrText xml:space="preserve"> PAGEREF _Toc140755213 \h </w:instrText>
      </w:r>
      <w:r>
        <w:rPr>
          <w:noProof/>
        </w:rPr>
      </w:r>
      <w:r>
        <w:rPr>
          <w:noProof/>
        </w:rPr>
        <w:fldChar w:fldCharType="separate"/>
      </w:r>
      <w:r w:rsidRPr="00AE7FD1">
        <w:rPr>
          <w:noProof/>
          <w:lang w:val="en-US"/>
        </w:rPr>
        <w:t>25</w:t>
      </w:r>
      <w:r>
        <w:rPr>
          <w:noProof/>
        </w:rPr>
        <w:fldChar w:fldCharType="end"/>
      </w:r>
    </w:p>
    <w:p w14:paraId="28C81267" w14:textId="023C0432"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8.1</w:t>
      </w:r>
      <w:r>
        <w:rPr>
          <w:rFonts w:asciiTheme="minorHAnsi" w:eastAsiaTheme="minorEastAsia" w:hAnsiTheme="minorHAnsi" w:cstheme="minorBidi"/>
          <w:noProof/>
          <w:lang w:val="en-US" w:eastAsia="en-US"/>
        </w:rPr>
        <w:tab/>
      </w:r>
      <w:r w:rsidRPr="00B03601">
        <w:rPr>
          <w:noProof/>
          <w:lang w:val="en-GB"/>
        </w:rPr>
        <w:t>Study parameters/endpoints</w:t>
      </w:r>
      <w:r w:rsidRPr="00AE7FD1">
        <w:rPr>
          <w:noProof/>
          <w:lang w:val="en-US"/>
        </w:rPr>
        <w:tab/>
      </w:r>
      <w:r>
        <w:rPr>
          <w:noProof/>
        </w:rPr>
        <w:fldChar w:fldCharType="begin"/>
      </w:r>
      <w:r w:rsidRPr="00AE7FD1">
        <w:rPr>
          <w:noProof/>
          <w:lang w:val="en-US"/>
        </w:rPr>
        <w:instrText xml:space="preserve"> PAGEREF _Toc140755214 \h </w:instrText>
      </w:r>
      <w:r>
        <w:rPr>
          <w:noProof/>
        </w:rPr>
      </w:r>
      <w:r>
        <w:rPr>
          <w:noProof/>
        </w:rPr>
        <w:fldChar w:fldCharType="separate"/>
      </w:r>
      <w:r w:rsidRPr="00AE7FD1">
        <w:rPr>
          <w:noProof/>
          <w:lang w:val="en-US"/>
        </w:rPr>
        <w:t>25</w:t>
      </w:r>
      <w:r>
        <w:rPr>
          <w:noProof/>
        </w:rPr>
        <w:fldChar w:fldCharType="end"/>
      </w:r>
    </w:p>
    <w:p w14:paraId="1E76AEEB" w14:textId="2488F68C"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8.1.1</w:t>
      </w:r>
      <w:r>
        <w:rPr>
          <w:rFonts w:asciiTheme="minorHAnsi" w:eastAsiaTheme="minorEastAsia" w:hAnsiTheme="minorHAnsi" w:cstheme="minorBidi"/>
          <w:noProof/>
          <w:lang w:val="en-US" w:eastAsia="en-US"/>
        </w:rPr>
        <w:tab/>
      </w:r>
      <w:r w:rsidRPr="00B03601">
        <w:rPr>
          <w:noProof/>
          <w:lang w:val="en-GB"/>
        </w:rPr>
        <w:t>Main study parameter/endpoint</w:t>
      </w:r>
      <w:r w:rsidRPr="00AE7FD1">
        <w:rPr>
          <w:noProof/>
          <w:lang w:val="en-US"/>
        </w:rPr>
        <w:tab/>
      </w:r>
      <w:r>
        <w:rPr>
          <w:noProof/>
        </w:rPr>
        <w:fldChar w:fldCharType="begin"/>
      </w:r>
      <w:r w:rsidRPr="00AE7FD1">
        <w:rPr>
          <w:noProof/>
          <w:lang w:val="en-US"/>
        </w:rPr>
        <w:instrText xml:space="preserve"> PAGEREF _Toc140755215 \h </w:instrText>
      </w:r>
      <w:r>
        <w:rPr>
          <w:noProof/>
        </w:rPr>
      </w:r>
      <w:r>
        <w:rPr>
          <w:noProof/>
        </w:rPr>
        <w:fldChar w:fldCharType="separate"/>
      </w:r>
      <w:r w:rsidRPr="00AE7FD1">
        <w:rPr>
          <w:noProof/>
          <w:lang w:val="en-US"/>
        </w:rPr>
        <w:t>25</w:t>
      </w:r>
      <w:r>
        <w:rPr>
          <w:noProof/>
        </w:rPr>
        <w:fldChar w:fldCharType="end"/>
      </w:r>
    </w:p>
    <w:p w14:paraId="4A213B5F" w14:textId="2604E8E8"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8.1.2</w:t>
      </w:r>
      <w:r>
        <w:rPr>
          <w:rFonts w:asciiTheme="minorHAnsi" w:eastAsiaTheme="minorEastAsia" w:hAnsiTheme="minorHAnsi" w:cstheme="minorBidi"/>
          <w:noProof/>
          <w:lang w:val="en-US" w:eastAsia="en-US"/>
        </w:rPr>
        <w:tab/>
      </w:r>
      <w:r w:rsidRPr="00B03601">
        <w:rPr>
          <w:noProof/>
          <w:lang w:val="en-GB"/>
        </w:rPr>
        <w:t>Secondary study parameters/endpoints (if applicable)</w:t>
      </w:r>
      <w:r w:rsidRPr="00AE7FD1">
        <w:rPr>
          <w:noProof/>
          <w:lang w:val="en-US"/>
        </w:rPr>
        <w:tab/>
      </w:r>
      <w:r>
        <w:rPr>
          <w:noProof/>
        </w:rPr>
        <w:fldChar w:fldCharType="begin"/>
      </w:r>
      <w:r w:rsidRPr="00AE7FD1">
        <w:rPr>
          <w:noProof/>
          <w:lang w:val="en-US"/>
        </w:rPr>
        <w:instrText xml:space="preserve"> PAGEREF _Toc140755216 \h </w:instrText>
      </w:r>
      <w:r>
        <w:rPr>
          <w:noProof/>
        </w:rPr>
      </w:r>
      <w:r>
        <w:rPr>
          <w:noProof/>
        </w:rPr>
        <w:fldChar w:fldCharType="separate"/>
      </w:r>
      <w:r w:rsidRPr="00AE7FD1">
        <w:rPr>
          <w:noProof/>
          <w:lang w:val="en-US"/>
        </w:rPr>
        <w:t>25</w:t>
      </w:r>
      <w:r>
        <w:rPr>
          <w:noProof/>
        </w:rPr>
        <w:fldChar w:fldCharType="end"/>
      </w:r>
    </w:p>
    <w:p w14:paraId="77EF88B8" w14:textId="732F59A6"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8.1.3</w:t>
      </w:r>
      <w:r>
        <w:rPr>
          <w:rFonts w:asciiTheme="minorHAnsi" w:eastAsiaTheme="minorEastAsia" w:hAnsiTheme="minorHAnsi" w:cstheme="minorBidi"/>
          <w:noProof/>
          <w:lang w:val="en-US" w:eastAsia="en-US"/>
        </w:rPr>
        <w:tab/>
      </w:r>
      <w:r w:rsidRPr="00B03601">
        <w:rPr>
          <w:noProof/>
          <w:lang w:val="en-GB"/>
        </w:rPr>
        <w:t>Other study parameters (if applicable)</w:t>
      </w:r>
      <w:r w:rsidRPr="00AE7FD1">
        <w:rPr>
          <w:noProof/>
          <w:lang w:val="en-US"/>
        </w:rPr>
        <w:tab/>
      </w:r>
      <w:r>
        <w:rPr>
          <w:noProof/>
        </w:rPr>
        <w:fldChar w:fldCharType="begin"/>
      </w:r>
      <w:r w:rsidRPr="00AE7FD1">
        <w:rPr>
          <w:noProof/>
          <w:lang w:val="en-US"/>
        </w:rPr>
        <w:instrText xml:space="preserve"> PAGEREF _Toc140755217 \h </w:instrText>
      </w:r>
      <w:r>
        <w:rPr>
          <w:noProof/>
        </w:rPr>
      </w:r>
      <w:r>
        <w:rPr>
          <w:noProof/>
        </w:rPr>
        <w:fldChar w:fldCharType="separate"/>
      </w:r>
      <w:r w:rsidRPr="00AE7FD1">
        <w:rPr>
          <w:noProof/>
          <w:lang w:val="en-US"/>
        </w:rPr>
        <w:t>26</w:t>
      </w:r>
      <w:r>
        <w:rPr>
          <w:noProof/>
        </w:rPr>
        <w:fldChar w:fldCharType="end"/>
      </w:r>
    </w:p>
    <w:p w14:paraId="3B5CF98C" w14:textId="643A961B"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8.2</w:t>
      </w:r>
      <w:r>
        <w:rPr>
          <w:rFonts w:asciiTheme="minorHAnsi" w:eastAsiaTheme="minorEastAsia" w:hAnsiTheme="minorHAnsi" w:cstheme="minorBidi"/>
          <w:noProof/>
          <w:lang w:val="en-US" w:eastAsia="en-US"/>
        </w:rPr>
        <w:tab/>
      </w:r>
      <w:r w:rsidRPr="00B03601">
        <w:rPr>
          <w:noProof/>
          <w:lang w:val="en-GB"/>
        </w:rPr>
        <w:t>Randomisation, blinding and treatment allocation</w:t>
      </w:r>
      <w:r w:rsidRPr="00AE7FD1">
        <w:rPr>
          <w:noProof/>
          <w:lang w:val="en-US"/>
        </w:rPr>
        <w:tab/>
      </w:r>
      <w:r>
        <w:rPr>
          <w:noProof/>
        </w:rPr>
        <w:fldChar w:fldCharType="begin"/>
      </w:r>
      <w:r w:rsidRPr="00AE7FD1">
        <w:rPr>
          <w:noProof/>
          <w:lang w:val="en-US"/>
        </w:rPr>
        <w:instrText xml:space="preserve"> PAGEREF _Toc140755218 \h </w:instrText>
      </w:r>
      <w:r>
        <w:rPr>
          <w:noProof/>
        </w:rPr>
      </w:r>
      <w:r>
        <w:rPr>
          <w:noProof/>
        </w:rPr>
        <w:fldChar w:fldCharType="separate"/>
      </w:r>
      <w:r w:rsidRPr="00AE7FD1">
        <w:rPr>
          <w:noProof/>
          <w:lang w:val="en-US"/>
        </w:rPr>
        <w:t>26</w:t>
      </w:r>
      <w:r>
        <w:rPr>
          <w:noProof/>
        </w:rPr>
        <w:fldChar w:fldCharType="end"/>
      </w:r>
    </w:p>
    <w:p w14:paraId="78DE4FB1" w14:textId="58B8981D"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8.3</w:t>
      </w:r>
      <w:r>
        <w:rPr>
          <w:rFonts w:asciiTheme="minorHAnsi" w:eastAsiaTheme="minorEastAsia" w:hAnsiTheme="minorHAnsi" w:cstheme="minorBidi"/>
          <w:noProof/>
          <w:lang w:val="en-US" w:eastAsia="en-US"/>
        </w:rPr>
        <w:tab/>
      </w:r>
      <w:r w:rsidRPr="00B03601">
        <w:rPr>
          <w:noProof/>
          <w:lang w:val="en-GB"/>
        </w:rPr>
        <w:t>Study procedures</w:t>
      </w:r>
      <w:r w:rsidRPr="00AE7FD1">
        <w:rPr>
          <w:noProof/>
          <w:lang w:val="en-US"/>
        </w:rPr>
        <w:tab/>
      </w:r>
      <w:r>
        <w:rPr>
          <w:noProof/>
        </w:rPr>
        <w:fldChar w:fldCharType="begin"/>
      </w:r>
      <w:r w:rsidRPr="00AE7FD1">
        <w:rPr>
          <w:noProof/>
          <w:lang w:val="en-US"/>
        </w:rPr>
        <w:instrText xml:space="preserve"> PAGEREF _Toc140755219 \h </w:instrText>
      </w:r>
      <w:r>
        <w:rPr>
          <w:noProof/>
        </w:rPr>
      </w:r>
      <w:r>
        <w:rPr>
          <w:noProof/>
        </w:rPr>
        <w:fldChar w:fldCharType="separate"/>
      </w:r>
      <w:r w:rsidRPr="00AE7FD1">
        <w:rPr>
          <w:noProof/>
          <w:lang w:val="en-US"/>
        </w:rPr>
        <w:t>26</w:t>
      </w:r>
      <w:r>
        <w:rPr>
          <w:noProof/>
        </w:rPr>
        <w:fldChar w:fldCharType="end"/>
      </w:r>
    </w:p>
    <w:p w14:paraId="03A41F5B" w14:textId="44DDBCAA"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lastRenderedPageBreak/>
        <w:t>8.3.1</w:t>
      </w:r>
      <w:r>
        <w:rPr>
          <w:rFonts w:asciiTheme="minorHAnsi" w:eastAsiaTheme="minorEastAsia" w:hAnsiTheme="minorHAnsi" w:cstheme="minorBidi"/>
          <w:noProof/>
          <w:lang w:val="en-US" w:eastAsia="en-US"/>
        </w:rPr>
        <w:tab/>
      </w:r>
      <w:r w:rsidRPr="00B03601">
        <w:rPr>
          <w:noProof/>
          <w:lang w:val="en-US"/>
        </w:rPr>
        <w:t>Data collection</w:t>
      </w:r>
      <w:r w:rsidRPr="00AE7FD1">
        <w:rPr>
          <w:noProof/>
          <w:lang w:val="en-US"/>
        </w:rPr>
        <w:tab/>
      </w:r>
      <w:r>
        <w:rPr>
          <w:noProof/>
        </w:rPr>
        <w:fldChar w:fldCharType="begin"/>
      </w:r>
      <w:r w:rsidRPr="00AE7FD1">
        <w:rPr>
          <w:noProof/>
          <w:lang w:val="en-US"/>
        </w:rPr>
        <w:instrText xml:space="preserve"> PAGEREF _Toc140755220 \h </w:instrText>
      </w:r>
      <w:r>
        <w:rPr>
          <w:noProof/>
        </w:rPr>
      </w:r>
      <w:r>
        <w:rPr>
          <w:noProof/>
        </w:rPr>
        <w:fldChar w:fldCharType="separate"/>
      </w:r>
      <w:r w:rsidRPr="00AE7FD1">
        <w:rPr>
          <w:noProof/>
          <w:lang w:val="en-US"/>
        </w:rPr>
        <w:t>26</w:t>
      </w:r>
      <w:r>
        <w:rPr>
          <w:noProof/>
        </w:rPr>
        <w:fldChar w:fldCharType="end"/>
      </w:r>
    </w:p>
    <w:p w14:paraId="4A53A8D2" w14:textId="758617FC"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US"/>
        </w:rPr>
        <w:t>8.3.2</w:t>
      </w:r>
      <w:r>
        <w:rPr>
          <w:rFonts w:asciiTheme="minorHAnsi" w:eastAsiaTheme="minorEastAsia" w:hAnsiTheme="minorHAnsi" w:cstheme="minorBidi"/>
          <w:noProof/>
          <w:lang w:val="en-US" w:eastAsia="en-US"/>
        </w:rPr>
        <w:tab/>
      </w:r>
      <w:r w:rsidRPr="00B03601">
        <w:rPr>
          <w:noProof/>
          <w:lang w:val="en-US"/>
        </w:rPr>
        <w:t>Recurrence volume delineation</w:t>
      </w:r>
      <w:r w:rsidRPr="00AE7FD1">
        <w:rPr>
          <w:noProof/>
          <w:lang w:val="en-US"/>
        </w:rPr>
        <w:tab/>
      </w:r>
      <w:r>
        <w:rPr>
          <w:noProof/>
        </w:rPr>
        <w:fldChar w:fldCharType="begin"/>
      </w:r>
      <w:r w:rsidRPr="00AE7FD1">
        <w:rPr>
          <w:noProof/>
          <w:lang w:val="en-US"/>
        </w:rPr>
        <w:instrText xml:space="preserve"> PAGEREF _Toc140755221 \h </w:instrText>
      </w:r>
      <w:r>
        <w:rPr>
          <w:noProof/>
        </w:rPr>
      </w:r>
      <w:r>
        <w:rPr>
          <w:noProof/>
        </w:rPr>
        <w:fldChar w:fldCharType="separate"/>
      </w:r>
      <w:r w:rsidRPr="00AE7FD1">
        <w:rPr>
          <w:noProof/>
          <w:lang w:val="en-US"/>
        </w:rPr>
        <w:t>26</w:t>
      </w:r>
      <w:r>
        <w:rPr>
          <w:noProof/>
        </w:rPr>
        <w:fldChar w:fldCharType="end"/>
      </w:r>
    </w:p>
    <w:p w14:paraId="06805410" w14:textId="530B975C"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US"/>
        </w:rPr>
        <w:t>8.3.3</w:t>
      </w:r>
      <w:r>
        <w:rPr>
          <w:rFonts w:asciiTheme="minorHAnsi" w:eastAsiaTheme="minorEastAsia" w:hAnsiTheme="minorHAnsi" w:cstheme="minorBidi"/>
          <w:noProof/>
          <w:lang w:val="en-US" w:eastAsia="en-US"/>
        </w:rPr>
        <w:tab/>
      </w:r>
      <w:r w:rsidRPr="00B03601">
        <w:rPr>
          <w:noProof/>
          <w:lang w:val="en-US"/>
        </w:rPr>
        <w:t>Pattern of failure analysis and dose to organs at risk comparison</w:t>
      </w:r>
      <w:r w:rsidRPr="00AE7FD1">
        <w:rPr>
          <w:noProof/>
          <w:lang w:val="en-US"/>
        </w:rPr>
        <w:tab/>
      </w:r>
      <w:r>
        <w:rPr>
          <w:noProof/>
        </w:rPr>
        <w:fldChar w:fldCharType="begin"/>
      </w:r>
      <w:r w:rsidRPr="00AE7FD1">
        <w:rPr>
          <w:noProof/>
          <w:lang w:val="en-US"/>
        </w:rPr>
        <w:instrText xml:space="preserve"> PAGEREF _Toc140755222 \h </w:instrText>
      </w:r>
      <w:r>
        <w:rPr>
          <w:noProof/>
        </w:rPr>
      </w:r>
      <w:r>
        <w:rPr>
          <w:noProof/>
        </w:rPr>
        <w:fldChar w:fldCharType="separate"/>
      </w:r>
      <w:r w:rsidRPr="00AE7FD1">
        <w:rPr>
          <w:noProof/>
          <w:lang w:val="en-US"/>
        </w:rPr>
        <w:t>29</w:t>
      </w:r>
      <w:r>
        <w:rPr>
          <w:noProof/>
        </w:rPr>
        <w:fldChar w:fldCharType="end"/>
      </w:r>
    </w:p>
    <w:p w14:paraId="0425A024" w14:textId="52ADD2C4"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US"/>
        </w:rPr>
        <w:t>8.3.4</w:t>
      </w:r>
      <w:r>
        <w:rPr>
          <w:rFonts w:asciiTheme="minorHAnsi" w:eastAsiaTheme="minorEastAsia" w:hAnsiTheme="minorHAnsi" w:cstheme="minorBidi"/>
          <w:noProof/>
          <w:lang w:val="en-US" w:eastAsia="en-US"/>
        </w:rPr>
        <w:tab/>
      </w:r>
      <w:r w:rsidRPr="00B03601">
        <w:rPr>
          <w:noProof/>
          <w:lang w:val="en-US"/>
        </w:rPr>
        <w:t>Examination of CTVs based on a different combination of aMRI</w:t>
      </w:r>
      <w:r w:rsidRPr="00AE7FD1">
        <w:rPr>
          <w:noProof/>
          <w:lang w:val="en-US"/>
        </w:rPr>
        <w:tab/>
      </w:r>
      <w:r>
        <w:rPr>
          <w:noProof/>
        </w:rPr>
        <w:fldChar w:fldCharType="begin"/>
      </w:r>
      <w:r w:rsidRPr="00AE7FD1">
        <w:rPr>
          <w:noProof/>
          <w:lang w:val="en-US"/>
        </w:rPr>
        <w:instrText xml:space="preserve"> PAGEREF _Toc140755223 \h </w:instrText>
      </w:r>
      <w:r>
        <w:rPr>
          <w:noProof/>
        </w:rPr>
      </w:r>
      <w:r>
        <w:rPr>
          <w:noProof/>
        </w:rPr>
        <w:fldChar w:fldCharType="separate"/>
      </w:r>
      <w:r w:rsidRPr="00AE7FD1">
        <w:rPr>
          <w:noProof/>
          <w:lang w:val="en-US"/>
        </w:rPr>
        <w:t>29</w:t>
      </w:r>
      <w:r>
        <w:rPr>
          <w:noProof/>
        </w:rPr>
        <w:fldChar w:fldCharType="end"/>
      </w:r>
    </w:p>
    <w:p w14:paraId="327D2CA4" w14:textId="42E466D3"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US"/>
        </w:rPr>
        <w:t>8.3.5</w:t>
      </w:r>
      <w:r>
        <w:rPr>
          <w:rFonts w:asciiTheme="minorHAnsi" w:eastAsiaTheme="minorEastAsia" w:hAnsiTheme="minorHAnsi" w:cstheme="minorBidi"/>
          <w:noProof/>
          <w:lang w:val="en-US" w:eastAsia="en-US"/>
        </w:rPr>
        <w:tab/>
      </w:r>
      <w:r w:rsidRPr="00B03601">
        <w:rPr>
          <w:noProof/>
          <w:lang w:val="en-US"/>
        </w:rPr>
        <w:t>Assessment of the pathophysiological changes detected by aMRI at the site of future tumor recurrence</w:t>
      </w:r>
      <w:r w:rsidRPr="00AE7FD1">
        <w:rPr>
          <w:noProof/>
          <w:lang w:val="en-US"/>
        </w:rPr>
        <w:tab/>
      </w:r>
      <w:r>
        <w:rPr>
          <w:noProof/>
        </w:rPr>
        <w:fldChar w:fldCharType="begin"/>
      </w:r>
      <w:r w:rsidRPr="00AE7FD1">
        <w:rPr>
          <w:noProof/>
          <w:lang w:val="en-US"/>
        </w:rPr>
        <w:instrText xml:space="preserve"> PAGEREF _Toc140755224 \h </w:instrText>
      </w:r>
      <w:r>
        <w:rPr>
          <w:noProof/>
        </w:rPr>
      </w:r>
      <w:r>
        <w:rPr>
          <w:noProof/>
        </w:rPr>
        <w:fldChar w:fldCharType="separate"/>
      </w:r>
      <w:r w:rsidRPr="00AE7FD1">
        <w:rPr>
          <w:noProof/>
          <w:lang w:val="en-US"/>
        </w:rPr>
        <w:t>29</w:t>
      </w:r>
      <w:r>
        <w:rPr>
          <w:noProof/>
        </w:rPr>
        <w:fldChar w:fldCharType="end"/>
      </w:r>
    </w:p>
    <w:p w14:paraId="072665D3" w14:textId="2EA3F2C3"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8.4</w:t>
      </w:r>
      <w:r>
        <w:rPr>
          <w:rFonts w:asciiTheme="minorHAnsi" w:eastAsiaTheme="minorEastAsia" w:hAnsiTheme="minorHAnsi" w:cstheme="minorBidi"/>
          <w:noProof/>
          <w:lang w:val="en-US" w:eastAsia="en-US"/>
        </w:rPr>
        <w:tab/>
      </w:r>
      <w:r w:rsidRPr="00B03601">
        <w:rPr>
          <w:noProof/>
          <w:lang w:val="en-GB"/>
        </w:rPr>
        <w:t>Withdrawal of individual subjects</w:t>
      </w:r>
      <w:r w:rsidRPr="00AE7FD1">
        <w:rPr>
          <w:noProof/>
          <w:lang w:val="en-US"/>
        </w:rPr>
        <w:tab/>
      </w:r>
      <w:r>
        <w:rPr>
          <w:noProof/>
        </w:rPr>
        <w:fldChar w:fldCharType="begin"/>
      </w:r>
      <w:r w:rsidRPr="00AE7FD1">
        <w:rPr>
          <w:noProof/>
          <w:lang w:val="en-US"/>
        </w:rPr>
        <w:instrText xml:space="preserve"> PAGEREF _Toc140755225 \h </w:instrText>
      </w:r>
      <w:r>
        <w:rPr>
          <w:noProof/>
        </w:rPr>
      </w:r>
      <w:r>
        <w:rPr>
          <w:noProof/>
        </w:rPr>
        <w:fldChar w:fldCharType="separate"/>
      </w:r>
      <w:r w:rsidRPr="00AE7FD1">
        <w:rPr>
          <w:noProof/>
          <w:lang w:val="en-US"/>
        </w:rPr>
        <w:t>30</w:t>
      </w:r>
      <w:r>
        <w:rPr>
          <w:noProof/>
        </w:rPr>
        <w:fldChar w:fldCharType="end"/>
      </w:r>
    </w:p>
    <w:p w14:paraId="671D05C0" w14:textId="3B2E6534"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8.4.1</w:t>
      </w:r>
      <w:r>
        <w:rPr>
          <w:rFonts w:asciiTheme="minorHAnsi" w:eastAsiaTheme="minorEastAsia" w:hAnsiTheme="minorHAnsi" w:cstheme="minorBidi"/>
          <w:noProof/>
          <w:lang w:val="en-US" w:eastAsia="en-US"/>
        </w:rPr>
        <w:tab/>
      </w:r>
      <w:r w:rsidRPr="00B03601">
        <w:rPr>
          <w:noProof/>
          <w:lang w:val="en-GB"/>
        </w:rPr>
        <w:t>Specific criteria for withdrawal (if applicable) N/A</w:t>
      </w:r>
      <w:r w:rsidRPr="00AE7FD1">
        <w:rPr>
          <w:noProof/>
          <w:lang w:val="en-US"/>
        </w:rPr>
        <w:tab/>
      </w:r>
      <w:r>
        <w:rPr>
          <w:noProof/>
        </w:rPr>
        <w:fldChar w:fldCharType="begin"/>
      </w:r>
      <w:r w:rsidRPr="00AE7FD1">
        <w:rPr>
          <w:noProof/>
          <w:lang w:val="en-US"/>
        </w:rPr>
        <w:instrText xml:space="preserve"> PAGEREF _Toc140755226 \h </w:instrText>
      </w:r>
      <w:r>
        <w:rPr>
          <w:noProof/>
        </w:rPr>
      </w:r>
      <w:r>
        <w:rPr>
          <w:noProof/>
        </w:rPr>
        <w:fldChar w:fldCharType="separate"/>
      </w:r>
      <w:r w:rsidRPr="00AE7FD1">
        <w:rPr>
          <w:noProof/>
          <w:lang w:val="en-US"/>
        </w:rPr>
        <w:t>30</w:t>
      </w:r>
      <w:r>
        <w:rPr>
          <w:noProof/>
        </w:rPr>
        <w:fldChar w:fldCharType="end"/>
      </w:r>
    </w:p>
    <w:p w14:paraId="5F727622" w14:textId="637DBD49"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8.5</w:t>
      </w:r>
      <w:r>
        <w:rPr>
          <w:rFonts w:asciiTheme="minorHAnsi" w:eastAsiaTheme="minorEastAsia" w:hAnsiTheme="minorHAnsi" w:cstheme="minorBidi"/>
          <w:noProof/>
          <w:lang w:val="en-US" w:eastAsia="en-US"/>
        </w:rPr>
        <w:tab/>
      </w:r>
      <w:r w:rsidRPr="00B03601">
        <w:rPr>
          <w:noProof/>
          <w:lang w:val="en-GB"/>
        </w:rPr>
        <w:t>Replacement of individual subjects after withdrawal</w:t>
      </w:r>
      <w:r w:rsidRPr="00AE7FD1">
        <w:rPr>
          <w:noProof/>
          <w:lang w:val="en-US"/>
        </w:rPr>
        <w:tab/>
      </w:r>
      <w:r>
        <w:rPr>
          <w:noProof/>
        </w:rPr>
        <w:fldChar w:fldCharType="begin"/>
      </w:r>
      <w:r w:rsidRPr="00AE7FD1">
        <w:rPr>
          <w:noProof/>
          <w:lang w:val="en-US"/>
        </w:rPr>
        <w:instrText xml:space="preserve"> PAGEREF _Toc140755227 \h </w:instrText>
      </w:r>
      <w:r>
        <w:rPr>
          <w:noProof/>
        </w:rPr>
      </w:r>
      <w:r>
        <w:rPr>
          <w:noProof/>
        </w:rPr>
        <w:fldChar w:fldCharType="separate"/>
      </w:r>
      <w:r w:rsidRPr="00AE7FD1">
        <w:rPr>
          <w:noProof/>
          <w:lang w:val="en-US"/>
        </w:rPr>
        <w:t>30</w:t>
      </w:r>
      <w:r>
        <w:rPr>
          <w:noProof/>
        </w:rPr>
        <w:fldChar w:fldCharType="end"/>
      </w:r>
    </w:p>
    <w:p w14:paraId="452AD8F5" w14:textId="7BB3F5EA"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8.6</w:t>
      </w:r>
      <w:r>
        <w:rPr>
          <w:rFonts w:asciiTheme="minorHAnsi" w:eastAsiaTheme="minorEastAsia" w:hAnsiTheme="minorHAnsi" w:cstheme="minorBidi"/>
          <w:noProof/>
          <w:lang w:val="en-US" w:eastAsia="en-US"/>
        </w:rPr>
        <w:tab/>
      </w:r>
      <w:r w:rsidRPr="00B03601">
        <w:rPr>
          <w:noProof/>
          <w:lang w:val="en-GB"/>
        </w:rPr>
        <w:t>Follow-up of subjects withdrawn from treatment</w:t>
      </w:r>
      <w:r w:rsidRPr="00AE7FD1">
        <w:rPr>
          <w:noProof/>
          <w:lang w:val="en-US"/>
        </w:rPr>
        <w:tab/>
      </w:r>
      <w:r>
        <w:rPr>
          <w:noProof/>
        </w:rPr>
        <w:fldChar w:fldCharType="begin"/>
      </w:r>
      <w:r w:rsidRPr="00AE7FD1">
        <w:rPr>
          <w:noProof/>
          <w:lang w:val="en-US"/>
        </w:rPr>
        <w:instrText xml:space="preserve"> PAGEREF _Toc140755228 \h </w:instrText>
      </w:r>
      <w:r>
        <w:rPr>
          <w:noProof/>
        </w:rPr>
      </w:r>
      <w:r>
        <w:rPr>
          <w:noProof/>
        </w:rPr>
        <w:fldChar w:fldCharType="separate"/>
      </w:r>
      <w:r w:rsidRPr="00AE7FD1">
        <w:rPr>
          <w:noProof/>
          <w:lang w:val="en-US"/>
        </w:rPr>
        <w:t>30</w:t>
      </w:r>
      <w:r>
        <w:rPr>
          <w:noProof/>
        </w:rPr>
        <w:fldChar w:fldCharType="end"/>
      </w:r>
    </w:p>
    <w:p w14:paraId="17D20A58" w14:textId="7F98B313"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8.7</w:t>
      </w:r>
      <w:r>
        <w:rPr>
          <w:rFonts w:asciiTheme="minorHAnsi" w:eastAsiaTheme="minorEastAsia" w:hAnsiTheme="minorHAnsi" w:cstheme="minorBidi"/>
          <w:noProof/>
          <w:lang w:val="en-US" w:eastAsia="en-US"/>
        </w:rPr>
        <w:tab/>
      </w:r>
      <w:r w:rsidRPr="00B03601">
        <w:rPr>
          <w:noProof/>
          <w:lang w:val="en-GB"/>
        </w:rPr>
        <w:t>Premature termination of the study</w:t>
      </w:r>
      <w:r w:rsidRPr="00AE7FD1">
        <w:rPr>
          <w:noProof/>
          <w:lang w:val="en-US"/>
        </w:rPr>
        <w:tab/>
      </w:r>
      <w:r>
        <w:rPr>
          <w:noProof/>
        </w:rPr>
        <w:fldChar w:fldCharType="begin"/>
      </w:r>
      <w:r w:rsidRPr="00AE7FD1">
        <w:rPr>
          <w:noProof/>
          <w:lang w:val="en-US"/>
        </w:rPr>
        <w:instrText xml:space="preserve"> PAGEREF _Toc140755229 \h </w:instrText>
      </w:r>
      <w:r>
        <w:rPr>
          <w:noProof/>
        </w:rPr>
      </w:r>
      <w:r>
        <w:rPr>
          <w:noProof/>
        </w:rPr>
        <w:fldChar w:fldCharType="separate"/>
      </w:r>
      <w:r w:rsidRPr="00AE7FD1">
        <w:rPr>
          <w:noProof/>
          <w:lang w:val="en-US"/>
        </w:rPr>
        <w:t>30</w:t>
      </w:r>
      <w:r>
        <w:rPr>
          <w:noProof/>
        </w:rPr>
        <w:fldChar w:fldCharType="end"/>
      </w:r>
    </w:p>
    <w:p w14:paraId="6FE3958D" w14:textId="2B18C79B" w:rsidR="00AE7FD1" w:rsidRDefault="00AE7FD1">
      <w:pPr>
        <w:pStyle w:val="TOC1"/>
        <w:tabs>
          <w:tab w:val="left" w:pos="440"/>
          <w:tab w:val="right" w:leader="dot" w:pos="9062"/>
        </w:tabs>
        <w:rPr>
          <w:rFonts w:asciiTheme="minorHAnsi" w:eastAsiaTheme="minorEastAsia" w:hAnsiTheme="minorHAnsi" w:cstheme="minorBidi"/>
          <w:noProof/>
          <w:lang w:val="en-US" w:eastAsia="en-US"/>
        </w:rPr>
      </w:pPr>
      <w:r w:rsidRPr="00B03601">
        <w:rPr>
          <w:noProof/>
          <w:lang w:val="en-GB"/>
        </w:rPr>
        <w:t>9.</w:t>
      </w:r>
      <w:r>
        <w:rPr>
          <w:rFonts w:asciiTheme="minorHAnsi" w:eastAsiaTheme="minorEastAsia" w:hAnsiTheme="minorHAnsi" w:cstheme="minorBidi"/>
          <w:noProof/>
          <w:lang w:val="en-US" w:eastAsia="en-US"/>
        </w:rPr>
        <w:tab/>
      </w:r>
      <w:r w:rsidRPr="00B03601">
        <w:rPr>
          <w:noProof/>
          <w:lang w:val="en-GB"/>
        </w:rPr>
        <w:t>SAFETY REPORTING</w:t>
      </w:r>
      <w:r w:rsidRPr="00AE7FD1">
        <w:rPr>
          <w:noProof/>
          <w:lang w:val="en-US"/>
        </w:rPr>
        <w:tab/>
      </w:r>
      <w:r>
        <w:rPr>
          <w:noProof/>
        </w:rPr>
        <w:fldChar w:fldCharType="begin"/>
      </w:r>
      <w:r w:rsidRPr="00AE7FD1">
        <w:rPr>
          <w:noProof/>
          <w:lang w:val="en-US"/>
        </w:rPr>
        <w:instrText xml:space="preserve"> PAGEREF _Toc140755230 \h </w:instrText>
      </w:r>
      <w:r>
        <w:rPr>
          <w:noProof/>
        </w:rPr>
      </w:r>
      <w:r>
        <w:rPr>
          <w:noProof/>
        </w:rPr>
        <w:fldChar w:fldCharType="separate"/>
      </w:r>
      <w:r w:rsidRPr="00AE7FD1">
        <w:rPr>
          <w:noProof/>
          <w:lang w:val="en-US"/>
        </w:rPr>
        <w:t>31</w:t>
      </w:r>
      <w:r>
        <w:rPr>
          <w:noProof/>
        </w:rPr>
        <w:fldChar w:fldCharType="end"/>
      </w:r>
    </w:p>
    <w:p w14:paraId="08ED3C49" w14:textId="0787FC1C"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9.1</w:t>
      </w:r>
      <w:r>
        <w:rPr>
          <w:rFonts w:asciiTheme="minorHAnsi" w:eastAsiaTheme="minorEastAsia" w:hAnsiTheme="minorHAnsi" w:cstheme="minorBidi"/>
          <w:noProof/>
          <w:lang w:val="en-US" w:eastAsia="en-US"/>
        </w:rPr>
        <w:tab/>
      </w:r>
      <w:r w:rsidRPr="00B03601">
        <w:rPr>
          <w:noProof/>
          <w:lang w:val="en-GB"/>
        </w:rPr>
        <w:t>Temporary halt for reasons of subject safety</w:t>
      </w:r>
      <w:r w:rsidRPr="00AE7FD1">
        <w:rPr>
          <w:noProof/>
          <w:lang w:val="en-US"/>
        </w:rPr>
        <w:tab/>
      </w:r>
      <w:r>
        <w:rPr>
          <w:noProof/>
        </w:rPr>
        <w:fldChar w:fldCharType="begin"/>
      </w:r>
      <w:r w:rsidRPr="00AE7FD1">
        <w:rPr>
          <w:noProof/>
          <w:lang w:val="en-US"/>
        </w:rPr>
        <w:instrText xml:space="preserve"> PAGEREF _Toc140755231 \h </w:instrText>
      </w:r>
      <w:r>
        <w:rPr>
          <w:noProof/>
        </w:rPr>
      </w:r>
      <w:r>
        <w:rPr>
          <w:noProof/>
        </w:rPr>
        <w:fldChar w:fldCharType="separate"/>
      </w:r>
      <w:r w:rsidRPr="00AE7FD1">
        <w:rPr>
          <w:noProof/>
          <w:lang w:val="en-US"/>
        </w:rPr>
        <w:t>31</w:t>
      </w:r>
      <w:r>
        <w:rPr>
          <w:noProof/>
        </w:rPr>
        <w:fldChar w:fldCharType="end"/>
      </w:r>
    </w:p>
    <w:p w14:paraId="102E6BF4" w14:textId="569FB7F5"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9.2</w:t>
      </w:r>
      <w:r>
        <w:rPr>
          <w:rFonts w:asciiTheme="minorHAnsi" w:eastAsiaTheme="minorEastAsia" w:hAnsiTheme="minorHAnsi" w:cstheme="minorBidi"/>
          <w:noProof/>
          <w:lang w:val="en-US" w:eastAsia="en-US"/>
        </w:rPr>
        <w:tab/>
      </w:r>
      <w:r w:rsidRPr="00B03601">
        <w:rPr>
          <w:noProof/>
          <w:lang w:val="en-GB"/>
        </w:rPr>
        <w:t>AEs, SAEs and SUSARs</w:t>
      </w:r>
      <w:r w:rsidRPr="00AE7FD1">
        <w:rPr>
          <w:noProof/>
          <w:lang w:val="en-US"/>
        </w:rPr>
        <w:tab/>
      </w:r>
      <w:r>
        <w:rPr>
          <w:noProof/>
        </w:rPr>
        <w:fldChar w:fldCharType="begin"/>
      </w:r>
      <w:r w:rsidRPr="00AE7FD1">
        <w:rPr>
          <w:noProof/>
          <w:lang w:val="en-US"/>
        </w:rPr>
        <w:instrText xml:space="preserve"> PAGEREF _Toc140755232 \h </w:instrText>
      </w:r>
      <w:r>
        <w:rPr>
          <w:noProof/>
        </w:rPr>
      </w:r>
      <w:r>
        <w:rPr>
          <w:noProof/>
        </w:rPr>
        <w:fldChar w:fldCharType="separate"/>
      </w:r>
      <w:r w:rsidRPr="00AE7FD1">
        <w:rPr>
          <w:noProof/>
          <w:lang w:val="en-US"/>
        </w:rPr>
        <w:t>31</w:t>
      </w:r>
      <w:r>
        <w:rPr>
          <w:noProof/>
        </w:rPr>
        <w:fldChar w:fldCharType="end"/>
      </w:r>
    </w:p>
    <w:p w14:paraId="5FF0224A" w14:textId="301DE52F"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9.2.1</w:t>
      </w:r>
      <w:r>
        <w:rPr>
          <w:rFonts w:asciiTheme="minorHAnsi" w:eastAsiaTheme="minorEastAsia" w:hAnsiTheme="minorHAnsi" w:cstheme="minorBidi"/>
          <w:noProof/>
          <w:lang w:val="en-US" w:eastAsia="en-US"/>
        </w:rPr>
        <w:tab/>
      </w:r>
      <w:r w:rsidRPr="00B03601">
        <w:rPr>
          <w:noProof/>
          <w:lang w:val="en-GB"/>
        </w:rPr>
        <w:t>Adverse events (AEs)</w:t>
      </w:r>
      <w:r w:rsidRPr="00AE7FD1">
        <w:rPr>
          <w:noProof/>
          <w:lang w:val="en-US"/>
        </w:rPr>
        <w:tab/>
      </w:r>
      <w:r>
        <w:rPr>
          <w:noProof/>
        </w:rPr>
        <w:fldChar w:fldCharType="begin"/>
      </w:r>
      <w:r w:rsidRPr="00AE7FD1">
        <w:rPr>
          <w:noProof/>
          <w:lang w:val="en-US"/>
        </w:rPr>
        <w:instrText xml:space="preserve"> PAGEREF _Toc140755233 \h </w:instrText>
      </w:r>
      <w:r>
        <w:rPr>
          <w:noProof/>
        </w:rPr>
      </w:r>
      <w:r>
        <w:rPr>
          <w:noProof/>
        </w:rPr>
        <w:fldChar w:fldCharType="separate"/>
      </w:r>
      <w:r w:rsidRPr="00AE7FD1">
        <w:rPr>
          <w:noProof/>
          <w:lang w:val="en-US"/>
        </w:rPr>
        <w:t>31</w:t>
      </w:r>
      <w:r>
        <w:rPr>
          <w:noProof/>
        </w:rPr>
        <w:fldChar w:fldCharType="end"/>
      </w:r>
    </w:p>
    <w:p w14:paraId="1A6068FF" w14:textId="5F5CF10E"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9.2.2</w:t>
      </w:r>
      <w:r>
        <w:rPr>
          <w:rFonts w:asciiTheme="minorHAnsi" w:eastAsiaTheme="minorEastAsia" w:hAnsiTheme="minorHAnsi" w:cstheme="minorBidi"/>
          <w:noProof/>
          <w:lang w:val="en-US" w:eastAsia="en-US"/>
        </w:rPr>
        <w:tab/>
      </w:r>
      <w:r w:rsidRPr="00B03601">
        <w:rPr>
          <w:noProof/>
          <w:lang w:val="en-GB"/>
        </w:rPr>
        <w:t>Serious adverse events (SAEs)</w:t>
      </w:r>
      <w:r w:rsidRPr="00AE7FD1">
        <w:rPr>
          <w:noProof/>
          <w:lang w:val="en-US"/>
        </w:rPr>
        <w:tab/>
      </w:r>
      <w:r>
        <w:rPr>
          <w:noProof/>
        </w:rPr>
        <w:fldChar w:fldCharType="begin"/>
      </w:r>
      <w:r w:rsidRPr="00AE7FD1">
        <w:rPr>
          <w:noProof/>
          <w:lang w:val="en-US"/>
        </w:rPr>
        <w:instrText xml:space="preserve"> PAGEREF _Toc140755234 \h </w:instrText>
      </w:r>
      <w:r>
        <w:rPr>
          <w:noProof/>
        </w:rPr>
      </w:r>
      <w:r>
        <w:rPr>
          <w:noProof/>
        </w:rPr>
        <w:fldChar w:fldCharType="separate"/>
      </w:r>
      <w:r w:rsidRPr="00AE7FD1">
        <w:rPr>
          <w:noProof/>
          <w:lang w:val="en-US"/>
        </w:rPr>
        <w:t>31</w:t>
      </w:r>
      <w:r>
        <w:rPr>
          <w:noProof/>
        </w:rPr>
        <w:fldChar w:fldCharType="end"/>
      </w:r>
    </w:p>
    <w:p w14:paraId="7FA8B8A1" w14:textId="77AE1D43" w:rsidR="00AE7FD1" w:rsidRDefault="00AE7FD1">
      <w:pPr>
        <w:pStyle w:val="TOC3"/>
        <w:tabs>
          <w:tab w:val="left" w:pos="1320"/>
          <w:tab w:val="right" w:leader="dot" w:pos="9062"/>
        </w:tabs>
        <w:rPr>
          <w:rFonts w:asciiTheme="minorHAnsi" w:eastAsiaTheme="minorEastAsia" w:hAnsiTheme="minorHAnsi" w:cstheme="minorBidi"/>
          <w:noProof/>
          <w:lang w:val="en-US" w:eastAsia="en-US"/>
        </w:rPr>
      </w:pPr>
      <w:r w:rsidRPr="00B03601">
        <w:rPr>
          <w:noProof/>
          <w:lang w:val="en-GB"/>
        </w:rPr>
        <w:t>9.2.3</w:t>
      </w:r>
      <w:r>
        <w:rPr>
          <w:rFonts w:asciiTheme="minorHAnsi" w:eastAsiaTheme="minorEastAsia" w:hAnsiTheme="minorHAnsi" w:cstheme="minorBidi"/>
          <w:noProof/>
          <w:lang w:val="en-US" w:eastAsia="en-US"/>
        </w:rPr>
        <w:tab/>
      </w:r>
      <w:r w:rsidRPr="00B03601">
        <w:rPr>
          <w:noProof/>
          <w:lang w:val="en-GB"/>
        </w:rPr>
        <w:t>Suspected unexpected serious adverse reactions (SUSARs)</w:t>
      </w:r>
      <w:r w:rsidRPr="00AE7FD1">
        <w:rPr>
          <w:noProof/>
          <w:lang w:val="en-US"/>
        </w:rPr>
        <w:tab/>
      </w:r>
      <w:r>
        <w:rPr>
          <w:noProof/>
        </w:rPr>
        <w:fldChar w:fldCharType="begin"/>
      </w:r>
      <w:r w:rsidRPr="00AE7FD1">
        <w:rPr>
          <w:noProof/>
          <w:lang w:val="en-US"/>
        </w:rPr>
        <w:instrText xml:space="preserve"> PAGEREF _Toc140755235 \h </w:instrText>
      </w:r>
      <w:r>
        <w:rPr>
          <w:noProof/>
        </w:rPr>
      </w:r>
      <w:r>
        <w:rPr>
          <w:noProof/>
        </w:rPr>
        <w:fldChar w:fldCharType="separate"/>
      </w:r>
      <w:r w:rsidRPr="00AE7FD1">
        <w:rPr>
          <w:noProof/>
          <w:lang w:val="en-US"/>
        </w:rPr>
        <w:t>32</w:t>
      </w:r>
      <w:r>
        <w:rPr>
          <w:noProof/>
        </w:rPr>
        <w:fldChar w:fldCharType="end"/>
      </w:r>
    </w:p>
    <w:p w14:paraId="06BFE8F6" w14:textId="60962E66"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9.3</w:t>
      </w:r>
      <w:r>
        <w:rPr>
          <w:rFonts w:asciiTheme="minorHAnsi" w:eastAsiaTheme="minorEastAsia" w:hAnsiTheme="minorHAnsi" w:cstheme="minorBidi"/>
          <w:noProof/>
          <w:lang w:val="en-US" w:eastAsia="en-US"/>
        </w:rPr>
        <w:tab/>
      </w:r>
      <w:r w:rsidRPr="00B03601">
        <w:rPr>
          <w:noProof/>
          <w:lang w:val="en-GB"/>
        </w:rPr>
        <w:t>Annual safety report</w:t>
      </w:r>
      <w:r w:rsidRPr="00AE7FD1">
        <w:rPr>
          <w:noProof/>
          <w:lang w:val="en-US"/>
        </w:rPr>
        <w:tab/>
      </w:r>
      <w:r>
        <w:rPr>
          <w:noProof/>
        </w:rPr>
        <w:fldChar w:fldCharType="begin"/>
      </w:r>
      <w:r w:rsidRPr="00AE7FD1">
        <w:rPr>
          <w:noProof/>
          <w:lang w:val="en-US"/>
        </w:rPr>
        <w:instrText xml:space="preserve"> PAGEREF _Toc140755236 \h </w:instrText>
      </w:r>
      <w:r>
        <w:rPr>
          <w:noProof/>
        </w:rPr>
      </w:r>
      <w:r>
        <w:rPr>
          <w:noProof/>
        </w:rPr>
        <w:fldChar w:fldCharType="separate"/>
      </w:r>
      <w:r w:rsidRPr="00AE7FD1">
        <w:rPr>
          <w:noProof/>
          <w:lang w:val="en-US"/>
        </w:rPr>
        <w:t>32</w:t>
      </w:r>
      <w:r>
        <w:rPr>
          <w:noProof/>
        </w:rPr>
        <w:fldChar w:fldCharType="end"/>
      </w:r>
    </w:p>
    <w:p w14:paraId="0B58CB36" w14:textId="26EF30BC"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9.4</w:t>
      </w:r>
      <w:r>
        <w:rPr>
          <w:rFonts w:asciiTheme="minorHAnsi" w:eastAsiaTheme="minorEastAsia" w:hAnsiTheme="minorHAnsi" w:cstheme="minorBidi"/>
          <w:noProof/>
          <w:lang w:val="en-US" w:eastAsia="en-US"/>
        </w:rPr>
        <w:tab/>
      </w:r>
      <w:r w:rsidRPr="00B03601">
        <w:rPr>
          <w:noProof/>
          <w:lang w:val="en-GB"/>
        </w:rPr>
        <w:t>Follow-up of adverse events</w:t>
      </w:r>
      <w:r w:rsidRPr="00AE7FD1">
        <w:rPr>
          <w:noProof/>
          <w:lang w:val="en-US"/>
        </w:rPr>
        <w:tab/>
      </w:r>
      <w:r>
        <w:rPr>
          <w:noProof/>
        </w:rPr>
        <w:fldChar w:fldCharType="begin"/>
      </w:r>
      <w:r w:rsidRPr="00AE7FD1">
        <w:rPr>
          <w:noProof/>
          <w:lang w:val="en-US"/>
        </w:rPr>
        <w:instrText xml:space="preserve"> PAGEREF _Toc140755237 \h </w:instrText>
      </w:r>
      <w:r>
        <w:rPr>
          <w:noProof/>
        </w:rPr>
      </w:r>
      <w:r>
        <w:rPr>
          <w:noProof/>
        </w:rPr>
        <w:fldChar w:fldCharType="separate"/>
      </w:r>
      <w:r w:rsidRPr="00AE7FD1">
        <w:rPr>
          <w:noProof/>
          <w:lang w:val="en-US"/>
        </w:rPr>
        <w:t>32</w:t>
      </w:r>
      <w:r>
        <w:rPr>
          <w:noProof/>
        </w:rPr>
        <w:fldChar w:fldCharType="end"/>
      </w:r>
    </w:p>
    <w:p w14:paraId="68787FAD" w14:textId="4E6CE30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9.5</w:t>
      </w:r>
      <w:r>
        <w:rPr>
          <w:rFonts w:asciiTheme="minorHAnsi" w:eastAsiaTheme="minorEastAsia" w:hAnsiTheme="minorHAnsi" w:cstheme="minorBidi"/>
          <w:noProof/>
          <w:lang w:val="en-US" w:eastAsia="en-US"/>
        </w:rPr>
        <w:tab/>
      </w:r>
      <w:r w:rsidRPr="00B03601">
        <w:rPr>
          <w:noProof/>
          <w:lang w:val="en-GB"/>
        </w:rPr>
        <w:t>[Data Safety Monitoring Board (DSMB) / Safety Committee</w:t>
      </w:r>
      <w:r w:rsidRPr="00B03601">
        <w:rPr>
          <w:noProof/>
          <w:lang w:val="en-US"/>
        </w:rPr>
        <w:t>]</w:t>
      </w:r>
      <w:r w:rsidRPr="00AE7FD1">
        <w:rPr>
          <w:noProof/>
          <w:lang w:val="en-US"/>
        </w:rPr>
        <w:tab/>
      </w:r>
      <w:r>
        <w:rPr>
          <w:noProof/>
        </w:rPr>
        <w:fldChar w:fldCharType="begin"/>
      </w:r>
      <w:r w:rsidRPr="00AE7FD1">
        <w:rPr>
          <w:noProof/>
          <w:lang w:val="en-US"/>
        </w:rPr>
        <w:instrText xml:space="preserve"> PAGEREF _Toc140755238 \h </w:instrText>
      </w:r>
      <w:r>
        <w:rPr>
          <w:noProof/>
        </w:rPr>
      </w:r>
      <w:r>
        <w:rPr>
          <w:noProof/>
        </w:rPr>
        <w:fldChar w:fldCharType="separate"/>
      </w:r>
      <w:r w:rsidRPr="00AE7FD1">
        <w:rPr>
          <w:noProof/>
          <w:lang w:val="en-US"/>
        </w:rPr>
        <w:t>33</w:t>
      </w:r>
      <w:r>
        <w:rPr>
          <w:noProof/>
        </w:rPr>
        <w:fldChar w:fldCharType="end"/>
      </w:r>
    </w:p>
    <w:p w14:paraId="71C6FE5D" w14:textId="0340106C" w:rsidR="00AE7FD1" w:rsidRDefault="00AE7FD1">
      <w:pPr>
        <w:pStyle w:val="TOC1"/>
        <w:tabs>
          <w:tab w:val="left" w:pos="660"/>
          <w:tab w:val="right" w:leader="dot" w:pos="9062"/>
        </w:tabs>
        <w:rPr>
          <w:rFonts w:asciiTheme="minorHAnsi" w:eastAsiaTheme="minorEastAsia" w:hAnsiTheme="minorHAnsi" w:cstheme="minorBidi"/>
          <w:noProof/>
          <w:lang w:val="en-US" w:eastAsia="en-US"/>
        </w:rPr>
      </w:pPr>
      <w:r w:rsidRPr="00B03601">
        <w:rPr>
          <w:noProof/>
          <w:lang w:val="en-GB"/>
        </w:rPr>
        <w:t>10.</w:t>
      </w:r>
      <w:r>
        <w:rPr>
          <w:rFonts w:asciiTheme="minorHAnsi" w:eastAsiaTheme="minorEastAsia" w:hAnsiTheme="minorHAnsi" w:cstheme="minorBidi"/>
          <w:noProof/>
          <w:lang w:val="en-US" w:eastAsia="en-US"/>
        </w:rPr>
        <w:tab/>
      </w:r>
      <w:r w:rsidRPr="00B03601">
        <w:rPr>
          <w:noProof/>
          <w:lang w:val="en-GB"/>
        </w:rPr>
        <w:t>STATISTICAL ANALYSIS</w:t>
      </w:r>
      <w:r w:rsidRPr="00AE7FD1">
        <w:rPr>
          <w:noProof/>
          <w:lang w:val="en-US"/>
        </w:rPr>
        <w:tab/>
      </w:r>
      <w:r>
        <w:rPr>
          <w:noProof/>
        </w:rPr>
        <w:fldChar w:fldCharType="begin"/>
      </w:r>
      <w:r w:rsidRPr="00AE7FD1">
        <w:rPr>
          <w:noProof/>
          <w:lang w:val="en-US"/>
        </w:rPr>
        <w:instrText xml:space="preserve"> PAGEREF _Toc140755239 \h </w:instrText>
      </w:r>
      <w:r>
        <w:rPr>
          <w:noProof/>
        </w:rPr>
      </w:r>
      <w:r>
        <w:rPr>
          <w:noProof/>
        </w:rPr>
        <w:fldChar w:fldCharType="separate"/>
      </w:r>
      <w:r w:rsidRPr="00AE7FD1">
        <w:rPr>
          <w:noProof/>
          <w:lang w:val="en-US"/>
        </w:rPr>
        <w:t>34</w:t>
      </w:r>
      <w:r>
        <w:rPr>
          <w:noProof/>
        </w:rPr>
        <w:fldChar w:fldCharType="end"/>
      </w:r>
    </w:p>
    <w:p w14:paraId="7A1932EA" w14:textId="55ED0CF6"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10.1</w:t>
      </w:r>
      <w:r>
        <w:rPr>
          <w:rFonts w:asciiTheme="minorHAnsi" w:eastAsiaTheme="minorEastAsia" w:hAnsiTheme="minorHAnsi" w:cstheme="minorBidi"/>
          <w:noProof/>
          <w:lang w:val="en-US" w:eastAsia="en-US"/>
        </w:rPr>
        <w:tab/>
      </w:r>
      <w:r w:rsidRPr="00B03601">
        <w:rPr>
          <w:noProof/>
          <w:lang w:val="en-GB"/>
        </w:rPr>
        <w:t>Primary study parameter(s)</w:t>
      </w:r>
      <w:r w:rsidRPr="00AE7FD1">
        <w:rPr>
          <w:noProof/>
          <w:lang w:val="en-US"/>
        </w:rPr>
        <w:tab/>
      </w:r>
      <w:r>
        <w:rPr>
          <w:noProof/>
        </w:rPr>
        <w:fldChar w:fldCharType="begin"/>
      </w:r>
      <w:r w:rsidRPr="00AE7FD1">
        <w:rPr>
          <w:noProof/>
          <w:lang w:val="en-US"/>
        </w:rPr>
        <w:instrText xml:space="preserve"> PAGEREF _Toc140755240 \h </w:instrText>
      </w:r>
      <w:r>
        <w:rPr>
          <w:noProof/>
        </w:rPr>
      </w:r>
      <w:r>
        <w:rPr>
          <w:noProof/>
        </w:rPr>
        <w:fldChar w:fldCharType="separate"/>
      </w:r>
      <w:r w:rsidRPr="00AE7FD1">
        <w:rPr>
          <w:noProof/>
          <w:lang w:val="en-US"/>
        </w:rPr>
        <w:t>34</w:t>
      </w:r>
      <w:r>
        <w:rPr>
          <w:noProof/>
        </w:rPr>
        <w:fldChar w:fldCharType="end"/>
      </w:r>
    </w:p>
    <w:p w14:paraId="33C32209" w14:textId="7614039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10.2</w:t>
      </w:r>
      <w:r>
        <w:rPr>
          <w:rFonts w:asciiTheme="minorHAnsi" w:eastAsiaTheme="minorEastAsia" w:hAnsiTheme="minorHAnsi" w:cstheme="minorBidi"/>
          <w:noProof/>
          <w:lang w:val="en-US" w:eastAsia="en-US"/>
        </w:rPr>
        <w:tab/>
      </w:r>
      <w:r w:rsidRPr="00B03601">
        <w:rPr>
          <w:noProof/>
          <w:lang w:val="en-GB"/>
        </w:rPr>
        <w:t>Secondary study parameter(s)</w:t>
      </w:r>
      <w:r w:rsidRPr="00AE7FD1">
        <w:rPr>
          <w:noProof/>
          <w:lang w:val="en-US"/>
        </w:rPr>
        <w:tab/>
      </w:r>
      <w:r>
        <w:rPr>
          <w:noProof/>
        </w:rPr>
        <w:fldChar w:fldCharType="begin"/>
      </w:r>
      <w:r w:rsidRPr="00AE7FD1">
        <w:rPr>
          <w:noProof/>
          <w:lang w:val="en-US"/>
        </w:rPr>
        <w:instrText xml:space="preserve"> PAGEREF _Toc140755241 \h </w:instrText>
      </w:r>
      <w:r>
        <w:rPr>
          <w:noProof/>
        </w:rPr>
      </w:r>
      <w:r>
        <w:rPr>
          <w:noProof/>
        </w:rPr>
        <w:fldChar w:fldCharType="separate"/>
      </w:r>
      <w:r w:rsidRPr="00AE7FD1">
        <w:rPr>
          <w:noProof/>
          <w:lang w:val="en-US"/>
        </w:rPr>
        <w:t>34</w:t>
      </w:r>
      <w:r>
        <w:rPr>
          <w:noProof/>
        </w:rPr>
        <w:fldChar w:fldCharType="end"/>
      </w:r>
    </w:p>
    <w:p w14:paraId="5FFD83D1" w14:textId="76A110B9"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10.3</w:t>
      </w:r>
      <w:r>
        <w:rPr>
          <w:rFonts w:asciiTheme="minorHAnsi" w:eastAsiaTheme="minorEastAsia" w:hAnsiTheme="minorHAnsi" w:cstheme="minorBidi"/>
          <w:noProof/>
          <w:lang w:val="en-US" w:eastAsia="en-US"/>
        </w:rPr>
        <w:tab/>
      </w:r>
      <w:r w:rsidRPr="00B03601">
        <w:rPr>
          <w:noProof/>
          <w:lang w:val="en-GB"/>
        </w:rPr>
        <w:t>Other study parameters</w:t>
      </w:r>
      <w:r w:rsidRPr="00AE7FD1">
        <w:rPr>
          <w:noProof/>
          <w:lang w:val="en-US"/>
        </w:rPr>
        <w:tab/>
      </w:r>
      <w:r>
        <w:rPr>
          <w:noProof/>
        </w:rPr>
        <w:fldChar w:fldCharType="begin"/>
      </w:r>
      <w:r w:rsidRPr="00AE7FD1">
        <w:rPr>
          <w:noProof/>
          <w:lang w:val="en-US"/>
        </w:rPr>
        <w:instrText xml:space="preserve"> PAGEREF _Toc140755242 \h </w:instrText>
      </w:r>
      <w:r>
        <w:rPr>
          <w:noProof/>
        </w:rPr>
      </w:r>
      <w:r>
        <w:rPr>
          <w:noProof/>
        </w:rPr>
        <w:fldChar w:fldCharType="separate"/>
      </w:r>
      <w:r w:rsidRPr="00AE7FD1">
        <w:rPr>
          <w:noProof/>
          <w:lang w:val="en-US"/>
        </w:rPr>
        <w:t>34</w:t>
      </w:r>
      <w:r>
        <w:rPr>
          <w:noProof/>
        </w:rPr>
        <w:fldChar w:fldCharType="end"/>
      </w:r>
    </w:p>
    <w:p w14:paraId="1BB6CCE2" w14:textId="1D1EC8DB"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10.4</w:t>
      </w:r>
      <w:r>
        <w:rPr>
          <w:rFonts w:asciiTheme="minorHAnsi" w:eastAsiaTheme="minorEastAsia" w:hAnsiTheme="minorHAnsi" w:cstheme="minorBidi"/>
          <w:noProof/>
          <w:lang w:val="en-US" w:eastAsia="en-US"/>
        </w:rPr>
        <w:tab/>
      </w:r>
      <w:r w:rsidRPr="00B03601">
        <w:rPr>
          <w:noProof/>
          <w:lang w:val="en-GB"/>
        </w:rPr>
        <w:t>Interim analysis (if applicable)</w:t>
      </w:r>
      <w:r w:rsidRPr="00AE7FD1">
        <w:rPr>
          <w:noProof/>
          <w:lang w:val="en-US"/>
        </w:rPr>
        <w:tab/>
      </w:r>
      <w:r>
        <w:rPr>
          <w:noProof/>
        </w:rPr>
        <w:fldChar w:fldCharType="begin"/>
      </w:r>
      <w:r w:rsidRPr="00AE7FD1">
        <w:rPr>
          <w:noProof/>
          <w:lang w:val="en-US"/>
        </w:rPr>
        <w:instrText xml:space="preserve"> PAGEREF _Toc140755243 \h </w:instrText>
      </w:r>
      <w:r>
        <w:rPr>
          <w:noProof/>
        </w:rPr>
      </w:r>
      <w:r>
        <w:rPr>
          <w:noProof/>
        </w:rPr>
        <w:fldChar w:fldCharType="separate"/>
      </w:r>
      <w:r w:rsidRPr="00AE7FD1">
        <w:rPr>
          <w:noProof/>
          <w:lang w:val="en-US"/>
        </w:rPr>
        <w:t>34</w:t>
      </w:r>
      <w:r>
        <w:rPr>
          <w:noProof/>
        </w:rPr>
        <w:fldChar w:fldCharType="end"/>
      </w:r>
    </w:p>
    <w:p w14:paraId="4EDEB96A" w14:textId="6D205804" w:rsidR="00AE7FD1" w:rsidRDefault="00AE7FD1">
      <w:pPr>
        <w:pStyle w:val="TOC1"/>
        <w:tabs>
          <w:tab w:val="left" w:pos="660"/>
          <w:tab w:val="right" w:leader="dot" w:pos="9062"/>
        </w:tabs>
        <w:rPr>
          <w:rFonts w:asciiTheme="minorHAnsi" w:eastAsiaTheme="minorEastAsia" w:hAnsiTheme="minorHAnsi" w:cstheme="minorBidi"/>
          <w:noProof/>
          <w:lang w:val="en-US" w:eastAsia="en-US"/>
        </w:rPr>
      </w:pPr>
      <w:r w:rsidRPr="00B03601">
        <w:rPr>
          <w:noProof/>
          <w:lang w:val="en-GB"/>
        </w:rPr>
        <w:t>11.</w:t>
      </w:r>
      <w:r>
        <w:rPr>
          <w:rFonts w:asciiTheme="minorHAnsi" w:eastAsiaTheme="minorEastAsia" w:hAnsiTheme="minorHAnsi" w:cstheme="minorBidi"/>
          <w:noProof/>
          <w:lang w:val="en-US" w:eastAsia="en-US"/>
        </w:rPr>
        <w:tab/>
      </w:r>
      <w:r w:rsidRPr="00B03601">
        <w:rPr>
          <w:noProof/>
          <w:lang w:val="en-GB"/>
        </w:rPr>
        <w:t>ETHICAL CONSIDERATIONS</w:t>
      </w:r>
      <w:r w:rsidRPr="00AE7FD1">
        <w:rPr>
          <w:noProof/>
          <w:lang w:val="en-US"/>
        </w:rPr>
        <w:tab/>
      </w:r>
      <w:r>
        <w:rPr>
          <w:noProof/>
        </w:rPr>
        <w:fldChar w:fldCharType="begin"/>
      </w:r>
      <w:r w:rsidRPr="00AE7FD1">
        <w:rPr>
          <w:noProof/>
          <w:lang w:val="en-US"/>
        </w:rPr>
        <w:instrText xml:space="preserve"> PAGEREF _Toc140755244 \h </w:instrText>
      </w:r>
      <w:r>
        <w:rPr>
          <w:noProof/>
        </w:rPr>
      </w:r>
      <w:r>
        <w:rPr>
          <w:noProof/>
        </w:rPr>
        <w:fldChar w:fldCharType="separate"/>
      </w:r>
      <w:r w:rsidRPr="00AE7FD1">
        <w:rPr>
          <w:noProof/>
          <w:lang w:val="en-US"/>
        </w:rPr>
        <w:t>35</w:t>
      </w:r>
      <w:r>
        <w:rPr>
          <w:noProof/>
        </w:rPr>
        <w:fldChar w:fldCharType="end"/>
      </w:r>
    </w:p>
    <w:p w14:paraId="517C0401" w14:textId="0C6F68EF"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11.1</w:t>
      </w:r>
      <w:r>
        <w:rPr>
          <w:rFonts w:asciiTheme="minorHAnsi" w:eastAsiaTheme="minorEastAsia" w:hAnsiTheme="minorHAnsi" w:cstheme="minorBidi"/>
          <w:noProof/>
          <w:lang w:val="en-US" w:eastAsia="en-US"/>
        </w:rPr>
        <w:tab/>
      </w:r>
      <w:r w:rsidRPr="00B03601">
        <w:rPr>
          <w:noProof/>
          <w:lang w:val="en-GB"/>
        </w:rPr>
        <w:t>Regulation statement</w:t>
      </w:r>
      <w:r w:rsidRPr="00AE7FD1">
        <w:rPr>
          <w:noProof/>
          <w:lang w:val="en-US"/>
        </w:rPr>
        <w:tab/>
      </w:r>
      <w:r>
        <w:rPr>
          <w:noProof/>
        </w:rPr>
        <w:fldChar w:fldCharType="begin"/>
      </w:r>
      <w:r w:rsidRPr="00AE7FD1">
        <w:rPr>
          <w:noProof/>
          <w:lang w:val="en-US"/>
        </w:rPr>
        <w:instrText xml:space="preserve"> PAGEREF _Toc140755245 \h </w:instrText>
      </w:r>
      <w:r>
        <w:rPr>
          <w:noProof/>
        </w:rPr>
      </w:r>
      <w:r>
        <w:rPr>
          <w:noProof/>
        </w:rPr>
        <w:fldChar w:fldCharType="separate"/>
      </w:r>
      <w:r w:rsidRPr="00AE7FD1">
        <w:rPr>
          <w:noProof/>
          <w:lang w:val="en-US"/>
        </w:rPr>
        <w:t>35</w:t>
      </w:r>
      <w:r>
        <w:rPr>
          <w:noProof/>
        </w:rPr>
        <w:fldChar w:fldCharType="end"/>
      </w:r>
    </w:p>
    <w:p w14:paraId="1DB274CE" w14:textId="30482DB7"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11.2</w:t>
      </w:r>
      <w:r>
        <w:rPr>
          <w:rFonts w:asciiTheme="minorHAnsi" w:eastAsiaTheme="minorEastAsia" w:hAnsiTheme="minorHAnsi" w:cstheme="minorBidi"/>
          <w:noProof/>
          <w:lang w:val="en-US" w:eastAsia="en-US"/>
        </w:rPr>
        <w:tab/>
      </w:r>
      <w:r w:rsidRPr="00B03601">
        <w:rPr>
          <w:noProof/>
          <w:lang w:val="en-GB"/>
        </w:rPr>
        <w:t>Recruitment and consent</w:t>
      </w:r>
      <w:r w:rsidRPr="00AE7FD1">
        <w:rPr>
          <w:noProof/>
          <w:lang w:val="en-US"/>
        </w:rPr>
        <w:tab/>
      </w:r>
      <w:r>
        <w:rPr>
          <w:noProof/>
        </w:rPr>
        <w:fldChar w:fldCharType="begin"/>
      </w:r>
      <w:r w:rsidRPr="00AE7FD1">
        <w:rPr>
          <w:noProof/>
          <w:lang w:val="en-US"/>
        </w:rPr>
        <w:instrText xml:space="preserve"> PAGEREF _Toc140755246 \h </w:instrText>
      </w:r>
      <w:r>
        <w:rPr>
          <w:noProof/>
        </w:rPr>
      </w:r>
      <w:r>
        <w:rPr>
          <w:noProof/>
        </w:rPr>
        <w:fldChar w:fldCharType="separate"/>
      </w:r>
      <w:r w:rsidRPr="00AE7FD1">
        <w:rPr>
          <w:noProof/>
          <w:lang w:val="en-US"/>
        </w:rPr>
        <w:t>35</w:t>
      </w:r>
      <w:r>
        <w:rPr>
          <w:noProof/>
        </w:rPr>
        <w:fldChar w:fldCharType="end"/>
      </w:r>
    </w:p>
    <w:p w14:paraId="6237BF87" w14:textId="63DDDE1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11.3</w:t>
      </w:r>
      <w:r>
        <w:rPr>
          <w:rFonts w:asciiTheme="minorHAnsi" w:eastAsiaTheme="minorEastAsia" w:hAnsiTheme="minorHAnsi" w:cstheme="minorBidi"/>
          <w:noProof/>
          <w:lang w:val="en-US" w:eastAsia="en-US"/>
        </w:rPr>
        <w:tab/>
      </w:r>
      <w:r w:rsidRPr="00B03601">
        <w:rPr>
          <w:noProof/>
          <w:lang w:val="en-GB"/>
        </w:rPr>
        <w:t>Objection by minors or incapacitated subjects (if applicable)</w:t>
      </w:r>
      <w:r w:rsidRPr="00AE7FD1">
        <w:rPr>
          <w:noProof/>
          <w:lang w:val="en-US"/>
        </w:rPr>
        <w:tab/>
      </w:r>
      <w:r>
        <w:rPr>
          <w:noProof/>
        </w:rPr>
        <w:fldChar w:fldCharType="begin"/>
      </w:r>
      <w:r w:rsidRPr="00AE7FD1">
        <w:rPr>
          <w:noProof/>
          <w:lang w:val="en-US"/>
        </w:rPr>
        <w:instrText xml:space="preserve"> PAGEREF _Toc140755247 \h </w:instrText>
      </w:r>
      <w:r>
        <w:rPr>
          <w:noProof/>
        </w:rPr>
      </w:r>
      <w:r>
        <w:rPr>
          <w:noProof/>
        </w:rPr>
        <w:fldChar w:fldCharType="separate"/>
      </w:r>
      <w:r w:rsidRPr="00AE7FD1">
        <w:rPr>
          <w:noProof/>
          <w:lang w:val="en-US"/>
        </w:rPr>
        <w:t>35</w:t>
      </w:r>
      <w:r>
        <w:rPr>
          <w:noProof/>
        </w:rPr>
        <w:fldChar w:fldCharType="end"/>
      </w:r>
    </w:p>
    <w:p w14:paraId="0FBB7CD5" w14:textId="70422A1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11.4</w:t>
      </w:r>
      <w:r>
        <w:rPr>
          <w:rFonts w:asciiTheme="minorHAnsi" w:eastAsiaTheme="minorEastAsia" w:hAnsiTheme="minorHAnsi" w:cstheme="minorBidi"/>
          <w:noProof/>
          <w:lang w:val="en-US" w:eastAsia="en-US"/>
        </w:rPr>
        <w:tab/>
      </w:r>
      <w:r w:rsidRPr="00B03601">
        <w:rPr>
          <w:noProof/>
          <w:lang w:val="en-GB"/>
        </w:rPr>
        <w:t>Benefits and risks assessment, group relatedness</w:t>
      </w:r>
      <w:r w:rsidRPr="00AE7FD1">
        <w:rPr>
          <w:noProof/>
          <w:lang w:val="en-US"/>
        </w:rPr>
        <w:tab/>
      </w:r>
      <w:r>
        <w:rPr>
          <w:noProof/>
        </w:rPr>
        <w:fldChar w:fldCharType="begin"/>
      </w:r>
      <w:r w:rsidRPr="00AE7FD1">
        <w:rPr>
          <w:noProof/>
          <w:lang w:val="en-US"/>
        </w:rPr>
        <w:instrText xml:space="preserve"> PAGEREF _Toc140755248 \h </w:instrText>
      </w:r>
      <w:r>
        <w:rPr>
          <w:noProof/>
        </w:rPr>
      </w:r>
      <w:r>
        <w:rPr>
          <w:noProof/>
        </w:rPr>
        <w:fldChar w:fldCharType="separate"/>
      </w:r>
      <w:r w:rsidRPr="00AE7FD1">
        <w:rPr>
          <w:noProof/>
          <w:lang w:val="en-US"/>
        </w:rPr>
        <w:t>35</w:t>
      </w:r>
      <w:r>
        <w:rPr>
          <w:noProof/>
        </w:rPr>
        <w:fldChar w:fldCharType="end"/>
      </w:r>
    </w:p>
    <w:p w14:paraId="26B0A23D" w14:textId="1B25C973"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11.5</w:t>
      </w:r>
      <w:r>
        <w:rPr>
          <w:rFonts w:asciiTheme="minorHAnsi" w:eastAsiaTheme="minorEastAsia" w:hAnsiTheme="minorHAnsi" w:cstheme="minorBidi"/>
          <w:noProof/>
          <w:lang w:val="en-US" w:eastAsia="en-US"/>
        </w:rPr>
        <w:tab/>
      </w:r>
      <w:r w:rsidRPr="00B03601">
        <w:rPr>
          <w:noProof/>
          <w:lang w:val="en-GB"/>
        </w:rPr>
        <w:t>Compensation for injury</w:t>
      </w:r>
      <w:r w:rsidRPr="00AE7FD1">
        <w:rPr>
          <w:noProof/>
          <w:lang w:val="en-US"/>
        </w:rPr>
        <w:tab/>
      </w:r>
      <w:r>
        <w:rPr>
          <w:noProof/>
        </w:rPr>
        <w:fldChar w:fldCharType="begin"/>
      </w:r>
      <w:r w:rsidRPr="00AE7FD1">
        <w:rPr>
          <w:noProof/>
          <w:lang w:val="en-US"/>
        </w:rPr>
        <w:instrText xml:space="preserve"> PAGEREF _Toc140755249 \h </w:instrText>
      </w:r>
      <w:r>
        <w:rPr>
          <w:noProof/>
        </w:rPr>
      </w:r>
      <w:r>
        <w:rPr>
          <w:noProof/>
        </w:rPr>
        <w:fldChar w:fldCharType="separate"/>
      </w:r>
      <w:r w:rsidRPr="00AE7FD1">
        <w:rPr>
          <w:noProof/>
          <w:lang w:val="en-US"/>
        </w:rPr>
        <w:t>35</w:t>
      </w:r>
      <w:r>
        <w:rPr>
          <w:noProof/>
        </w:rPr>
        <w:fldChar w:fldCharType="end"/>
      </w:r>
    </w:p>
    <w:p w14:paraId="614CD41A" w14:textId="7B16A700"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11.6</w:t>
      </w:r>
      <w:r>
        <w:rPr>
          <w:rFonts w:asciiTheme="minorHAnsi" w:eastAsiaTheme="minorEastAsia" w:hAnsiTheme="minorHAnsi" w:cstheme="minorBidi"/>
          <w:noProof/>
          <w:lang w:val="en-US" w:eastAsia="en-US"/>
        </w:rPr>
        <w:tab/>
      </w:r>
      <w:r w:rsidRPr="00B03601">
        <w:rPr>
          <w:noProof/>
          <w:lang w:val="en-GB"/>
        </w:rPr>
        <w:t>Incentives (if applicable)</w:t>
      </w:r>
      <w:r w:rsidRPr="00AE7FD1">
        <w:rPr>
          <w:noProof/>
          <w:lang w:val="en-US"/>
        </w:rPr>
        <w:tab/>
      </w:r>
      <w:r>
        <w:rPr>
          <w:noProof/>
        </w:rPr>
        <w:fldChar w:fldCharType="begin"/>
      </w:r>
      <w:r w:rsidRPr="00AE7FD1">
        <w:rPr>
          <w:noProof/>
          <w:lang w:val="en-US"/>
        </w:rPr>
        <w:instrText xml:space="preserve"> PAGEREF _Toc140755250 \h </w:instrText>
      </w:r>
      <w:r>
        <w:rPr>
          <w:noProof/>
        </w:rPr>
      </w:r>
      <w:r>
        <w:rPr>
          <w:noProof/>
        </w:rPr>
        <w:fldChar w:fldCharType="separate"/>
      </w:r>
      <w:r w:rsidRPr="00AE7FD1">
        <w:rPr>
          <w:noProof/>
          <w:lang w:val="en-US"/>
        </w:rPr>
        <w:t>36</w:t>
      </w:r>
      <w:r>
        <w:rPr>
          <w:noProof/>
        </w:rPr>
        <w:fldChar w:fldCharType="end"/>
      </w:r>
    </w:p>
    <w:p w14:paraId="5B71D065" w14:textId="1F8CADDF" w:rsidR="00AE7FD1" w:rsidRDefault="00AE7FD1">
      <w:pPr>
        <w:pStyle w:val="TOC1"/>
        <w:tabs>
          <w:tab w:val="left" w:pos="660"/>
          <w:tab w:val="right" w:leader="dot" w:pos="9062"/>
        </w:tabs>
        <w:rPr>
          <w:rFonts w:asciiTheme="minorHAnsi" w:eastAsiaTheme="minorEastAsia" w:hAnsiTheme="minorHAnsi" w:cstheme="minorBidi"/>
          <w:noProof/>
          <w:lang w:val="en-US" w:eastAsia="en-US"/>
        </w:rPr>
      </w:pPr>
      <w:r w:rsidRPr="00B03601">
        <w:rPr>
          <w:noProof/>
          <w:lang w:val="en-GB"/>
        </w:rPr>
        <w:t>12.</w:t>
      </w:r>
      <w:r>
        <w:rPr>
          <w:rFonts w:asciiTheme="minorHAnsi" w:eastAsiaTheme="minorEastAsia" w:hAnsiTheme="minorHAnsi" w:cstheme="minorBidi"/>
          <w:noProof/>
          <w:lang w:val="en-US" w:eastAsia="en-US"/>
        </w:rPr>
        <w:tab/>
      </w:r>
      <w:r w:rsidRPr="00B03601">
        <w:rPr>
          <w:noProof/>
          <w:lang w:val="en-GB"/>
        </w:rPr>
        <w:t>ADMINISTRATIVE ASPECTS, MONITORING AND PUBLICATION</w:t>
      </w:r>
      <w:r w:rsidRPr="00AE7FD1">
        <w:rPr>
          <w:noProof/>
          <w:lang w:val="en-US"/>
        </w:rPr>
        <w:tab/>
      </w:r>
      <w:r>
        <w:rPr>
          <w:noProof/>
        </w:rPr>
        <w:fldChar w:fldCharType="begin"/>
      </w:r>
      <w:r w:rsidRPr="00AE7FD1">
        <w:rPr>
          <w:noProof/>
          <w:lang w:val="en-US"/>
        </w:rPr>
        <w:instrText xml:space="preserve"> PAGEREF _Toc140755251 \h </w:instrText>
      </w:r>
      <w:r>
        <w:rPr>
          <w:noProof/>
        </w:rPr>
      </w:r>
      <w:r>
        <w:rPr>
          <w:noProof/>
        </w:rPr>
        <w:fldChar w:fldCharType="separate"/>
      </w:r>
      <w:r w:rsidRPr="00AE7FD1">
        <w:rPr>
          <w:noProof/>
          <w:lang w:val="en-US"/>
        </w:rPr>
        <w:t>37</w:t>
      </w:r>
      <w:r>
        <w:rPr>
          <w:noProof/>
        </w:rPr>
        <w:fldChar w:fldCharType="end"/>
      </w:r>
    </w:p>
    <w:p w14:paraId="3854A28F" w14:textId="0EFB612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12.1</w:t>
      </w:r>
      <w:r>
        <w:rPr>
          <w:rFonts w:asciiTheme="minorHAnsi" w:eastAsiaTheme="minorEastAsia" w:hAnsiTheme="minorHAnsi" w:cstheme="minorBidi"/>
          <w:noProof/>
          <w:lang w:val="en-US" w:eastAsia="en-US"/>
        </w:rPr>
        <w:tab/>
      </w:r>
      <w:r w:rsidRPr="00B03601">
        <w:rPr>
          <w:noProof/>
          <w:lang w:val="en-GB"/>
        </w:rPr>
        <w:t>Handling and storage of data and documents</w:t>
      </w:r>
      <w:r w:rsidRPr="00AE7FD1">
        <w:rPr>
          <w:noProof/>
          <w:lang w:val="en-US"/>
        </w:rPr>
        <w:tab/>
      </w:r>
      <w:r>
        <w:rPr>
          <w:noProof/>
        </w:rPr>
        <w:fldChar w:fldCharType="begin"/>
      </w:r>
      <w:r w:rsidRPr="00AE7FD1">
        <w:rPr>
          <w:noProof/>
          <w:lang w:val="en-US"/>
        </w:rPr>
        <w:instrText xml:space="preserve"> PAGEREF _Toc140755252 \h </w:instrText>
      </w:r>
      <w:r>
        <w:rPr>
          <w:noProof/>
        </w:rPr>
      </w:r>
      <w:r>
        <w:rPr>
          <w:noProof/>
        </w:rPr>
        <w:fldChar w:fldCharType="separate"/>
      </w:r>
      <w:r w:rsidRPr="00AE7FD1">
        <w:rPr>
          <w:noProof/>
          <w:lang w:val="en-US"/>
        </w:rPr>
        <w:t>37</w:t>
      </w:r>
      <w:r>
        <w:rPr>
          <w:noProof/>
        </w:rPr>
        <w:fldChar w:fldCharType="end"/>
      </w:r>
    </w:p>
    <w:p w14:paraId="21ED290F" w14:textId="4989E4B9"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US"/>
        </w:rPr>
        <w:t>12.2</w:t>
      </w:r>
      <w:r>
        <w:rPr>
          <w:rFonts w:asciiTheme="minorHAnsi" w:eastAsiaTheme="minorEastAsia" w:hAnsiTheme="minorHAnsi" w:cstheme="minorBidi"/>
          <w:noProof/>
          <w:lang w:val="en-US" w:eastAsia="en-US"/>
        </w:rPr>
        <w:tab/>
      </w:r>
      <w:r w:rsidRPr="00B03601">
        <w:rPr>
          <w:noProof/>
          <w:lang w:val="en-US"/>
        </w:rPr>
        <w:t>Monitoring and Quality Assurance</w:t>
      </w:r>
      <w:r w:rsidRPr="00AE7FD1">
        <w:rPr>
          <w:noProof/>
          <w:lang w:val="en-US"/>
        </w:rPr>
        <w:tab/>
      </w:r>
      <w:r>
        <w:rPr>
          <w:noProof/>
        </w:rPr>
        <w:fldChar w:fldCharType="begin"/>
      </w:r>
      <w:r w:rsidRPr="00AE7FD1">
        <w:rPr>
          <w:noProof/>
          <w:lang w:val="en-US"/>
        </w:rPr>
        <w:instrText xml:space="preserve"> PAGEREF _Toc140755253 \h </w:instrText>
      </w:r>
      <w:r>
        <w:rPr>
          <w:noProof/>
        </w:rPr>
      </w:r>
      <w:r>
        <w:rPr>
          <w:noProof/>
        </w:rPr>
        <w:fldChar w:fldCharType="separate"/>
      </w:r>
      <w:r w:rsidRPr="00AE7FD1">
        <w:rPr>
          <w:noProof/>
          <w:lang w:val="en-US"/>
        </w:rPr>
        <w:t>37</w:t>
      </w:r>
      <w:r>
        <w:rPr>
          <w:noProof/>
        </w:rPr>
        <w:fldChar w:fldCharType="end"/>
      </w:r>
    </w:p>
    <w:p w14:paraId="224CE783" w14:textId="4A21275D"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US"/>
        </w:rPr>
        <w:t>12.3</w:t>
      </w:r>
      <w:r>
        <w:rPr>
          <w:rFonts w:asciiTheme="minorHAnsi" w:eastAsiaTheme="minorEastAsia" w:hAnsiTheme="minorHAnsi" w:cstheme="minorBidi"/>
          <w:noProof/>
          <w:lang w:val="en-US" w:eastAsia="en-US"/>
        </w:rPr>
        <w:tab/>
      </w:r>
      <w:r w:rsidRPr="00B03601">
        <w:rPr>
          <w:noProof/>
          <w:lang w:val="en-US"/>
        </w:rPr>
        <w:t>Amendments</w:t>
      </w:r>
      <w:r w:rsidRPr="00AE7FD1">
        <w:rPr>
          <w:noProof/>
          <w:lang w:val="en-US"/>
        </w:rPr>
        <w:tab/>
      </w:r>
      <w:r>
        <w:rPr>
          <w:noProof/>
        </w:rPr>
        <w:fldChar w:fldCharType="begin"/>
      </w:r>
      <w:r w:rsidRPr="00AE7FD1">
        <w:rPr>
          <w:noProof/>
          <w:lang w:val="en-US"/>
        </w:rPr>
        <w:instrText xml:space="preserve"> PAGEREF _Toc140755254 \h </w:instrText>
      </w:r>
      <w:r>
        <w:rPr>
          <w:noProof/>
        </w:rPr>
      </w:r>
      <w:r>
        <w:rPr>
          <w:noProof/>
        </w:rPr>
        <w:fldChar w:fldCharType="separate"/>
      </w:r>
      <w:r w:rsidRPr="00AE7FD1">
        <w:rPr>
          <w:noProof/>
          <w:lang w:val="en-US"/>
        </w:rPr>
        <w:t>37</w:t>
      </w:r>
      <w:r>
        <w:rPr>
          <w:noProof/>
        </w:rPr>
        <w:fldChar w:fldCharType="end"/>
      </w:r>
    </w:p>
    <w:p w14:paraId="7B5A55DE" w14:textId="594B07D8"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12.4</w:t>
      </w:r>
      <w:r>
        <w:rPr>
          <w:rFonts w:asciiTheme="minorHAnsi" w:eastAsiaTheme="minorEastAsia" w:hAnsiTheme="minorHAnsi" w:cstheme="minorBidi"/>
          <w:noProof/>
          <w:lang w:val="en-US" w:eastAsia="en-US"/>
        </w:rPr>
        <w:tab/>
      </w:r>
      <w:r w:rsidRPr="00B03601">
        <w:rPr>
          <w:noProof/>
          <w:lang w:val="en-GB"/>
        </w:rPr>
        <w:t>Annual progress report</w:t>
      </w:r>
      <w:r w:rsidRPr="00AE7FD1">
        <w:rPr>
          <w:noProof/>
          <w:lang w:val="en-US"/>
        </w:rPr>
        <w:tab/>
      </w:r>
      <w:r>
        <w:rPr>
          <w:noProof/>
        </w:rPr>
        <w:fldChar w:fldCharType="begin"/>
      </w:r>
      <w:r w:rsidRPr="00AE7FD1">
        <w:rPr>
          <w:noProof/>
          <w:lang w:val="en-US"/>
        </w:rPr>
        <w:instrText xml:space="preserve"> PAGEREF _Toc140755255 \h </w:instrText>
      </w:r>
      <w:r>
        <w:rPr>
          <w:noProof/>
        </w:rPr>
      </w:r>
      <w:r>
        <w:rPr>
          <w:noProof/>
        </w:rPr>
        <w:fldChar w:fldCharType="separate"/>
      </w:r>
      <w:r w:rsidRPr="00AE7FD1">
        <w:rPr>
          <w:noProof/>
          <w:lang w:val="en-US"/>
        </w:rPr>
        <w:t>37</w:t>
      </w:r>
      <w:r>
        <w:rPr>
          <w:noProof/>
        </w:rPr>
        <w:fldChar w:fldCharType="end"/>
      </w:r>
    </w:p>
    <w:p w14:paraId="539D1837" w14:textId="04513A06"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12.5</w:t>
      </w:r>
      <w:r>
        <w:rPr>
          <w:rFonts w:asciiTheme="minorHAnsi" w:eastAsiaTheme="minorEastAsia" w:hAnsiTheme="minorHAnsi" w:cstheme="minorBidi"/>
          <w:noProof/>
          <w:lang w:val="en-US" w:eastAsia="en-US"/>
        </w:rPr>
        <w:tab/>
      </w:r>
      <w:r w:rsidRPr="00B03601">
        <w:rPr>
          <w:noProof/>
          <w:lang w:val="en-GB"/>
        </w:rPr>
        <w:t>Temporary halt and (prematurely) end of study report</w:t>
      </w:r>
      <w:r w:rsidRPr="00AE7FD1">
        <w:rPr>
          <w:noProof/>
          <w:lang w:val="en-US"/>
        </w:rPr>
        <w:tab/>
      </w:r>
      <w:r>
        <w:rPr>
          <w:noProof/>
        </w:rPr>
        <w:fldChar w:fldCharType="begin"/>
      </w:r>
      <w:r w:rsidRPr="00AE7FD1">
        <w:rPr>
          <w:noProof/>
          <w:lang w:val="en-US"/>
        </w:rPr>
        <w:instrText xml:space="preserve"> PAGEREF _Toc140755256 \h </w:instrText>
      </w:r>
      <w:r>
        <w:rPr>
          <w:noProof/>
        </w:rPr>
      </w:r>
      <w:r>
        <w:rPr>
          <w:noProof/>
        </w:rPr>
        <w:fldChar w:fldCharType="separate"/>
      </w:r>
      <w:r w:rsidRPr="00AE7FD1">
        <w:rPr>
          <w:noProof/>
          <w:lang w:val="en-US"/>
        </w:rPr>
        <w:t>38</w:t>
      </w:r>
      <w:r>
        <w:rPr>
          <w:noProof/>
        </w:rPr>
        <w:fldChar w:fldCharType="end"/>
      </w:r>
    </w:p>
    <w:p w14:paraId="4CB6C57B" w14:textId="6594B445"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AE7FD1">
        <w:rPr>
          <w:noProof/>
          <w:lang w:val="en-US"/>
        </w:rPr>
        <w:t>12.6</w:t>
      </w:r>
      <w:r>
        <w:rPr>
          <w:rFonts w:asciiTheme="minorHAnsi" w:eastAsiaTheme="minorEastAsia" w:hAnsiTheme="minorHAnsi" w:cstheme="minorBidi"/>
          <w:noProof/>
          <w:lang w:val="en-US" w:eastAsia="en-US"/>
        </w:rPr>
        <w:tab/>
      </w:r>
      <w:r w:rsidRPr="00AE7FD1">
        <w:rPr>
          <w:noProof/>
          <w:lang w:val="en-US"/>
        </w:rPr>
        <w:t>Public disclosure and publication policy</w:t>
      </w:r>
      <w:r w:rsidRPr="00AE7FD1">
        <w:rPr>
          <w:noProof/>
          <w:lang w:val="en-US"/>
        </w:rPr>
        <w:tab/>
      </w:r>
      <w:r>
        <w:rPr>
          <w:noProof/>
        </w:rPr>
        <w:fldChar w:fldCharType="begin"/>
      </w:r>
      <w:r w:rsidRPr="00AE7FD1">
        <w:rPr>
          <w:noProof/>
          <w:lang w:val="en-US"/>
        </w:rPr>
        <w:instrText xml:space="preserve"> PAGEREF _Toc140755257 \h </w:instrText>
      </w:r>
      <w:r>
        <w:rPr>
          <w:noProof/>
        </w:rPr>
      </w:r>
      <w:r>
        <w:rPr>
          <w:noProof/>
        </w:rPr>
        <w:fldChar w:fldCharType="separate"/>
      </w:r>
      <w:r w:rsidRPr="00AE7FD1">
        <w:rPr>
          <w:noProof/>
          <w:lang w:val="en-US"/>
        </w:rPr>
        <w:t>38</w:t>
      </w:r>
      <w:r>
        <w:rPr>
          <w:noProof/>
        </w:rPr>
        <w:fldChar w:fldCharType="end"/>
      </w:r>
    </w:p>
    <w:p w14:paraId="1AC2CECF" w14:textId="318EB47F" w:rsidR="00AE7FD1" w:rsidRDefault="00AE7FD1">
      <w:pPr>
        <w:pStyle w:val="TOC1"/>
        <w:tabs>
          <w:tab w:val="left" w:pos="660"/>
          <w:tab w:val="right" w:leader="dot" w:pos="9062"/>
        </w:tabs>
        <w:rPr>
          <w:rFonts w:asciiTheme="minorHAnsi" w:eastAsiaTheme="minorEastAsia" w:hAnsiTheme="minorHAnsi" w:cstheme="minorBidi"/>
          <w:noProof/>
          <w:lang w:val="en-US" w:eastAsia="en-US"/>
        </w:rPr>
      </w:pPr>
      <w:r w:rsidRPr="00AE7FD1">
        <w:rPr>
          <w:noProof/>
          <w:lang w:val="en-US"/>
        </w:rPr>
        <w:t>13.</w:t>
      </w:r>
      <w:r>
        <w:rPr>
          <w:rFonts w:asciiTheme="minorHAnsi" w:eastAsiaTheme="minorEastAsia" w:hAnsiTheme="minorHAnsi" w:cstheme="minorBidi"/>
          <w:noProof/>
          <w:lang w:val="en-US" w:eastAsia="en-US"/>
        </w:rPr>
        <w:tab/>
      </w:r>
      <w:r w:rsidRPr="00B03601">
        <w:rPr>
          <w:noProof/>
          <w:lang w:val="en-GB"/>
        </w:rPr>
        <w:t xml:space="preserve">STRUCTURED </w:t>
      </w:r>
      <w:r w:rsidRPr="00B03601">
        <w:rPr>
          <w:noProof/>
          <w:lang w:val="en-US"/>
        </w:rPr>
        <w:t>RISK ANALYSIS</w:t>
      </w:r>
      <w:r w:rsidRPr="00AE7FD1">
        <w:rPr>
          <w:noProof/>
          <w:lang w:val="en-US"/>
        </w:rPr>
        <w:tab/>
      </w:r>
      <w:r>
        <w:rPr>
          <w:noProof/>
        </w:rPr>
        <w:fldChar w:fldCharType="begin"/>
      </w:r>
      <w:r w:rsidRPr="00AE7FD1">
        <w:rPr>
          <w:noProof/>
          <w:lang w:val="en-US"/>
        </w:rPr>
        <w:instrText xml:space="preserve"> PAGEREF _Toc140755258 \h </w:instrText>
      </w:r>
      <w:r>
        <w:rPr>
          <w:noProof/>
        </w:rPr>
      </w:r>
      <w:r>
        <w:rPr>
          <w:noProof/>
        </w:rPr>
        <w:fldChar w:fldCharType="separate"/>
      </w:r>
      <w:r w:rsidRPr="00AE7FD1">
        <w:rPr>
          <w:noProof/>
          <w:lang w:val="en-US"/>
        </w:rPr>
        <w:t>39</w:t>
      </w:r>
      <w:r>
        <w:rPr>
          <w:noProof/>
        </w:rPr>
        <w:fldChar w:fldCharType="end"/>
      </w:r>
    </w:p>
    <w:p w14:paraId="3E84ADD8" w14:textId="3176665E"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GB"/>
        </w:rPr>
        <w:t>13.1</w:t>
      </w:r>
      <w:r>
        <w:rPr>
          <w:rFonts w:asciiTheme="minorHAnsi" w:eastAsiaTheme="minorEastAsia" w:hAnsiTheme="minorHAnsi" w:cstheme="minorBidi"/>
          <w:noProof/>
          <w:lang w:val="en-US" w:eastAsia="en-US"/>
        </w:rPr>
        <w:tab/>
      </w:r>
      <w:r w:rsidRPr="00B03601">
        <w:rPr>
          <w:noProof/>
          <w:lang w:val="en-GB"/>
        </w:rPr>
        <w:t>Potential issues of concern</w:t>
      </w:r>
      <w:r w:rsidRPr="00AE7FD1">
        <w:rPr>
          <w:noProof/>
          <w:lang w:val="en-US"/>
        </w:rPr>
        <w:tab/>
      </w:r>
      <w:r>
        <w:rPr>
          <w:noProof/>
        </w:rPr>
        <w:fldChar w:fldCharType="begin"/>
      </w:r>
      <w:r w:rsidRPr="00AE7FD1">
        <w:rPr>
          <w:noProof/>
          <w:lang w:val="en-US"/>
        </w:rPr>
        <w:instrText xml:space="preserve"> PAGEREF _Toc140755259 \h </w:instrText>
      </w:r>
      <w:r>
        <w:rPr>
          <w:noProof/>
        </w:rPr>
      </w:r>
      <w:r>
        <w:rPr>
          <w:noProof/>
        </w:rPr>
        <w:fldChar w:fldCharType="separate"/>
      </w:r>
      <w:r w:rsidRPr="00AE7FD1">
        <w:rPr>
          <w:noProof/>
          <w:lang w:val="en-US"/>
        </w:rPr>
        <w:t>39</w:t>
      </w:r>
      <w:r>
        <w:rPr>
          <w:noProof/>
        </w:rPr>
        <w:fldChar w:fldCharType="end"/>
      </w:r>
    </w:p>
    <w:p w14:paraId="030E1EB9" w14:textId="18BE7391" w:rsidR="00AE7FD1" w:rsidRDefault="00AE7FD1">
      <w:pPr>
        <w:pStyle w:val="TOC2"/>
        <w:tabs>
          <w:tab w:val="left" w:pos="880"/>
          <w:tab w:val="right" w:leader="dot" w:pos="9062"/>
        </w:tabs>
        <w:rPr>
          <w:rFonts w:asciiTheme="minorHAnsi" w:eastAsiaTheme="minorEastAsia" w:hAnsiTheme="minorHAnsi" w:cstheme="minorBidi"/>
          <w:noProof/>
          <w:lang w:val="en-US" w:eastAsia="en-US"/>
        </w:rPr>
      </w:pPr>
      <w:r w:rsidRPr="00B03601">
        <w:rPr>
          <w:noProof/>
          <w:lang w:val="en-US"/>
        </w:rPr>
        <w:t>13.2</w:t>
      </w:r>
      <w:r>
        <w:rPr>
          <w:rFonts w:asciiTheme="minorHAnsi" w:eastAsiaTheme="minorEastAsia" w:hAnsiTheme="minorHAnsi" w:cstheme="minorBidi"/>
          <w:noProof/>
          <w:lang w:val="en-US" w:eastAsia="en-US"/>
        </w:rPr>
        <w:tab/>
      </w:r>
      <w:r w:rsidRPr="00B03601">
        <w:rPr>
          <w:noProof/>
          <w:lang w:val="en-US"/>
        </w:rPr>
        <w:t>Synthesis</w:t>
      </w:r>
      <w:r w:rsidRPr="00AE7FD1">
        <w:rPr>
          <w:noProof/>
          <w:lang w:val="en-US"/>
        </w:rPr>
        <w:tab/>
      </w:r>
      <w:r>
        <w:rPr>
          <w:noProof/>
        </w:rPr>
        <w:fldChar w:fldCharType="begin"/>
      </w:r>
      <w:r w:rsidRPr="00AE7FD1">
        <w:rPr>
          <w:noProof/>
          <w:lang w:val="en-US"/>
        </w:rPr>
        <w:instrText xml:space="preserve"> PAGEREF _Toc140755260 \h </w:instrText>
      </w:r>
      <w:r>
        <w:rPr>
          <w:noProof/>
        </w:rPr>
      </w:r>
      <w:r>
        <w:rPr>
          <w:noProof/>
        </w:rPr>
        <w:fldChar w:fldCharType="separate"/>
      </w:r>
      <w:r w:rsidRPr="00AE7FD1">
        <w:rPr>
          <w:noProof/>
          <w:lang w:val="en-US"/>
        </w:rPr>
        <w:t>40</w:t>
      </w:r>
      <w:r>
        <w:rPr>
          <w:noProof/>
        </w:rPr>
        <w:fldChar w:fldCharType="end"/>
      </w:r>
    </w:p>
    <w:p w14:paraId="4FBD5E39" w14:textId="272838B1" w:rsidR="00AE7FD1" w:rsidRDefault="00AE7FD1">
      <w:pPr>
        <w:pStyle w:val="TOC1"/>
        <w:tabs>
          <w:tab w:val="left" w:pos="660"/>
          <w:tab w:val="right" w:leader="dot" w:pos="9062"/>
        </w:tabs>
        <w:rPr>
          <w:rFonts w:asciiTheme="minorHAnsi" w:eastAsiaTheme="minorEastAsia" w:hAnsiTheme="minorHAnsi" w:cstheme="minorBidi"/>
          <w:noProof/>
          <w:lang w:val="en-US" w:eastAsia="en-US"/>
        </w:rPr>
      </w:pPr>
      <w:r w:rsidRPr="00AE7FD1">
        <w:rPr>
          <w:noProof/>
          <w:lang w:val="en-US"/>
        </w:rPr>
        <w:t>14.</w:t>
      </w:r>
      <w:r>
        <w:rPr>
          <w:rFonts w:asciiTheme="minorHAnsi" w:eastAsiaTheme="minorEastAsia" w:hAnsiTheme="minorHAnsi" w:cstheme="minorBidi"/>
          <w:noProof/>
          <w:lang w:val="en-US" w:eastAsia="en-US"/>
        </w:rPr>
        <w:tab/>
      </w:r>
      <w:r w:rsidRPr="00AE7FD1">
        <w:rPr>
          <w:noProof/>
          <w:lang w:val="en-US"/>
        </w:rPr>
        <w:t>REFERENCES</w:t>
      </w:r>
      <w:r w:rsidRPr="00AE7FD1">
        <w:rPr>
          <w:noProof/>
          <w:lang w:val="en-US"/>
        </w:rPr>
        <w:tab/>
      </w:r>
      <w:r>
        <w:rPr>
          <w:noProof/>
        </w:rPr>
        <w:fldChar w:fldCharType="begin"/>
      </w:r>
      <w:r w:rsidRPr="00AE7FD1">
        <w:rPr>
          <w:noProof/>
          <w:lang w:val="en-US"/>
        </w:rPr>
        <w:instrText xml:space="preserve"> PAGEREF _Toc140755261 \h </w:instrText>
      </w:r>
      <w:r>
        <w:rPr>
          <w:noProof/>
        </w:rPr>
      </w:r>
      <w:r>
        <w:rPr>
          <w:noProof/>
        </w:rPr>
        <w:fldChar w:fldCharType="separate"/>
      </w:r>
      <w:r w:rsidRPr="00AE7FD1">
        <w:rPr>
          <w:noProof/>
          <w:lang w:val="en-US"/>
        </w:rPr>
        <w:t>40</w:t>
      </w:r>
      <w:r>
        <w:rPr>
          <w:noProof/>
        </w:rPr>
        <w:fldChar w:fldCharType="end"/>
      </w:r>
    </w:p>
    <w:p w14:paraId="5C48F141" w14:textId="0938ECE5" w:rsidR="002D68AC" w:rsidRPr="008243A6" w:rsidRDefault="00562611" w:rsidP="00634D7B">
      <w:pPr>
        <w:tabs>
          <w:tab w:val="clear" w:pos="284"/>
          <w:tab w:val="clear" w:pos="1701"/>
        </w:tabs>
        <w:spacing w:line="360" w:lineRule="auto"/>
        <w:rPr>
          <w:lang w:val="en-GB"/>
        </w:rPr>
        <w:sectPr w:rsidR="002D68AC" w:rsidRPr="008243A6">
          <w:pgSz w:w="11906" w:h="16838"/>
          <w:pgMar w:top="1417" w:right="1417" w:bottom="1417" w:left="1417" w:header="708" w:footer="708" w:gutter="0"/>
          <w:cols w:space="708"/>
          <w:docGrid w:linePitch="360"/>
        </w:sectPr>
      </w:pPr>
      <w:r w:rsidRPr="00E30E9D">
        <w:rPr>
          <w:lang w:val="en-GB"/>
        </w:rPr>
        <w:fldChar w:fldCharType="end"/>
      </w:r>
    </w:p>
    <w:p w14:paraId="755C2E57" w14:textId="77777777" w:rsidR="002D68AC" w:rsidRPr="00E167A4" w:rsidRDefault="00562611" w:rsidP="00E167A4">
      <w:pPr>
        <w:rPr>
          <w:b/>
          <w:bCs/>
          <w:lang w:val="en-GB"/>
        </w:rPr>
      </w:pPr>
      <w:bookmarkStart w:id="8" w:name="_Toc91657200"/>
      <w:r w:rsidRPr="00E167A4">
        <w:rPr>
          <w:b/>
          <w:bCs/>
          <w:lang w:val="en-GB"/>
        </w:rPr>
        <w:lastRenderedPageBreak/>
        <w:t xml:space="preserve">LIST OF ABBREVIATIONS AND RELEVANT </w:t>
      </w:r>
      <w:commentRangeStart w:id="9"/>
      <w:r w:rsidRPr="00E167A4">
        <w:rPr>
          <w:b/>
          <w:bCs/>
          <w:lang w:val="en-GB"/>
        </w:rPr>
        <w:t>DEFINITIONS</w:t>
      </w:r>
      <w:bookmarkEnd w:id="8"/>
      <w:commentRangeEnd w:id="9"/>
      <w:r w:rsidR="00EB250D">
        <w:rPr>
          <w:rStyle w:val="CommentReference"/>
          <w:rFonts w:ascii="Haarlemmer MT Medium OsF" w:hAnsi="Haarlemmer MT Medium OsF"/>
        </w:rPr>
        <w:commentReference w:id="9"/>
      </w:r>
      <w:r w:rsidR="00EE6664">
        <w:rPr>
          <w:b/>
          <w:bCs/>
          <w:lang w:val="en-GB"/>
        </w:rPr>
        <w:t xml:space="preserve"> </w:t>
      </w:r>
    </w:p>
    <w:p w14:paraId="6C6AB6BD" w14:textId="77777777" w:rsidR="002D68AC" w:rsidRPr="00456C40" w:rsidRDefault="002D68AC" w:rsidP="00634D7B">
      <w:pPr>
        <w:spacing w:line="360" w:lineRule="auto"/>
        <w:rPr>
          <w:lang w:val="en-GB"/>
        </w:rPr>
      </w:pPr>
    </w:p>
    <w:tbl>
      <w:tblPr>
        <w:tblW w:w="0" w:type="auto"/>
        <w:tblLook w:val="01E0" w:firstRow="1" w:lastRow="1" w:firstColumn="1" w:lastColumn="1" w:noHBand="0" w:noVBand="0"/>
      </w:tblPr>
      <w:tblGrid>
        <w:gridCol w:w="1276"/>
        <w:gridCol w:w="7796"/>
      </w:tblGrid>
      <w:tr w:rsidR="00205A5B" w:rsidRPr="00E13DB7" w14:paraId="73377DC2" w14:textId="77777777" w:rsidTr="00C02F44">
        <w:tc>
          <w:tcPr>
            <w:tcW w:w="1276" w:type="dxa"/>
          </w:tcPr>
          <w:p w14:paraId="54F169AB"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ABR</w:t>
            </w:r>
          </w:p>
        </w:tc>
        <w:tc>
          <w:tcPr>
            <w:tcW w:w="7796" w:type="dxa"/>
          </w:tcPr>
          <w:p w14:paraId="4C6FAC72" w14:textId="77777777" w:rsidR="002D68AC" w:rsidRPr="00612CD9" w:rsidRDefault="00562611" w:rsidP="00977F6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General Assessment and Registration form</w:t>
            </w:r>
            <w:r w:rsidR="00977F69">
              <w:rPr>
                <w:rFonts w:cs="Arial"/>
                <w:b/>
                <w:bCs/>
                <w:kern w:val="28"/>
                <w:lang w:val="en-GB"/>
              </w:rPr>
              <w:t xml:space="preserve"> (ABR form)</w:t>
            </w:r>
            <w:r w:rsidR="00EE6664" w:rsidRPr="00612CD9">
              <w:rPr>
                <w:rFonts w:cs="Arial"/>
                <w:b/>
                <w:bCs/>
                <w:kern w:val="28"/>
                <w:lang w:val="en-GB"/>
              </w:rPr>
              <w:t>,</w:t>
            </w:r>
            <w:r w:rsidRPr="00612CD9">
              <w:rPr>
                <w:rFonts w:cs="Arial"/>
                <w:b/>
                <w:bCs/>
                <w:kern w:val="28"/>
                <w:lang w:val="en-GB"/>
              </w:rPr>
              <w:t xml:space="preserve"> the application form that is required for submission to the accredited Ethics Committee</w:t>
            </w:r>
            <w:r w:rsidR="00977F69">
              <w:rPr>
                <w:rFonts w:cs="Arial"/>
                <w:b/>
                <w:bCs/>
                <w:kern w:val="28"/>
                <w:lang w:val="en-GB"/>
              </w:rPr>
              <w:t>;</w:t>
            </w:r>
            <w:r w:rsidRPr="00612CD9">
              <w:rPr>
                <w:rFonts w:cs="Arial"/>
                <w:b/>
                <w:bCs/>
                <w:kern w:val="28"/>
                <w:lang w:val="en-GB"/>
              </w:rPr>
              <w:t xml:space="preserve"> </w:t>
            </w:r>
            <w:r w:rsidR="00977F69">
              <w:rPr>
                <w:rFonts w:cs="Arial"/>
                <w:b/>
                <w:bCs/>
                <w:kern w:val="28"/>
                <w:lang w:val="en-GB"/>
              </w:rPr>
              <w:t>in Dutch:</w:t>
            </w:r>
            <w:r w:rsidR="00EE6664" w:rsidRPr="00612CD9">
              <w:rPr>
                <w:rFonts w:cs="Arial"/>
                <w:b/>
                <w:bCs/>
                <w:kern w:val="28"/>
                <w:lang w:val="en-GB"/>
              </w:rPr>
              <w:t xml:space="preserve"> </w:t>
            </w:r>
            <w:proofErr w:type="spellStart"/>
            <w:r w:rsidR="00977F69">
              <w:rPr>
                <w:rFonts w:cs="Arial"/>
                <w:b/>
                <w:bCs/>
                <w:kern w:val="28"/>
                <w:lang w:val="en-GB"/>
              </w:rPr>
              <w:t>Algemeen</w:t>
            </w:r>
            <w:proofErr w:type="spellEnd"/>
            <w:r w:rsidRPr="00612CD9">
              <w:rPr>
                <w:rFonts w:cs="Arial"/>
                <w:b/>
                <w:bCs/>
                <w:kern w:val="28"/>
                <w:lang w:val="en-GB"/>
              </w:rPr>
              <w:t xml:space="preserve"> </w:t>
            </w:r>
            <w:proofErr w:type="spellStart"/>
            <w:r w:rsidRPr="00612CD9">
              <w:rPr>
                <w:rFonts w:cs="Arial"/>
                <w:b/>
                <w:bCs/>
                <w:kern w:val="28"/>
                <w:lang w:val="en-GB"/>
              </w:rPr>
              <w:t>Beoordeling</w:t>
            </w:r>
            <w:r w:rsidR="00977F69">
              <w:rPr>
                <w:rFonts w:cs="Arial"/>
                <w:b/>
                <w:bCs/>
                <w:kern w:val="28"/>
                <w:lang w:val="en-GB"/>
              </w:rPr>
              <w:t>s</w:t>
            </w:r>
            <w:proofErr w:type="spellEnd"/>
            <w:r w:rsidR="00977F69">
              <w:rPr>
                <w:rFonts w:cs="Arial"/>
                <w:b/>
                <w:bCs/>
                <w:kern w:val="28"/>
                <w:lang w:val="en-GB"/>
              </w:rPr>
              <w:t>-</w:t>
            </w:r>
            <w:r w:rsidRPr="00612CD9">
              <w:rPr>
                <w:rFonts w:cs="Arial"/>
                <w:b/>
                <w:bCs/>
                <w:kern w:val="28"/>
                <w:lang w:val="en-GB"/>
              </w:rPr>
              <w:t xml:space="preserve"> </w:t>
            </w:r>
            <w:proofErr w:type="spellStart"/>
            <w:r w:rsidRPr="00612CD9">
              <w:rPr>
                <w:rFonts w:cs="Arial"/>
                <w:b/>
                <w:bCs/>
                <w:kern w:val="28"/>
                <w:lang w:val="en-GB"/>
              </w:rPr>
              <w:t>en</w:t>
            </w:r>
            <w:proofErr w:type="spellEnd"/>
            <w:r w:rsidRPr="00612CD9">
              <w:rPr>
                <w:rFonts w:cs="Arial"/>
                <w:b/>
                <w:bCs/>
                <w:kern w:val="28"/>
                <w:lang w:val="en-GB"/>
              </w:rPr>
              <w:t xml:space="preserve"> </w:t>
            </w:r>
            <w:proofErr w:type="spellStart"/>
            <w:r w:rsidRPr="00612CD9">
              <w:rPr>
                <w:rFonts w:cs="Arial"/>
                <w:b/>
                <w:bCs/>
                <w:kern w:val="28"/>
                <w:lang w:val="en-GB"/>
              </w:rPr>
              <w:t>Registratie</w:t>
            </w:r>
            <w:r w:rsidR="00977F69">
              <w:rPr>
                <w:rFonts w:cs="Arial"/>
                <w:b/>
                <w:bCs/>
                <w:kern w:val="28"/>
                <w:lang w:val="en-GB"/>
              </w:rPr>
              <w:t>formulier</w:t>
            </w:r>
            <w:proofErr w:type="spellEnd"/>
            <w:r w:rsidR="00977F69">
              <w:rPr>
                <w:rFonts w:cs="Arial"/>
                <w:b/>
                <w:bCs/>
                <w:kern w:val="28"/>
                <w:lang w:val="en-GB"/>
              </w:rPr>
              <w:t xml:space="preserve"> (ABR-</w:t>
            </w:r>
            <w:proofErr w:type="spellStart"/>
            <w:r w:rsidR="00977F69">
              <w:rPr>
                <w:rFonts w:cs="Arial"/>
                <w:b/>
                <w:bCs/>
                <w:kern w:val="28"/>
                <w:lang w:val="en-GB"/>
              </w:rPr>
              <w:t>formulier</w:t>
            </w:r>
            <w:proofErr w:type="spellEnd"/>
            <w:r w:rsidR="00977F69">
              <w:rPr>
                <w:rFonts w:cs="Arial"/>
                <w:b/>
                <w:bCs/>
                <w:kern w:val="28"/>
                <w:lang w:val="en-GB"/>
              </w:rPr>
              <w:t>)</w:t>
            </w:r>
          </w:p>
        </w:tc>
      </w:tr>
      <w:tr w:rsidR="00205A5B" w14:paraId="03445DD4" w14:textId="77777777" w:rsidTr="00C02F44">
        <w:trPr>
          <w:trHeight w:val="373"/>
        </w:trPr>
        <w:tc>
          <w:tcPr>
            <w:tcW w:w="1276" w:type="dxa"/>
          </w:tcPr>
          <w:p w14:paraId="32E06E58"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AE</w:t>
            </w:r>
          </w:p>
        </w:tc>
        <w:tc>
          <w:tcPr>
            <w:tcW w:w="7796" w:type="dxa"/>
          </w:tcPr>
          <w:p w14:paraId="66F5EAFA"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Adverse Event</w:t>
            </w:r>
          </w:p>
        </w:tc>
      </w:tr>
      <w:tr w:rsidR="00C02F44" w14:paraId="1863636C" w14:textId="77777777" w:rsidTr="00C02F44">
        <w:trPr>
          <w:trHeight w:val="373"/>
        </w:trPr>
        <w:tc>
          <w:tcPr>
            <w:tcW w:w="1276" w:type="dxa"/>
          </w:tcPr>
          <w:p w14:paraId="3512C964" w14:textId="2A3A4A73"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Pr>
                <w:rFonts w:cs="Arial"/>
                <w:b/>
                <w:bCs/>
                <w:kern w:val="28"/>
                <w:lang w:val="en-GB"/>
              </w:rPr>
              <w:t>aMRI</w:t>
            </w:r>
            <w:proofErr w:type="spellEnd"/>
          </w:p>
        </w:tc>
        <w:tc>
          <w:tcPr>
            <w:tcW w:w="7796" w:type="dxa"/>
          </w:tcPr>
          <w:p w14:paraId="2CC4E3C9" w14:textId="77A31B49"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Advanced Magnetic Resonance Imaging</w:t>
            </w:r>
          </w:p>
        </w:tc>
      </w:tr>
      <w:tr w:rsidR="00C02F44" w14:paraId="5846C732" w14:textId="77777777" w:rsidTr="00C02F44">
        <w:trPr>
          <w:trHeight w:val="373"/>
        </w:trPr>
        <w:tc>
          <w:tcPr>
            <w:tcW w:w="1276" w:type="dxa"/>
          </w:tcPr>
          <w:p w14:paraId="2169FE5A" w14:textId="7408389F"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APT</w:t>
            </w:r>
          </w:p>
        </w:tc>
        <w:tc>
          <w:tcPr>
            <w:tcW w:w="7796" w:type="dxa"/>
          </w:tcPr>
          <w:p w14:paraId="7A4F88FA" w14:textId="1684CFEF"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Amide Proton Transfer</w:t>
            </w:r>
          </w:p>
        </w:tc>
      </w:tr>
      <w:tr w:rsidR="00205A5B" w14:paraId="3FCCA631" w14:textId="77777777" w:rsidTr="00C02F44">
        <w:tc>
          <w:tcPr>
            <w:tcW w:w="1276" w:type="dxa"/>
          </w:tcPr>
          <w:p w14:paraId="70D03BCB"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AR</w:t>
            </w:r>
          </w:p>
        </w:tc>
        <w:tc>
          <w:tcPr>
            <w:tcW w:w="7796" w:type="dxa"/>
          </w:tcPr>
          <w:p w14:paraId="7F92DA46"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Adverse Reaction</w:t>
            </w:r>
          </w:p>
        </w:tc>
      </w:tr>
      <w:tr w:rsidR="00CE381F" w14:paraId="1739BF71" w14:textId="77777777" w:rsidTr="00C02F44">
        <w:tc>
          <w:tcPr>
            <w:tcW w:w="1276" w:type="dxa"/>
          </w:tcPr>
          <w:p w14:paraId="5ABB6C9E" w14:textId="57ECB5CC" w:rsidR="00CE381F"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ASE</w:t>
            </w:r>
          </w:p>
        </w:tc>
        <w:tc>
          <w:tcPr>
            <w:tcW w:w="7796" w:type="dxa"/>
          </w:tcPr>
          <w:p w14:paraId="6342DD89" w14:textId="5E7133F2" w:rsidR="00CE381F"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Asymmetric Spin Echo</w:t>
            </w:r>
          </w:p>
        </w:tc>
      </w:tr>
      <w:tr w:rsidR="00C02F44" w14:paraId="32D706BE" w14:textId="77777777" w:rsidTr="00C02F44">
        <w:tc>
          <w:tcPr>
            <w:tcW w:w="1276" w:type="dxa"/>
          </w:tcPr>
          <w:p w14:paraId="0DE510AE" w14:textId="12BB6F7B"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ASL</w:t>
            </w:r>
          </w:p>
        </w:tc>
        <w:tc>
          <w:tcPr>
            <w:tcW w:w="7796" w:type="dxa"/>
          </w:tcPr>
          <w:p w14:paraId="27BDAE5E" w14:textId="15DFF700"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Arterial Spin Labelling</w:t>
            </w:r>
          </w:p>
        </w:tc>
      </w:tr>
      <w:tr w:rsidR="00C02F44" w:rsidRPr="00220323" w14:paraId="0B4B8354" w14:textId="77777777" w:rsidTr="00C02F44">
        <w:tc>
          <w:tcPr>
            <w:tcW w:w="1276" w:type="dxa"/>
          </w:tcPr>
          <w:p w14:paraId="25EFF358" w14:textId="7B762F02"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CBF</w:t>
            </w:r>
          </w:p>
        </w:tc>
        <w:tc>
          <w:tcPr>
            <w:tcW w:w="7796" w:type="dxa"/>
          </w:tcPr>
          <w:p w14:paraId="01574054" w14:textId="1D1CA40C"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Cerebral Blood Flow</w:t>
            </w:r>
          </w:p>
        </w:tc>
      </w:tr>
      <w:tr w:rsidR="00205A5B" w:rsidRPr="00E13DB7" w14:paraId="2F23E867" w14:textId="77777777" w:rsidTr="00C02F44">
        <w:tc>
          <w:tcPr>
            <w:tcW w:w="1276" w:type="dxa"/>
          </w:tcPr>
          <w:p w14:paraId="467C2FBD"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CCMO</w:t>
            </w:r>
          </w:p>
        </w:tc>
        <w:tc>
          <w:tcPr>
            <w:tcW w:w="7796" w:type="dxa"/>
          </w:tcPr>
          <w:p w14:paraId="25404F03"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Central Committee on Research Involving Human Subjects</w:t>
            </w:r>
            <w:r w:rsidR="00EE6664" w:rsidRPr="00612CD9">
              <w:rPr>
                <w:rFonts w:cs="Arial"/>
                <w:b/>
                <w:bCs/>
                <w:kern w:val="28"/>
                <w:lang w:val="en-GB"/>
              </w:rPr>
              <w:t xml:space="preserve">; in Dutch: Centrale </w:t>
            </w:r>
            <w:proofErr w:type="spellStart"/>
            <w:r w:rsidR="00EE6664" w:rsidRPr="00612CD9">
              <w:rPr>
                <w:rFonts w:cs="Arial"/>
                <w:b/>
                <w:bCs/>
                <w:kern w:val="28"/>
                <w:lang w:val="en-GB"/>
              </w:rPr>
              <w:t>Commissie</w:t>
            </w:r>
            <w:proofErr w:type="spellEnd"/>
            <w:r w:rsidR="00EE6664" w:rsidRPr="00612CD9">
              <w:rPr>
                <w:rFonts w:cs="Arial"/>
                <w:b/>
                <w:bCs/>
                <w:kern w:val="28"/>
                <w:lang w:val="en-GB"/>
              </w:rPr>
              <w:t xml:space="preserve"> </w:t>
            </w:r>
            <w:proofErr w:type="spellStart"/>
            <w:r w:rsidR="00EE6664" w:rsidRPr="00612CD9">
              <w:rPr>
                <w:rFonts w:cs="Arial"/>
                <w:b/>
                <w:bCs/>
                <w:kern w:val="28"/>
                <w:lang w:val="en-GB"/>
              </w:rPr>
              <w:t>Mensgebonden</w:t>
            </w:r>
            <w:proofErr w:type="spellEnd"/>
            <w:r w:rsidR="00EE6664" w:rsidRPr="00612CD9">
              <w:rPr>
                <w:rFonts w:cs="Arial"/>
                <w:b/>
                <w:bCs/>
                <w:kern w:val="28"/>
                <w:lang w:val="en-GB"/>
              </w:rPr>
              <w:t xml:space="preserve"> </w:t>
            </w:r>
            <w:proofErr w:type="spellStart"/>
            <w:r w:rsidR="00EE6664" w:rsidRPr="00612CD9">
              <w:rPr>
                <w:rFonts w:cs="Arial"/>
                <w:b/>
                <w:bCs/>
                <w:kern w:val="28"/>
                <w:lang w:val="en-GB"/>
              </w:rPr>
              <w:t>Onderzoek</w:t>
            </w:r>
            <w:proofErr w:type="spellEnd"/>
          </w:p>
        </w:tc>
      </w:tr>
      <w:tr w:rsidR="00C02F44" w:rsidRPr="00220323" w14:paraId="2F232D8A" w14:textId="77777777" w:rsidTr="00C02F44">
        <w:tc>
          <w:tcPr>
            <w:tcW w:w="1276" w:type="dxa"/>
          </w:tcPr>
          <w:p w14:paraId="290AD841" w14:textId="434FFE49"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CEST</w:t>
            </w:r>
          </w:p>
        </w:tc>
        <w:tc>
          <w:tcPr>
            <w:tcW w:w="7796" w:type="dxa"/>
          </w:tcPr>
          <w:p w14:paraId="20170B8F" w14:textId="5B8AA4AC"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Chemical Exchange Saturation Transfer</w:t>
            </w:r>
          </w:p>
        </w:tc>
      </w:tr>
      <w:tr w:rsidR="00C02F44" w:rsidRPr="00E13DB7" w14:paraId="35F5FB6A" w14:textId="77777777" w:rsidTr="00C02F44">
        <w:tc>
          <w:tcPr>
            <w:tcW w:w="1276" w:type="dxa"/>
          </w:tcPr>
          <w:p w14:paraId="17AA03CB" w14:textId="567DCF28" w:rsidR="00C02F44" w:rsidRPr="00C02F44" w:rsidRDefault="00C02F44" w:rsidP="00612CD9">
            <w:pPr>
              <w:tabs>
                <w:tab w:val="clear" w:pos="284"/>
                <w:tab w:val="clear" w:pos="1701"/>
              </w:tabs>
              <w:autoSpaceDE w:val="0"/>
              <w:autoSpaceDN w:val="0"/>
              <w:adjustRightInd w:val="0"/>
              <w:spacing w:line="360" w:lineRule="auto"/>
              <w:outlineLvl w:val="3"/>
              <w:rPr>
                <w:rFonts w:cs="Arial"/>
                <w:b/>
                <w:bCs/>
                <w:kern w:val="28"/>
                <w:vertAlign w:val="subscript"/>
                <w:lang w:val="en-GB"/>
              </w:rPr>
            </w:pPr>
            <w:r>
              <w:rPr>
                <w:rFonts w:cs="Arial"/>
                <w:b/>
                <w:bCs/>
                <w:kern w:val="28"/>
                <w:lang w:val="en-GB"/>
              </w:rPr>
              <w:t>CMRO</w:t>
            </w:r>
            <w:r>
              <w:rPr>
                <w:rFonts w:cs="Arial"/>
                <w:b/>
                <w:bCs/>
                <w:kern w:val="28"/>
                <w:vertAlign w:val="subscript"/>
                <w:lang w:val="en-GB"/>
              </w:rPr>
              <w:t>2</w:t>
            </w:r>
          </w:p>
        </w:tc>
        <w:tc>
          <w:tcPr>
            <w:tcW w:w="7796" w:type="dxa"/>
          </w:tcPr>
          <w:p w14:paraId="7060359F" w14:textId="47D00745"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Cerebral Metabolic Rate of Oxygen</w:t>
            </w:r>
          </w:p>
        </w:tc>
      </w:tr>
      <w:tr w:rsidR="00C02F44" w:rsidRPr="00220323" w14:paraId="15D65720" w14:textId="77777777" w:rsidTr="00C02F44">
        <w:tc>
          <w:tcPr>
            <w:tcW w:w="1276" w:type="dxa"/>
          </w:tcPr>
          <w:p w14:paraId="4E3E2203" w14:textId="5F874111"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CTV</w:t>
            </w:r>
          </w:p>
        </w:tc>
        <w:tc>
          <w:tcPr>
            <w:tcW w:w="7796" w:type="dxa"/>
          </w:tcPr>
          <w:p w14:paraId="40ABB1F2" w14:textId="7E2169A3"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Clinical Target Volume</w:t>
            </w:r>
          </w:p>
        </w:tc>
      </w:tr>
      <w:tr w:rsidR="00C02F44" w:rsidRPr="00E13DB7" w14:paraId="0DB35540" w14:textId="77777777" w:rsidTr="00C02F44">
        <w:tc>
          <w:tcPr>
            <w:tcW w:w="1276" w:type="dxa"/>
          </w:tcPr>
          <w:p w14:paraId="010E1ACD" w14:textId="52AA103A" w:rsidR="00C02F44" w:rsidRP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Pr>
                <w:rFonts w:cs="Arial"/>
                <w:b/>
                <w:bCs/>
                <w:kern w:val="28"/>
                <w:lang w:val="en-GB"/>
              </w:rPr>
              <w:t>CTV</w:t>
            </w:r>
            <w:r>
              <w:rPr>
                <w:rFonts w:cs="Arial"/>
                <w:b/>
                <w:bCs/>
                <w:kern w:val="28"/>
                <w:vertAlign w:val="subscript"/>
                <w:lang w:val="en-GB"/>
              </w:rPr>
              <w:t>aMRI</w:t>
            </w:r>
            <w:proofErr w:type="spellEnd"/>
          </w:p>
        </w:tc>
        <w:tc>
          <w:tcPr>
            <w:tcW w:w="7796" w:type="dxa"/>
          </w:tcPr>
          <w:p w14:paraId="1526D483" w14:textId="28831FAD" w:rsidR="00C02F44" w:rsidRDefault="00C02F44" w:rsidP="00C02F44">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Clinical Target Volume based on advanced Magnetic Resonance Imaging</w:t>
            </w:r>
          </w:p>
        </w:tc>
      </w:tr>
      <w:tr w:rsidR="00205A5B" w14:paraId="6F62CB94" w14:textId="77777777" w:rsidTr="00C02F44">
        <w:tc>
          <w:tcPr>
            <w:tcW w:w="1276" w:type="dxa"/>
          </w:tcPr>
          <w:p w14:paraId="0F9787BF"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CV</w:t>
            </w:r>
          </w:p>
        </w:tc>
        <w:tc>
          <w:tcPr>
            <w:tcW w:w="7796" w:type="dxa"/>
          </w:tcPr>
          <w:p w14:paraId="433F5313"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Curriculum Vitae</w:t>
            </w:r>
          </w:p>
        </w:tc>
      </w:tr>
      <w:tr w:rsidR="00C02F44" w14:paraId="3BD0FB73" w14:textId="77777777" w:rsidTr="00C02F44">
        <w:tc>
          <w:tcPr>
            <w:tcW w:w="1276" w:type="dxa"/>
          </w:tcPr>
          <w:p w14:paraId="32D89FC5" w14:textId="7CFE8900"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DSC</w:t>
            </w:r>
          </w:p>
        </w:tc>
        <w:tc>
          <w:tcPr>
            <w:tcW w:w="7796" w:type="dxa"/>
          </w:tcPr>
          <w:p w14:paraId="3B761358" w14:textId="4BCA4076" w:rsidR="00C02F44" w:rsidRPr="00612CD9" w:rsidRDefault="00C02F44" w:rsidP="00C02F44">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Dynamic Susceptibility Contrast</w:t>
            </w:r>
          </w:p>
        </w:tc>
      </w:tr>
      <w:tr w:rsidR="00C02F44" w:rsidRPr="00E13DB7" w14:paraId="0A0483CA" w14:textId="77777777" w:rsidTr="00C02F44">
        <w:tc>
          <w:tcPr>
            <w:tcW w:w="1276" w:type="dxa"/>
          </w:tcPr>
          <w:p w14:paraId="161EBB06" w14:textId="620576D0"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DSC-HEPI</w:t>
            </w:r>
          </w:p>
        </w:tc>
        <w:tc>
          <w:tcPr>
            <w:tcW w:w="7796" w:type="dxa"/>
          </w:tcPr>
          <w:p w14:paraId="33F99CE3" w14:textId="3E03D119" w:rsidR="00C02F44" w:rsidRDefault="00C02F44" w:rsidP="00C02F44">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Dynamic Susceptibility Contrast Hybrid Echo Planar Imaging</w:t>
            </w:r>
          </w:p>
        </w:tc>
      </w:tr>
      <w:tr w:rsidR="00205A5B" w14:paraId="2D7D95DC" w14:textId="77777777" w:rsidTr="00C02F44">
        <w:tc>
          <w:tcPr>
            <w:tcW w:w="1276" w:type="dxa"/>
          </w:tcPr>
          <w:p w14:paraId="3C28D823"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DSMB</w:t>
            </w:r>
          </w:p>
        </w:tc>
        <w:tc>
          <w:tcPr>
            <w:tcW w:w="7796" w:type="dxa"/>
          </w:tcPr>
          <w:p w14:paraId="05F89BCC"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Data Safety Monitoring Board</w:t>
            </w:r>
          </w:p>
        </w:tc>
      </w:tr>
      <w:tr w:rsidR="00CE381F" w14:paraId="3EF7E0D4" w14:textId="77777777" w:rsidTr="00C02F44">
        <w:tc>
          <w:tcPr>
            <w:tcW w:w="1276" w:type="dxa"/>
          </w:tcPr>
          <w:p w14:paraId="3218C7D6" w14:textId="555D464E" w:rsidR="00CE381F" w:rsidRPr="00612CD9"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DWI</w:t>
            </w:r>
          </w:p>
        </w:tc>
        <w:tc>
          <w:tcPr>
            <w:tcW w:w="7796" w:type="dxa"/>
          </w:tcPr>
          <w:p w14:paraId="7BB7384D" w14:textId="018F3815" w:rsidR="00CE381F" w:rsidRPr="00612CD9" w:rsidRDefault="00CE381F" w:rsidP="00CE381F">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Diffusion Weighted Imaging</w:t>
            </w:r>
          </w:p>
        </w:tc>
      </w:tr>
      <w:tr w:rsidR="00205A5B" w:rsidRPr="00E13DB7" w14:paraId="0C1F2D86" w14:textId="77777777" w:rsidTr="00C02F44">
        <w:tc>
          <w:tcPr>
            <w:tcW w:w="1276" w:type="dxa"/>
          </w:tcPr>
          <w:p w14:paraId="2911446F"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sidRPr="00612CD9">
              <w:rPr>
                <w:rFonts w:cs="Arial"/>
                <w:b/>
                <w:bCs/>
                <w:kern w:val="28"/>
                <w:lang w:val="en-GB"/>
              </w:rPr>
              <w:t>EudraCT</w:t>
            </w:r>
            <w:proofErr w:type="spellEnd"/>
          </w:p>
        </w:tc>
        <w:tc>
          <w:tcPr>
            <w:tcW w:w="7796" w:type="dxa"/>
          </w:tcPr>
          <w:p w14:paraId="167B1D49"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 xml:space="preserve">European drug regulatory affairs Clinical Trials </w:t>
            </w:r>
          </w:p>
        </w:tc>
      </w:tr>
      <w:tr w:rsidR="00C02F44" w:rsidRPr="00220323" w14:paraId="22849A7B" w14:textId="77777777" w:rsidTr="00C02F44">
        <w:tc>
          <w:tcPr>
            <w:tcW w:w="1276" w:type="dxa"/>
          </w:tcPr>
          <w:p w14:paraId="63C6AAC6" w14:textId="6793F91F"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FLAIR</w:t>
            </w:r>
          </w:p>
        </w:tc>
        <w:tc>
          <w:tcPr>
            <w:tcW w:w="7796" w:type="dxa"/>
          </w:tcPr>
          <w:p w14:paraId="57924C43" w14:textId="5622F11D" w:rsidR="00C02F44" w:rsidRPr="00612CD9" w:rsidRDefault="00CE381F" w:rsidP="00CE381F">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F</w:t>
            </w:r>
            <w:r w:rsidRPr="00CE381F">
              <w:rPr>
                <w:rFonts w:cs="Arial"/>
                <w:b/>
                <w:bCs/>
                <w:kern w:val="28"/>
                <w:lang w:val="en-GB"/>
              </w:rPr>
              <w:t xml:space="preserve">luid </w:t>
            </w:r>
            <w:r>
              <w:rPr>
                <w:rFonts w:cs="Arial"/>
                <w:b/>
                <w:bCs/>
                <w:kern w:val="28"/>
                <w:lang w:val="en-GB"/>
              </w:rPr>
              <w:t>Attenuated Inversion R</w:t>
            </w:r>
            <w:r w:rsidRPr="00CE381F">
              <w:rPr>
                <w:rFonts w:cs="Arial"/>
                <w:b/>
                <w:bCs/>
                <w:kern w:val="28"/>
                <w:lang w:val="en-GB"/>
              </w:rPr>
              <w:t>ecovery</w:t>
            </w:r>
          </w:p>
        </w:tc>
      </w:tr>
      <w:tr w:rsidR="00205A5B" w14:paraId="0F338601" w14:textId="77777777" w:rsidTr="00C02F44">
        <w:tc>
          <w:tcPr>
            <w:tcW w:w="1276" w:type="dxa"/>
          </w:tcPr>
          <w:p w14:paraId="23222368" w14:textId="77777777" w:rsidR="003E36B6"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GCP</w:t>
            </w:r>
          </w:p>
        </w:tc>
        <w:tc>
          <w:tcPr>
            <w:tcW w:w="7796" w:type="dxa"/>
          </w:tcPr>
          <w:p w14:paraId="6FB50952" w14:textId="77777777" w:rsidR="003E36B6"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Good Clinical Practice</w:t>
            </w:r>
          </w:p>
        </w:tc>
      </w:tr>
      <w:tr w:rsidR="00205A5B" w14:paraId="0FC0481F" w14:textId="77777777" w:rsidTr="00C02F44">
        <w:tc>
          <w:tcPr>
            <w:tcW w:w="1276" w:type="dxa"/>
          </w:tcPr>
          <w:p w14:paraId="46A8878A" w14:textId="77777777" w:rsidR="003E36B6"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GDPR</w:t>
            </w:r>
          </w:p>
        </w:tc>
        <w:tc>
          <w:tcPr>
            <w:tcW w:w="7796" w:type="dxa"/>
          </w:tcPr>
          <w:p w14:paraId="4A64954B" w14:textId="77777777" w:rsidR="003E36B6" w:rsidRPr="003E36B6" w:rsidRDefault="00562611" w:rsidP="00612CD9">
            <w:pPr>
              <w:tabs>
                <w:tab w:val="clear" w:pos="284"/>
                <w:tab w:val="clear" w:pos="1701"/>
              </w:tabs>
              <w:autoSpaceDE w:val="0"/>
              <w:autoSpaceDN w:val="0"/>
              <w:adjustRightInd w:val="0"/>
              <w:spacing w:line="360" w:lineRule="auto"/>
              <w:outlineLvl w:val="3"/>
              <w:rPr>
                <w:rFonts w:cs="Arial"/>
                <w:b/>
                <w:bCs/>
                <w:kern w:val="28"/>
              </w:rPr>
            </w:pPr>
            <w:r w:rsidRPr="003E36B6">
              <w:rPr>
                <w:rFonts w:cs="Arial"/>
                <w:b/>
                <w:bCs/>
                <w:kern w:val="28"/>
              </w:rPr>
              <w:t xml:space="preserve">General Data </w:t>
            </w:r>
            <w:proofErr w:type="spellStart"/>
            <w:r w:rsidRPr="003E36B6">
              <w:rPr>
                <w:rFonts w:cs="Arial"/>
                <w:b/>
                <w:bCs/>
                <w:kern w:val="28"/>
              </w:rPr>
              <w:t>Protection</w:t>
            </w:r>
            <w:proofErr w:type="spellEnd"/>
            <w:r w:rsidRPr="003E36B6">
              <w:rPr>
                <w:rFonts w:cs="Arial"/>
                <w:b/>
                <w:bCs/>
                <w:kern w:val="28"/>
              </w:rPr>
              <w:t xml:space="preserve"> </w:t>
            </w:r>
            <w:proofErr w:type="spellStart"/>
            <w:r w:rsidRPr="003E36B6">
              <w:rPr>
                <w:rFonts w:cs="Arial"/>
                <w:b/>
                <w:bCs/>
                <w:kern w:val="28"/>
              </w:rPr>
              <w:t>Regulation</w:t>
            </w:r>
            <w:proofErr w:type="spellEnd"/>
            <w:r w:rsidRPr="003E36B6">
              <w:rPr>
                <w:rFonts w:cs="Arial"/>
                <w:b/>
                <w:bCs/>
                <w:kern w:val="28"/>
              </w:rPr>
              <w:t>; in Dutch: Algemene Verordening Gegevensbescherming</w:t>
            </w:r>
            <w:r w:rsidR="00977F69">
              <w:rPr>
                <w:rFonts w:cs="Arial"/>
                <w:b/>
                <w:bCs/>
                <w:kern w:val="28"/>
              </w:rPr>
              <w:t xml:space="preserve"> (AVG)</w:t>
            </w:r>
          </w:p>
        </w:tc>
      </w:tr>
      <w:tr w:rsidR="00C02F44" w14:paraId="1503A171" w14:textId="77777777" w:rsidTr="00C02F44">
        <w:tc>
          <w:tcPr>
            <w:tcW w:w="1276" w:type="dxa"/>
          </w:tcPr>
          <w:p w14:paraId="04FEE5A9" w14:textId="0EFF5420"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GTV</w:t>
            </w:r>
          </w:p>
        </w:tc>
        <w:tc>
          <w:tcPr>
            <w:tcW w:w="7796" w:type="dxa"/>
          </w:tcPr>
          <w:p w14:paraId="41BD44C2" w14:textId="08927FC4" w:rsidR="00C02F44" w:rsidRPr="003E36B6" w:rsidRDefault="00C02F44" w:rsidP="00612CD9">
            <w:pPr>
              <w:tabs>
                <w:tab w:val="clear" w:pos="284"/>
                <w:tab w:val="clear" w:pos="1701"/>
              </w:tabs>
              <w:autoSpaceDE w:val="0"/>
              <w:autoSpaceDN w:val="0"/>
              <w:adjustRightInd w:val="0"/>
              <w:spacing w:line="360" w:lineRule="auto"/>
              <w:outlineLvl w:val="3"/>
              <w:rPr>
                <w:rFonts w:cs="Arial"/>
                <w:b/>
                <w:bCs/>
                <w:kern w:val="28"/>
              </w:rPr>
            </w:pPr>
            <w:r>
              <w:rPr>
                <w:rFonts w:cs="Arial"/>
                <w:b/>
                <w:bCs/>
                <w:kern w:val="28"/>
              </w:rPr>
              <w:t>Gross Tumor Volume</w:t>
            </w:r>
          </w:p>
        </w:tc>
      </w:tr>
      <w:tr w:rsidR="00C02F44" w14:paraId="187D61E3" w14:textId="77777777" w:rsidTr="00C02F44">
        <w:tc>
          <w:tcPr>
            <w:tcW w:w="1276" w:type="dxa"/>
          </w:tcPr>
          <w:p w14:paraId="1A255C70" w14:textId="1A07252B"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Pr>
                <w:rFonts w:cs="Arial"/>
                <w:b/>
                <w:bCs/>
                <w:kern w:val="28"/>
                <w:lang w:val="en-GB"/>
              </w:rPr>
              <w:t>Gy</w:t>
            </w:r>
            <w:proofErr w:type="spellEnd"/>
          </w:p>
        </w:tc>
        <w:tc>
          <w:tcPr>
            <w:tcW w:w="7796" w:type="dxa"/>
          </w:tcPr>
          <w:p w14:paraId="2657FC78" w14:textId="513A6D0A" w:rsidR="00C02F44" w:rsidRDefault="00C02F44" w:rsidP="00612CD9">
            <w:pPr>
              <w:tabs>
                <w:tab w:val="clear" w:pos="284"/>
                <w:tab w:val="clear" w:pos="1701"/>
              </w:tabs>
              <w:autoSpaceDE w:val="0"/>
              <w:autoSpaceDN w:val="0"/>
              <w:adjustRightInd w:val="0"/>
              <w:spacing w:line="360" w:lineRule="auto"/>
              <w:outlineLvl w:val="3"/>
              <w:rPr>
                <w:rFonts w:cs="Arial"/>
                <w:b/>
                <w:bCs/>
                <w:kern w:val="28"/>
              </w:rPr>
            </w:pPr>
            <w:r>
              <w:rPr>
                <w:rFonts w:cs="Arial"/>
                <w:b/>
                <w:bCs/>
                <w:kern w:val="28"/>
              </w:rPr>
              <w:t>Gray</w:t>
            </w:r>
          </w:p>
        </w:tc>
      </w:tr>
      <w:tr w:rsidR="00205A5B" w14:paraId="71F10372" w14:textId="77777777" w:rsidTr="00C02F44">
        <w:tc>
          <w:tcPr>
            <w:tcW w:w="1276" w:type="dxa"/>
          </w:tcPr>
          <w:p w14:paraId="7B06FB9F"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IC</w:t>
            </w:r>
          </w:p>
        </w:tc>
        <w:tc>
          <w:tcPr>
            <w:tcW w:w="7796" w:type="dxa"/>
          </w:tcPr>
          <w:p w14:paraId="55EFF759"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Informed Consent</w:t>
            </w:r>
          </w:p>
        </w:tc>
      </w:tr>
      <w:tr w:rsidR="00205A5B" w14:paraId="0ADBD6EF" w14:textId="77777777" w:rsidTr="00C02F44">
        <w:tc>
          <w:tcPr>
            <w:tcW w:w="1276" w:type="dxa"/>
          </w:tcPr>
          <w:p w14:paraId="3DE96CFD"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ME</w:t>
            </w:r>
            <w:r w:rsidR="008F79D1" w:rsidRPr="00612CD9">
              <w:rPr>
                <w:rFonts w:cs="Arial"/>
                <w:b/>
                <w:bCs/>
                <w:kern w:val="28"/>
                <w:lang w:val="en-GB"/>
              </w:rPr>
              <w:t>T</w:t>
            </w:r>
            <w:r w:rsidRPr="00612CD9">
              <w:rPr>
                <w:rFonts w:cs="Arial"/>
                <w:b/>
                <w:bCs/>
                <w:kern w:val="28"/>
                <w:lang w:val="en-GB"/>
              </w:rPr>
              <w:t>C</w:t>
            </w:r>
            <w:r w:rsidR="008F79D1" w:rsidRPr="00612CD9">
              <w:rPr>
                <w:rFonts w:cs="Arial"/>
                <w:b/>
                <w:bCs/>
                <w:kern w:val="28"/>
                <w:lang w:val="en-GB"/>
              </w:rPr>
              <w:t xml:space="preserve"> </w:t>
            </w:r>
          </w:p>
        </w:tc>
        <w:tc>
          <w:tcPr>
            <w:tcW w:w="7796" w:type="dxa"/>
          </w:tcPr>
          <w:p w14:paraId="3F0701C6" w14:textId="77777777" w:rsidR="002D68AC" w:rsidRPr="00612CD9" w:rsidRDefault="00562611" w:rsidP="00977F6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 xml:space="preserve">Medical research </w:t>
            </w:r>
            <w:r w:rsidR="00BF27F4" w:rsidRPr="00612CD9">
              <w:rPr>
                <w:rFonts w:cs="Arial"/>
                <w:b/>
                <w:bCs/>
                <w:kern w:val="28"/>
                <w:lang w:val="en-GB"/>
              </w:rPr>
              <w:t xml:space="preserve">ethics </w:t>
            </w:r>
            <w:r w:rsidRPr="00612CD9">
              <w:rPr>
                <w:rFonts w:cs="Arial"/>
                <w:b/>
                <w:bCs/>
                <w:kern w:val="28"/>
                <w:lang w:val="en-GB"/>
              </w:rPr>
              <w:t>committee</w:t>
            </w:r>
            <w:r w:rsidR="008F79D1" w:rsidRPr="00612CD9">
              <w:rPr>
                <w:rFonts w:cs="Arial"/>
                <w:b/>
                <w:bCs/>
                <w:kern w:val="28"/>
                <w:lang w:val="en-GB"/>
              </w:rPr>
              <w:t xml:space="preserve"> (MREC);</w:t>
            </w:r>
            <w:r w:rsidRPr="00612CD9">
              <w:rPr>
                <w:rFonts w:cs="Arial"/>
                <w:b/>
                <w:bCs/>
                <w:kern w:val="28"/>
                <w:lang w:val="en-GB"/>
              </w:rPr>
              <w:t xml:space="preserve"> </w:t>
            </w:r>
            <w:r w:rsidR="008F79D1" w:rsidRPr="00612CD9">
              <w:rPr>
                <w:rFonts w:cs="Arial"/>
                <w:b/>
                <w:bCs/>
                <w:kern w:val="28"/>
                <w:lang w:val="en-GB"/>
              </w:rPr>
              <w:t>in Dutch:</w:t>
            </w:r>
            <w:r w:rsidR="0013353D">
              <w:rPr>
                <w:rFonts w:cs="Arial"/>
                <w:b/>
                <w:bCs/>
                <w:kern w:val="28"/>
                <w:lang w:val="en-GB"/>
              </w:rPr>
              <w:t xml:space="preserve"> </w:t>
            </w:r>
            <w:proofErr w:type="spellStart"/>
            <w:r w:rsidR="0013353D">
              <w:rPr>
                <w:rFonts w:cs="Arial"/>
                <w:b/>
                <w:bCs/>
                <w:kern w:val="28"/>
                <w:lang w:val="en-GB"/>
              </w:rPr>
              <w:t>medisch-</w:t>
            </w:r>
            <w:r w:rsidRPr="00612CD9">
              <w:rPr>
                <w:rFonts w:cs="Arial"/>
                <w:b/>
                <w:bCs/>
                <w:kern w:val="28"/>
                <w:lang w:val="en-GB"/>
              </w:rPr>
              <w:t>ethische</w:t>
            </w:r>
            <w:proofErr w:type="spellEnd"/>
            <w:r w:rsidRPr="00612CD9">
              <w:rPr>
                <w:rFonts w:cs="Arial"/>
                <w:b/>
                <w:bCs/>
                <w:kern w:val="28"/>
                <w:lang w:val="en-GB"/>
              </w:rPr>
              <w:t xml:space="preserve"> </w:t>
            </w:r>
            <w:proofErr w:type="spellStart"/>
            <w:r w:rsidRPr="00612CD9">
              <w:rPr>
                <w:rFonts w:cs="Arial"/>
                <w:b/>
                <w:bCs/>
                <w:kern w:val="28"/>
                <w:lang w:val="en-GB"/>
              </w:rPr>
              <w:t>toetsing</w:t>
            </w:r>
            <w:r w:rsidR="00977F69">
              <w:rPr>
                <w:rFonts w:cs="Arial"/>
                <w:b/>
                <w:bCs/>
                <w:kern w:val="28"/>
                <w:lang w:val="en-GB"/>
              </w:rPr>
              <w:t>sc</w:t>
            </w:r>
            <w:r w:rsidRPr="00612CD9">
              <w:rPr>
                <w:rFonts w:cs="Arial"/>
                <w:b/>
                <w:bCs/>
                <w:kern w:val="28"/>
                <w:lang w:val="en-GB"/>
              </w:rPr>
              <w:t>ommissie</w:t>
            </w:r>
            <w:proofErr w:type="spellEnd"/>
            <w:r w:rsidRPr="00612CD9">
              <w:rPr>
                <w:rFonts w:cs="Arial"/>
                <w:b/>
                <w:bCs/>
                <w:kern w:val="28"/>
                <w:lang w:val="en-GB"/>
              </w:rPr>
              <w:t xml:space="preserve"> </w:t>
            </w:r>
            <w:r w:rsidR="008F79D1" w:rsidRPr="00612CD9">
              <w:rPr>
                <w:rFonts w:cs="Arial"/>
                <w:b/>
                <w:bCs/>
                <w:kern w:val="28"/>
                <w:lang w:val="en-GB"/>
              </w:rPr>
              <w:t>(</w:t>
            </w:r>
            <w:r w:rsidRPr="00612CD9">
              <w:rPr>
                <w:rFonts w:cs="Arial"/>
                <w:b/>
                <w:bCs/>
                <w:kern w:val="28"/>
                <w:lang w:val="en-GB"/>
              </w:rPr>
              <w:t>METC)</w:t>
            </w:r>
          </w:p>
        </w:tc>
      </w:tr>
      <w:tr w:rsidR="00C02F44" w14:paraId="18109937" w14:textId="77777777" w:rsidTr="00C02F44">
        <w:tc>
          <w:tcPr>
            <w:tcW w:w="1276" w:type="dxa"/>
          </w:tcPr>
          <w:p w14:paraId="4B605ED5" w14:textId="28445D1C" w:rsidR="00C02F44" w:rsidRPr="00612CD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MRI</w:t>
            </w:r>
          </w:p>
        </w:tc>
        <w:tc>
          <w:tcPr>
            <w:tcW w:w="7796" w:type="dxa"/>
          </w:tcPr>
          <w:p w14:paraId="4B22FB54" w14:textId="057A9D9E" w:rsidR="00C02F44" w:rsidRPr="00612CD9" w:rsidRDefault="00C02F44" w:rsidP="00977F6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Magnetic Resonance Imaging</w:t>
            </w:r>
          </w:p>
        </w:tc>
      </w:tr>
      <w:tr w:rsidR="00C02F44" w:rsidRPr="00E13DB7" w14:paraId="099F827B" w14:textId="77777777" w:rsidTr="00C02F44">
        <w:tc>
          <w:tcPr>
            <w:tcW w:w="1276" w:type="dxa"/>
          </w:tcPr>
          <w:p w14:paraId="5C42DD6F" w14:textId="388FC131"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Pr>
                <w:rFonts w:cs="Arial"/>
                <w:b/>
                <w:bCs/>
                <w:kern w:val="28"/>
                <w:lang w:val="en-GB"/>
              </w:rPr>
              <w:t>qBOLD</w:t>
            </w:r>
            <w:proofErr w:type="spellEnd"/>
          </w:p>
        </w:tc>
        <w:tc>
          <w:tcPr>
            <w:tcW w:w="7796" w:type="dxa"/>
          </w:tcPr>
          <w:p w14:paraId="0C35DE58" w14:textId="016ED0B5" w:rsidR="00C02F44" w:rsidRDefault="00C02F44" w:rsidP="00977F6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Quantitative Blood-Oxygenation-Level-Dependent</w:t>
            </w:r>
          </w:p>
        </w:tc>
      </w:tr>
      <w:tr w:rsidR="00C02F44" w:rsidRPr="00C02F44" w14:paraId="6E60146F" w14:textId="77777777" w:rsidTr="00C02F44">
        <w:tc>
          <w:tcPr>
            <w:tcW w:w="1276" w:type="dxa"/>
          </w:tcPr>
          <w:p w14:paraId="7C52B73C" w14:textId="55EE6890"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lastRenderedPageBreak/>
              <w:t>OEF</w:t>
            </w:r>
          </w:p>
        </w:tc>
        <w:tc>
          <w:tcPr>
            <w:tcW w:w="7796" w:type="dxa"/>
          </w:tcPr>
          <w:p w14:paraId="0C4C8391" w14:textId="303EB945" w:rsidR="00C02F44" w:rsidRDefault="00C02F44" w:rsidP="00977F6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Oxygen Extraction Fraction</w:t>
            </w:r>
          </w:p>
        </w:tc>
      </w:tr>
      <w:tr w:rsidR="00CE381F" w:rsidRPr="00C02F44" w14:paraId="27E66A95" w14:textId="77777777" w:rsidTr="00C02F44">
        <w:tc>
          <w:tcPr>
            <w:tcW w:w="1276" w:type="dxa"/>
          </w:tcPr>
          <w:p w14:paraId="599B014F" w14:textId="13832645" w:rsidR="00CE381F"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PTV</w:t>
            </w:r>
          </w:p>
        </w:tc>
        <w:tc>
          <w:tcPr>
            <w:tcW w:w="7796" w:type="dxa"/>
          </w:tcPr>
          <w:p w14:paraId="2A8E15C8" w14:textId="7A3436C8" w:rsidR="00CE381F" w:rsidRDefault="00CE381F" w:rsidP="00977F6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Planning Target Volume</w:t>
            </w:r>
          </w:p>
        </w:tc>
      </w:tr>
      <w:tr w:rsidR="00CE381F" w:rsidRPr="00E13DB7" w14:paraId="1F1E79FF" w14:textId="77777777" w:rsidTr="00C02F44">
        <w:tc>
          <w:tcPr>
            <w:tcW w:w="1276" w:type="dxa"/>
          </w:tcPr>
          <w:p w14:paraId="71773011" w14:textId="1ED23913" w:rsidR="00CE381F"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RANO</w:t>
            </w:r>
          </w:p>
        </w:tc>
        <w:tc>
          <w:tcPr>
            <w:tcW w:w="7796" w:type="dxa"/>
          </w:tcPr>
          <w:p w14:paraId="047BDEC9" w14:textId="7F14B3EA" w:rsidR="00CE381F" w:rsidRDefault="00CE381F" w:rsidP="00977F6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Response Assessment for Neuro-Oncology</w:t>
            </w:r>
          </w:p>
        </w:tc>
      </w:tr>
      <w:tr w:rsidR="00C02F44" w:rsidRPr="00C02F44" w14:paraId="2A4BB23D" w14:textId="77777777" w:rsidTr="00C02F44">
        <w:tc>
          <w:tcPr>
            <w:tcW w:w="1276" w:type="dxa"/>
          </w:tcPr>
          <w:p w14:paraId="38438A51" w14:textId="4F354F09"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Pr>
                <w:rFonts w:cs="Arial"/>
                <w:b/>
                <w:bCs/>
                <w:kern w:val="28"/>
                <w:lang w:val="en-GB"/>
              </w:rPr>
              <w:t>rCBV</w:t>
            </w:r>
            <w:proofErr w:type="spellEnd"/>
          </w:p>
        </w:tc>
        <w:tc>
          <w:tcPr>
            <w:tcW w:w="7796" w:type="dxa"/>
          </w:tcPr>
          <w:p w14:paraId="121E2A5B" w14:textId="4AFC5D1E" w:rsidR="00C02F44" w:rsidRDefault="00C02F44" w:rsidP="00977F6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Relative Cerebral Blood Volume</w:t>
            </w:r>
          </w:p>
        </w:tc>
      </w:tr>
      <w:tr w:rsidR="00205A5B" w14:paraId="70E81168" w14:textId="77777777" w:rsidTr="00C02F44">
        <w:tc>
          <w:tcPr>
            <w:tcW w:w="1276" w:type="dxa"/>
          </w:tcPr>
          <w:p w14:paraId="2ED145AC"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(S)AE</w:t>
            </w:r>
          </w:p>
        </w:tc>
        <w:tc>
          <w:tcPr>
            <w:tcW w:w="7796" w:type="dxa"/>
          </w:tcPr>
          <w:p w14:paraId="2D6AAFD4"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 xml:space="preserve">(Serious) Adverse Event </w:t>
            </w:r>
          </w:p>
        </w:tc>
      </w:tr>
      <w:tr w:rsidR="00205A5B" w:rsidRPr="00E13DB7" w14:paraId="17C1A0A7" w14:textId="77777777" w:rsidTr="00C02F44">
        <w:tc>
          <w:tcPr>
            <w:tcW w:w="1276" w:type="dxa"/>
          </w:tcPr>
          <w:p w14:paraId="230E429C"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Sponsor</w:t>
            </w:r>
          </w:p>
        </w:tc>
        <w:tc>
          <w:tcPr>
            <w:tcW w:w="7796" w:type="dxa"/>
          </w:tcPr>
          <w:p w14:paraId="751E1676"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The sponsor is the party that commissions the organisation or performance of the research, for example a pharmaceutical</w:t>
            </w:r>
          </w:p>
          <w:p w14:paraId="1E50AB20"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612CD9">
              <w:rPr>
                <w:rFonts w:cs="Arial"/>
                <w:b/>
                <w:bCs/>
                <w:kern w:val="28"/>
                <w:lang w:val="en-GB"/>
              </w:rPr>
              <w:t>company, academic hospital, scientific organisation or investigator. A party that provides funding for a study but does not commission it is not regarded as the sponsor, but referred to as a subsidising party.</w:t>
            </w:r>
          </w:p>
        </w:tc>
      </w:tr>
      <w:tr w:rsidR="00CE381F" w:rsidRPr="00E13DB7" w14:paraId="5A406650" w14:textId="77777777" w:rsidTr="00C02F44">
        <w:tc>
          <w:tcPr>
            <w:tcW w:w="1276" w:type="dxa"/>
          </w:tcPr>
          <w:p w14:paraId="69AF1B04" w14:textId="49571828" w:rsidR="00CE381F" w:rsidRPr="00612CD9"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proofErr w:type="spellStart"/>
            <w:r>
              <w:rPr>
                <w:rFonts w:cs="Arial"/>
                <w:b/>
                <w:bCs/>
                <w:kern w:val="28"/>
                <w:lang w:val="en-GB"/>
              </w:rPr>
              <w:t>sqBOLD</w:t>
            </w:r>
            <w:proofErr w:type="spellEnd"/>
          </w:p>
        </w:tc>
        <w:tc>
          <w:tcPr>
            <w:tcW w:w="7796" w:type="dxa"/>
          </w:tcPr>
          <w:p w14:paraId="7DAC68E0" w14:textId="128611B5" w:rsidR="00CE381F" w:rsidRPr="00612CD9" w:rsidRDefault="00CE381F"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Streamlined Quantitative Blood-Oxygenation-Level-Dependent</w:t>
            </w:r>
          </w:p>
        </w:tc>
      </w:tr>
      <w:tr w:rsidR="00205A5B" w:rsidRPr="00E13DB7" w14:paraId="080A4915" w14:textId="77777777" w:rsidTr="00C02F44">
        <w:tc>
          <w:tcPr>
            <w:tcW w:w="1276" w:type="dxa"/>
          </w:tcPr>
          <w:p w14:paraId="7A3CD8B8"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 xml:space="preserve">SUSAR </w:t>
            </w:r>
          </w:p>
        </w:tc>
        <w:tc>
          <w:tcPr>
            <w:tcW w:w="7796" w:type="dxa"/>
          </w:tcPr>
          <w:p w14:paraId="0B52F193" w14:textId="77777777" w:rsidR="002D68AC"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Suspected Unexpected Serious Adverse Reaction</w:t>
            </w:r>
          </w:p>
        </w:tc>
      </w:tr>
      <w:tr w:rsidR="00205A5B" w:rsidRPr="00E13DB7" w14:paraId="05C06E3E" w14:textId="77777777" w:rsidTr="00C02F44">
        <w:tc>
          <w:tcPr>
            <w:tcW w:w="1276" w:type="dxa"/>
          </w:tcPr>
          <w:p w14:paraId="0DA25258" w14:textId="77777777" w:rsidR="00977F69" w:rsidRPr="00612CD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UAVG</w:t>
            </w:r>
          </w:p>
        </w:tc>
        <w:tc>
          <w:tcPr>
            <w:tcW w:w="7796" w:type="dxa"/>
          </w:tcPr>
          <w:p w14:paraId="273DB7C9" w14:textId="77777777" w:rsidR="00977F69" w:rsidRPr="00977F69" w:rsidRDefault="00562611" w:rsidP="00612CD9">
            <w:pPr>
              <w:tabs>
                <w:tab w:val="clear" w:pos="284"/>
                <w:tab w:val="clear" w:pos="1701"/>
              </w:tabs>
              <w:autoSpaceDE w:val="0"/>
              <w:autoSpaceDN w:val="0"/>
              <w:adjustRightInd w:val="0"/>
              <w:spacing w:line="360" w:lineRule="auto"/>
              <w:outlineLvl w:val="3"/>
              <w:rPr>
                <w:rFonts w:cs="Arial"/>
                <w:b/>
                <w:bCs/>
                <w:kern w:val="28"/>
                <w:lang w:val="en-GB"/>
              </w:rPr>
            </w:pPr>
            <w:r w:rsidRPr="00977F69">
              <w:rPr>
                <w:rFonts w:cs="Arial"/>
                <w:b/>
                <w:bCs/>
                <w:kern w:val="28"/>
                <w:lang w:val="en-GB"/>
              </w:rPr>
              <w:t>Dutch Act on Implementation of the General Data Protection Regulation</w:t>
            </w:r>
            <w:r>
              <w:rPr>
                <w:rFonts w:cs="Arial"/>
                <w:b/>
                <w:bCs/>
                <w:kern w:val="28"/>
                <w:lang w:val="en-GB"/>
              </w:rPr>
              <w:t xml:space="preserve">; in Dutch: </w:t>
            </w:r>
            <w:proofErr w:type="spellStart"/>
            <w:r w:rsidR="0013353D">
              <w:rPr>
                <w:rFonts w:cs="Arial"/>
                <w:b/>
                <w:bCs/>
                <w:kern w:val="28"/>
                <w:lang w:val="en-GB"/>
              </w:rPr>
              <w:t>Uitvoeringswet</w:t>
            </w:r>
            <w:proofErr w:type="spellEnd"/>
            <w:r w:rsidR="0013353D">
              <w:rPr>
                <w:rFonts w:cs="Arial"/>
                <w:b/>
                <w:bCs/>
                <w:kern w:val="28"/>
                <w:lang w:val="en-GB"/>
              </w:rPr>
              <w:t xml:space="preserve"> AVG</w:t>
            </w:r>
          </w:p>
        </w:tc>
      </w:tr>
      <w:tr w:rsidR="00C02F44" w:rsidRPr="00220323" w14:paraId="5A464E61" w14:textId="77777777" w:rsidTr="00C02F44">
        <w:tc>
          <w:tcPr>
            <w:tcW w:w="1276" w:type="dxa"/>
          </w:tcPr>
          <w:p w14:paraId="6431A60F" w14:textId="13754908" w:rsidR="00C02F44"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VSI</w:t>
            </w:r>
          </w:p>
        </w:tc>
        <w:tc>
          <w:tcPr>
            <w:tcW w:w="7796" w:type="dxa"/>
          </w:tcPr>
          <w:p w14:paraId="5FBC6A49" w14:textId="1E5BA3D6" w:rsidR="00C02F44" w:rsidRPr="00977F69" w:rsidRDefault="00C02F44" w:rsidP="00612CD9">
            <w:pPr>
              <w:tabs>
                <w:tab w:val="clear" w:pos="284"/>
                <w:tab w:val="clear" w:pos="1701"/>
              </w:tabs>
              <w:autoSpaceDE w:val="0"/>
              <w:autoSpaceDN w:val="0"/>
              <w:adjustRightInd w:val="0"/>
              <w:spacing w:line="360" w:lineRule="auto"/>
              <w:outlineLvl w:val="3"/>
              <w:rPr>
                <w:rFonts w:cs="Arial"/>
                <w:b/>
                <w:bCs/>
                <w:kern w:val="28"/>
                <w:lang w:val="en-GB"/>
              </w:rPr>
            </w:pPr>
            <w:r>
              <w:rPr>
                <w:rFonts w:cs="Arial"/>
                <w:b/>
                <w:bCs/>
                <w:kern w:val="28"/>
                <w:lang w:val="en-GB"/>
              </w:rPr>
              <w:t>Vessel Size Index</w:t>
            </w:r>
          </w:p>
        </w:tc>
      </w:tr>
      <w:tr w:rsidR="00205A5B" w14:paraId="246BDFB1" w14:textId="77777777" w:rsidTr="00C02F44">
        <w:tc>
          <w:tcPr>
            <w:tcW w:w="1276" w:type="dxa"/>
          </w:tcPr>
          <w:p w14:paraId="4251FA4B" w14:textId="77777777" w:rsidR="002D68AC" w:rsidRPr="00977F69" w:rsidRDefault="00562611" w:rsidP="00612CD9">
            <w:pPr>
              <w:tabs>
                <w:tab w:val="clear" w:pos="284"/>
                <w:tab w:val="clear" w:pos="1701"/>
              </w:tabs>
              <w:autoSpaceDE w:val="0"/>
              <w:autoSpaceDN w:val="0"/>
              <w:adjustRightInd w:val="0"/>
              <w:spacing w:line="360" w:lineRule="auto"/>
              <w:outlineLvl w:val="3"/>
              <w:rPr>
                <w:rFonts w:cs="Arial"/>
                <w:b/>
                <w:bCs/>
                <w:kern w:val="28"/>
                <w:lang w:val="en-US"/>
              </w:rPr>
            </w:pPr>
            <w:r w:rsidRPr="00612CD9">
              <w:rPr>
                <w:rFonts w:cs="Arial"/>
                <w:b/>
                <w:bCs/>
                <w:kern w:val="28"/>
                <w:lang w:val="en-GB"/>
              </w:rPr>
              <w:t>WMO</w:t>
            </w:r>
          </w:p>
        </w:tc>
        <w:tc>
          <w:tcPr>
            <w:tcW w:w="7796" w:type="dxa"/>
          </w:tcPr>
          <w:p w14:paraId="5DFBEACF" w14:textId="77777777" w:rsidR="002D68AC" w:rsidRPr="00562611" w:rsidRDefault="00562611" w:rsidP="00612CD9">
            <w:pPr>
              <w:tabs>
                <w:tab w:val="clear" w:pos="284"/>
                <w:tab w:val="clear" w:pos="1701"/>
              </w:tabs>
              <w:autoSpaceDE w:val="0"/>
              <w:autoSpaceDN w:val="0"/>
              <w:adjustRightInd w:val="0"/>
              <w:spacing w:line="360" w:lineRule="auto"/>
              <w:outlineLvl w:val="3"/>
              <w:rPr>
                <w:rFonts w:cs="Arial"/>
                <w:b/>
                <w:bCs/>
                <w:kern w:val="28"/>
              </w:rPr>
            </w:pPr>
            <w:proofErr w:type="spellStart"/>
            <w:r w:rsidRPr="00562611">
              <w:rPr>
                <w:rFonts w:cs="Arial"/>
                <w:b/>
                <w:bCs/>
                <w:kern w:val="28"/>
              </w:rPr>
              <w:t>Medical</w:t>
            </w:r>
            <w:proofErr w:type="spellEnd"/>
            <w:r w:rsidRPr="00562611">
              <w:rPr>
                <w:rFonts w:cs="Arial"/>
                <w:b/>
                <w:bCs/>
                <w:kern w:val="28"/>
              </w:rPr>
              <w:t xml:space="preserve"> Researc</w:t>
            </w:r>
            <w:r w:rsidR="00977F69" w:rsidRPr="00562611">
              <w:rPr>
                <w:rFonts w:cs="Arial"/>
                <w:b/>
                <w:bCs/>
                <w:kern w:val="28"/>
              </w:rPr>
              <w:t xml:space="preserve">h </w:t>
            </w:r>
            <w:proofErr w:type="spellStart"/>
            <w:r w:rsidR="00977F69" w:rsidRPr="00562611">
              <w:rPr>
                <w:rFonts w:cs="Arial"/>
                <w:b/>
                <w:bCs/>
                <w:kern w:val="28"/>
              </w:rPr>
              <w:t>Involving</w:t>
            </w:r>
            <w:proofErr w:type="spellEnd"/>
            <w:r w:rsidR="00977F69" w:rsidRPr="00562611">
              <w:rPr>
                <w:rFonts w:cs="Arial"/>
                <w:b/>
                <w:bCs/>
                <w:kern w:val="28"/>
              </w:rPr>
              <w:t xml:space="preserve"> Human Subjects Act; </w:t>
            </w:r>
            <w:r w:rsidR="00EE6664" w:rsidRPr="00562611">
              <w:rPr>
                <w:rFonts w:cs="Arial"/>
                <w:b/>
                <w:bCs/>
                <w:kern w:val="28"/>
              </w:rPr>
              <w:t xml:space="preserve">in Dutch: </w:t>
            </w:r>
            <w:r w:rsidRPr="00562611">
              <w:rPr>
                <w:rFonts w:cs="Arial"/>
                <w:b/>
                <w:bCs/>
                <w:kern w:val="28"/>
              </w:rPr>
              <w:t>Wet Medisch-wetenschappelijk Onderzoek met Mensen</w:t>
            </w:r>
          </w:p>
        </w:tc>
      </w:tr>
    </w:tbl>
    <w:p w14:paraId="6B2F2DB1" w14:textId="77777777" w:rsidR="002D68AC" w:rsidRPr="00E167A4" w:rsidRDefault="00562611" w:rsidP="00E167A4">
      <w:pPr>
        <w:spacing w:line="360" w:lineRule="auto"/>
        <w:rPr>
          <w:b/>
          <w:bCs/>
          <w:lang w:val="en-GB"/>
        </w:rPr>
      </w:pPr>
      <w:r w:rsidRPr="00E13DB7">
        <w:rPr>
          <w:lang w:val="en-US"/>
        </w:rPr>
        <w:br w:type="page"/>
      </w:r>
      <w:bookmarkStart w:id="10" w:name="_Toc91657201"/>
      <w:commentRangeStart w:id="11"/>
      <w:r w:rsidRPr="00E167A4">
        <w:rPr>
          <w:b/>
          <w:bCs/>
          <w:lang w:val="en-GB"/>
        </w:rPr>
        <w:lastRenderedPageBreak/>
        <w:t>S</w:t>
      </w:r>
      <w:bookmarkEnd w:id="10"/>
      <w:r w:rsidRPr="00E167A4">
        <w:rPr>
          <w:b/>
          <w:bCs/>
          <w:lang w:val="en-GB"/>
        </w:rPr>
        <w:t>UMMARY</w:t>
      </w:r>
      <w:commentRangeEnd w:id="11"/>
      <w:r w:rsidR="00E34AF6">
        <w:rPr>
          <w:rStyle w:val="CommentReference"/>
          <w:rFonts w:ascii="Haarlemmer MT Medium OsF" w:hAnsi="Haarlemmer MT Medium OsF"/>
        </w:rPr>
        <w:commentReference w:id="11"/>
      </w:r>
    </w:p>
    <w:p w14:paraId="0BF8CD26" w14:textId="77777777" w:rsidR="002D68AC" w:rsidRPr="00456C40" w:rsidRDefault="002D68AC" w:rsidP="00634D7B">
      <w:pPr>
        <w:spacing w:line="360" w:lineRule="auto"/>
        <w:rPr>
          <w:lang w:val="en-GB"/>
        </w:rPr>
      </w:pPr>
    </w:p>
    <w:p w14:paraId="414AF4A1" w14:textId="3C5947E1" w:rsidR="00D1561E" w:rsidRDefault="00562611" w:rsidP="00A70A17">
      <w:pPr>
        <w:tabs>
          <w:tab w:val="clear" w:pos="284"/>
          <w:tab w:val="clear" w:pos="1701"/>
        </w:tabs>
        <w:spacing w:line="360" w:lineRule="auto"/>
        <w:jc w:val="both"/>
        <w:rPr>
          <w:rFonts w:cs="Arial"/>
          <w:lang w:val="en-GB"/>
        </w:rPr>
      </w:pPr>
      <w:r w:rsidRPr="008243A6">
        <w:rPr>
          <w:b/>
          <w:bCs/>
          <w:lang w:val="en-GB"/>
        </w:rPr>
        <w:t>Rationale:</w:t>
      </w:r>
      <w:r w:rsidRPr="008243A6">
        <w:rPr>
          <w:lang w:val="en-GB"/>
        </w:rPr>
        <w:t xml:space="preserve"> </w:t>
      </w:r>
      <w:r w:rsidR="000C64B8">
        <w:rPr>
          <w:rFonts w:cs="Arial"/>
          <w:lang w:val="en-GB"/>
        </w:rPr>
        <w:t xml:space="preserve">One of the fundamentals of glioblastoma management is radiotherapy, where ionizing radiation is aimed towards a specific target area in the brain to inhibit further </w:t>
      </w:r>
      <w:proofErr w:type="spellStart"/>
      <w:r w:rsidR="000C64B8">
        <w:rPr>
          <w:rFonts w:cs="Arial"/>
          <w:lang w:val="en-GB"/>
        </w:rPr>
        <w:t>tumor</w:t>
      </w:r>
      <w:proofErr w:type="spellEnd"/>
      <w:r w:rsidR="000C64B8">
        <w:rPr>
          <w:rFonts w:cs="Arial"/>
          <w:lang w:val="en-GB"/>
        </w:rPr>
        <w:t xml:space="preserve"> growth. As </w:t>
      </w:r>
      <w:r w:rsidR="00ED59B7">
        <w:rPr>
          <w:rFonts w:cs="Arial"/>
          <w:lang w:val="en-GB"/>
        </w:rPr>
        <w:t xml:space="preserve">these brain </w:t>
      </w:r>
      <w:proofErr w:type="spellStart"/>
      <w:r w:rsidR="00ED59B7">
        <w:rPr>
          <w:rFonts w:cs="Arial"/>
          <w:lang w:val="en-GB"/>
        </w:rPr>
        <w:t>tumors</w:t>
      </w:r>
      <w:proofErr w:type="spellEnd"/>
      <w:r w:rsidR="000C64B8">
        <w:rPr>
          <w:rFonts w:cs="Arial"/>
          <w:lang w:val="en-GB"/>
        </w:rPr>
        <w:t xml:space="preserve"> are notorious for their extensive </w:t>
      </w:r>
      <w:proofErr w:type="spellStart"/>
      <w:r w:rsidR="000C64B8">
        <w:rPr>
          <w:rFonts w:cs="Arial"/>
          <w:lang w:val="en-GB"/>
        </w:rPr>
        <w:t>tumor</w:t>
      </w:r>
      <w:proofErr w:type="spellEnd"/>
      <w:r w:rsidR="000C64B8">
        <w:rPr>
          <w:rFonts w:cs="Arial"/>
          <w:lang w:val="en-GB"/>
        </w:rPr>
        <w:t xml:space="preserve"> infiltration, where </w:t>
      </w:r>
      <w:proofErr w:type="spellStart"/>
      <w:r w:rsidR="000C64B8">
        <w:rPr>
          <w:rFonts w:cs="Arial"/>
          <w:lang w:val="en-GB"/>
        </w:rPr>
        <w:t>tumor</w:t>
      </w:r>
      <w:proofErr w:type="spellEnd"/>
      <w:r w:rsidR="000C64B8">
        <w:rPr>
          <w:rFonts w:cs="Arial"/>
          <w:lang w:val="en-GB"/>
        </w:rPr>
        <w:t xml:space="preserve"> grows beyond the </w:t>
      </w:r>
      <w:proofErr w:type="spellStart"/>
      <w:r w:rsidR="000C64B8">
        <w:rPr>
          <w:rFonts w:cs="Arial"/>
          <w:lang w:val="en-GB"/>
        </w:rPr>
        <w:t>tumor</w:t>
      </w:r>
      <w:proofErr w:type="spellEnd"/>
      <w:r w:rsidR="000C64B8">
        <w:rPr>
          <w:rFonts w:cs="Arial"/>
          <w:lang w:val="en-GB"/>
        </w:rPr>
        <w:t xml:space="preserve"> that is visible on conventional magnetic resonance imaging (MRI)</w:t>
      </w:r>
      <w:r w:rsidR="00ED59B7">
        <w:rPr>
          <w:rFonts w:cs="Arial"/>
          <w:lang w:val="en-GB"/>
        </w:rPr>
        <w:t xml:space="preserve">, this target area, </w:t>
      </w:r>
      <w:r w:rsidR="005615E1">
        <w:rPr>
          <w:rFonts w:cs="Arial"/>
          <w:lang w:val="en-GB"/>
        </w:rPr>
        <w:t xml:space="preserve">defined as the </w:t>
      </w:r>
      <w:r w:rsidR="00ED59B7">
        <w:rPr>
          <w:rFonts w:cs="Arial"/>
          <w:lang w:val="en-GB"/>
        </w:rPr>
        <w:t xml:space="preserve">clinical target volume (CTV), consists of the visible </w:t>
      </w:r>
      <w:proofErr w:type="spellStart"/>
      <w:r w:rsidR="00ED59B7">
        <w:rPr>
          <w:rFonts w:cs="Arial"/>
          <w:lang w:val="en-GB"/>
        </w:rPr>
        <w:t>tumor</w:t>
      </w:r>
      <w:proofErr w:type="spellEnd"/>
      <w:r w:rsidR="00ED59B7">
        <w:rPr>
          <w:rFonts w:cs="Arial"/>
          <w:lang w:val="en-GB"/>
        </w:rPr>
        <w:t xml:space="preserve"> plus a 1.5-cm isotropic safety margin. In the majority of cases, this unspecific CTV margin adequately covers </w:t>
      </w:r>
      <w:proofErr w:type="spellStart"/>
      <w:r w:rsidR="00ED59B7">
        <w:rPr>
          <w:rFonts w:cs="Arial"/>
          <w:lang w:val="en-GB"/>
        </w:rPr>
        <w:t>tumor</w:t>
      </w:r>
      <w:proofErr w:type="spellEnd"/>
      <w:r w:rsidR="00ED59B7">
        <w:rPr>
          <w:rFonts w:cs="Arial"/>
          <w:lang w:val="en-GB"/>
        </w:rPr>
        <w:t xml:space="preserve"> infiltration, but inevitably also includes considerable amounts of healthy tissue. </w:t>
      </w:r>
      <w:r w:rsidR="007027DC">
        <w:rPr>
          <w:rFonts w:cs="Arial"/>
          <w:lang w:val="en-GB"/>
        </w:rPr>
        <w:t>Radiation-induced s</w:t>
      </w:r>
      <w:r w:rsidR="00ED59B7">
        <w:rPr>
          <w:rFonts w:cs="Arial"/>
          <w:lang w:val="en-GB"/>
        </w:rPr>
        <w:t>ide-effects like headaches, nausea, fatigue and cognitive decline can substantially affect the quality of life for these patients.</w:t>
      </w:r>
      <w:r w:rsidR="007027DC">
        <w:rPr>
          <w:rFonts w:cs="Arial"/>
          <w:lang w:val="en-GB"/>
        </w:rPr>
        <w:t xml:space="preserve"> </w:t>
      </w:r>
    </w:p>
    <w:p w14:paraId="62E2E95E" w14:textId="26B537C0" w:rsidR="002D68AC" w:rsidRPr="007B1D99" w:rsidRDefault="007027DC" w:rsidP="00A70A17">
      <w:pPr>
        <w:tabs>
          <w:tab w:val="clear" w:pos="284"/>
          <w:tab w:val="clear" w:pos="1701"/>
        </w:tabs>
        <w:spacing w:line="360" w:lineRule="auto"/>
        <w:jc w:val="both"/>
        <w:rPr>
          <w:lang w:val="en-GB"/>
        </w:rPr>
      </w:pPr>
      <w:r>
        <w:rPr>
          <w:rFonts w:cs="Arial"/>
          <w:lang w:val="en-GB"/>
        </w:rPr>
        <w:t xml:space="preserve">An opportunity arises to indirectly visualize </w:t>
      </w:r>
      <w:proofErr w:type="spellStart"/>
      <w:r>
        <w:rPr>
          <w:rFonts w:cs="Arial"/>
          <w:lang w:val="en-GB"/>
        </w:rPr>
        <w:t>tumor</w:t>
      </w:r>
      <w:proofErr w:type="spellEnd"/>
      <w:r>
        <w:rPr>
          <w:rFonts w:cs="Arial"/>
          <w:lang w:val="en-GB"/>
        </w:rPr>
        <w:t xml:space="preserve"> infiltration with state-of-the-art advanced MRI (</w:t>
      </w:r>
      <w:proofErr w:type="spellStart"/>
      <w:r>
        <w:rPr>
          <w:rFonts w:cs="Arial"/>
          <w:lang w:val="en-GB"/>
        </w:rPr>
        <w:t>aMRI</w:t>
      </w:r>
      <w:proofErr w:type="spellEnd"/>
      <w:r>
        <w:rPr>
          <w:rFonts w:cs="Arial"/>
          <w:lang w:val="en-GB"/>
        </w:rPr>
        <w:t xml:space="preserve">) techniques, providing additional information on physiology rather than </w:t>
      </w:r>
      <w:r w:rsidR="00983DAD">
        <w:rPr>
          <w:rFonts w:cs="Arial"/>
          <w:lang w:val="en-GB"/>
        </w:rPr>
        <w:t xml:space="preserve">only showing </w:t>
      </w:r>
      <w:r w:rsidR="00EE592C">
        <w:rPr>
          <w:rFonts w:cs="Arial"/>
          <w:lang w:val="en-GB"/>
        </w:rPr>
        <w:t>anatomical</w:t>
      </w:r>
      <w:r w:rsidR="00F02BA1">
        <w:rPr>
          <w:rFonts w:cs="Arial"/>
          <w:lang w:val="en-GB"/>
        </w:rPr>
        <w:t xml:space="preserve"> </w:t>
      </w:r>
      <w:r w:rsidR="00983DAD">
        <w:rPr>
          <w:rFonts w:cs="Arial"/>
          <w:lang w:val="en-GB"/>
        </w:rPr>
        <w:t xml:space="preserve">information </w:t>
      </w:r>
      <w:r w:rsidR="000A1094">
        <w:rPr>
          <w:rFonts w:cs="Arial"/>
          <w:lang w:val="en-GB"/>
        </w:rPr>
        <w:t xml:space="preserve">through </w:t>
      </w:r>
      <w:r w:rsidR="00EE592C">
        <w:rPr>
          <w:rFonts w:cs="Arial"/>
          <w:lang w:val="en-GB"/>
        </w:rPr>
        <w:t xml:space="preserve">conventional </w:t>
      </w:r>
      <w:r w:rsidR="00983DAD">
        <w:rPr>
          <w:rFonts w:cs="Arial"/>
          <w:lang w:val="en-GB"/>
        </w:rPr>
        <w:t>MRI</w:t>
      </w:r>
      <w:r>
        <w:rPr>
          <w:rFonts w:cs="Arial"/>
          <w:lang w:val="en-GB"/>
        </w:rPr>
        <w:t xml:space="preserve">. </w:t>
      </w:r>
      <w:r w:rsidR="00855AFF">
        <w:rPr>
          <w:rFonts w:cs="Arial"/>
          <w:lang w:val="en-GB"/>
        </w:rPr>
        <w:t xml:space="preserve">A workflow has been developed to create a CTV based on </w:t>
      </w:r>
      <w:r w:rsidR="00D1561E">
        <w:rPr>
          <w:rFonts w:cs="Arial"/>
          <w:lang w:val="en-GB"/>
        </w:rPr>
        <w:t xml:space="preserve">these </w:t>
      </w:r>
      <w:proofErr w:type="spellStart"/>
      <w:r w:rsidR="00D1561E">
        <w:rPr>
          <w:rFonts w:cs="Arial"/>
          <w:lang w:val="en-GB"/>
        </w:rPr>
        <w:t>aMRI</w:t>
      </w:r>
      <w:proofErr w:type="spellEnd"/>
      <w:r w:rsidR="00D1561E">
        <w:rPr>
          <w:rFonts w:cs="Arial"/>
          <w:lang w:val="en-GB"/>
        </w:rPr>
        <w:t xml:space="preserve"> </w:t>
      </w:r>
      <w:r w:rsidR="00855AFF">
        <w:rPr>
          <w:rFonts w:cs="Arial"/>
          <w:lang w:val="en-GB"/>
        </w:rPr>
        <w:t>scans (</w:t>
      </w:r>
      <w:proofErr w:type="spellStart"/>
      <w:r w:rsidR="00855AFF">
        <w:rPr>
          <w:rFonts w:cs="Arial"/>
          <w:lang w:val="en-GB"/>
        </w:rPr>
        <w:t>CTV</w:t>
      </w:r>
      <w:r w:rsidR="00855AFF">
        <w:rPr>
          <w:rFonts w:cs="Arial"/>
          <w:vertAlign w:val="subscript"/>
          <w:lang w:val="en-GB"/>
        </w:rPr>
        <w:t>aMRI</w:t>
      </w:r>
      <w:proofErr w:type="spellEnd"/>
      <w:r w:rsidR="00855AFF">
        <w:rPr>
          <w:rFonts w:cs="Arial"/>
          <w:lang w:val="en-GB"/>
        </w:rPr>
        <w:t xml:space="preserve">) rather than an isotropic expansion. With the additional information that </w:t>
      </w:r>
      <w:proofErr w:type="spellStart"/>
      <w:r w:rsidR="00855AFF">
        <w:rPr>
          <w:rFonts w:cs="Arial"/>
          <w:lang w:val="en-GB"/>
        </w:rPr>
        <w:t>aMRI</w:t>
      </w:r>
      <w:proofErr w:type="spellEnd"/>
      <w:r w:rsidR="00855AFF">
        <w:rPr>
          <w:rFonts w:cs="Arial"/>
          <w:lang w:val="en-GB"/>
        </w:rPr>
        <w:t xml:space="preserve"> provides, it could be possible to more accurately define what needs to be targeted and thus minimize damage to healthy tissue. In this research, the aim is to </w:t>
      </w:r>
      <w:r w:rsidR="0060716C">
        <w:rPr>
          <w:rFonts w:cs="Arial"/>
          <w:lang w:val="en-GB"/>
        </w:rPr>
        <w:t>assess</w:t>
      </w:r>
      <w:r w:rsidR="00855AFF">
        <w:rPr>
          <w:rFonts w:cs="Arial"/>
          <w:lang w:val="en-GB"/>
        </w:rPr>
        <w:t xml:space="preserve"> the potential of </w:t>
      </w:r>
      <w:r w:rsidR="000A1094">
        <w:rPr>
          <w:rFonts w:cs="Arial"/>
          <w:lang w:val="en-GB"/>
        </w:rPr>
        <w:t xml:space="preserve">integrating </w:t>
      </w:r>
      <w:proofErr w:type="spellStart"/>
      <w:r w:rsidR="000A1094">
        <w:rPr>
          <w:rFonts w:cs="Arial"/>
          <w:lang w:val="en-GB"/>
        </w:rPr>
        <w:t>aMRI</w:t>
      </w:r>
      <w:proofErr w:type="spellEnd"/>
      <w:r w:rsidR="000A1094">
        <w:rPr>
          <w:rFonts w:cs="Arial"/>
          <w:lang w:val="en-GB"/>
        </w:rPr>
        <w:t xml:space="preserve"> into radiotherapy target delineation for</w:t>
      </w:r>
      <w:r w:rsidR="00855AFF">
        <w:rPr>
          <w:rFonts w:cs="Arial"/>
          <w:lang w:val="en-GB"/>
        </w:rPr>
        <w:t xml:space="preserve"> patients</w:t>
      </w:r>
      <w:r w:rsidR="000A1094">
        <w:rPr>
          <w:rFonts w:cs="Arial"/>
          <w:lang w:val="en-GB"/>
        </w:rPr>
        <w:t xml:space="preserve"> with a glioblastoma</w:t>
      </w:r>
      <w:r w:rsidR="00AE7EB3">
        <w:rPr>
          <w:rFonts w:cs="Arial"/>
          <w:lang w:val="en-GB"/>
        </w:rPr>
        <w:t xml:space="preserve"> by comparing</w:t>
      </w:r>
      <w:r w:rsidR="00855AFF">
        <w:rPr>
          <w:rFonts w:cs="Arial"/>
          <w:lang w:val="en-GB"/>
        </w:rPr>
        <w:t xml:space="preserve"> </w:t>
      </w:r>
      <w:r w:rsidR="000A1094">
        <w:rPr>
          <w:rFonts w:cs="Arial"/>
          <w:lang w:val="en-GB"/>
        </w:rPr>
        <w:t xml:space="preserve">the </w:t>
      </w:r>
      <w:r w:rsidR="00855AFF">
        <w:rPr>
          <w:rFonts w:cs="Arial"/>
          <w:lang w:val="en-GB"/>
        </w:rPr>
        <w:t xml:space="preserve">pattern of failure </w:t>
      </w:r>
      <w:r w:rsidR="00AE7EB3">
        <w:rPr>
          <w:rFonts w:cs="Arial"/>
          <w:lang w:val="en-GB"/>
        </w:rPr>
        <w:t>(</w:t>
      </w:r>
      <w:r w:rsidR="001E4F94">
        <w:rPr>
          <w:rFonts w:cs="Arial"/>
          <w:lang w:val="en-GB"/>
        </w:rPr>
        <w:t>coverage</w:t>
      </w:r>
      <w:r w:rsidR="00AE7EB3">
        <w:rPr>
          <w:rFonts w:cs="Arial"/>
          <w:lang w:val="en-GB"/>
        </w:rPr>
        <w:t xml:space="preserve"> of </w:t>
      </w:r>
      <w:r w:rsidR="00BC1E01">
        <w:rPr>
          <w:rFonts w:cs="Arial"/>
          <w:lang w:val="en-GB"/>
        </w:rPr>
        <w:t xml:space="preserve">first </w:t>
      </w:r>
      <w:proofErr w:type="spellStart"/>
      <w:r w:rsidR="00AE7EB3">
        <w:rPr>
          <w:rFonts w:cs="Arial"/>
          <w:lang w:val="en-GB"/>
        </w:rPr>
        <w:t>tumor</w:t>
      </w:r>
      <w:proofErr w:type="spellEnd"/>
      <w:r w:rsidR="00AE7EB3">
        <w:rPr>
          <w:rFonts w:cs="Arial"/>
          <w:lang w:val="en-GB"/>
        </w:rPr>
        <w:t xml:space="preserve"> recurrence</w:t>
      </w:r>
      <w:r w:rsidR="00AE7FD1">
        <w:rPr>
          <w:rFonts w:cs="Arial"/>
          <w:lang w:val="en-GB"/>
        </w:rPr>
        <w:t xml:space="preserve"> by the radiotherapy plan</w:t>
      </w:r>
      <w:r w:rsidR="00AE7EB3">
        <w:rPr>
          <w:rFonts w:cs="Arial"/>
          <w:lang w:val="en-GB"/>
        </w:rPr>
        <w:t xml:space="preserve">) </w:t>
      </w:r>
      <w:r w:rsidR="0060716C">
        <w:rPr>
          <w:rFonts w:cs="Arial"/>
          <w:lang w:val="en-GB"/>
        </w:rPr>
        <w:t xml:space="preserve">and </w:t>
      </w:r>
      <w:r w:rsidR="000A1094">
        <w:rPr>
          <w:rFonts w:cs="Arial"/>
          <w:lang w:val="en-GB"/>
        </w:rPr>
        <w:t xml:space="preserve">the </w:t>
      </w:r>
      <w:r w:rsidR="0060716C">
        <w:rPr>
          <w:rFonts w:cs="Arial"/>
          <w:lang w:val="en-GB"/>
        </w:rPr>
        <w:t>expected radiation dose to organs at risk</w:t>
      </w:r>
      <w:r w:rsidR="00AE7EB3">
        <w:rPr>
          <w:rFonts w:cs="Arial"/>
          <w:lang w:val="en-GB"/>
        </w:rPr>
        <w:t xml:space="preserve"> </w:t>
      </w:r>
      <w:r w:rsidR="000A1094">
        <w:rPr>
          <w:rFonts w:cs="Arial"/>
          <w:lang w:val="en-GB"/>
        </w:rPr>
        <w:t>between</w:t>
      </w:r>
      <w:r w:rsidR="00AE7EB3">
        <w:rPr>
          <w:rFonts w:cs="Arial"/>
          <w:lang w:val="en-GB"/>
        </w:rPr>
        <w:t xml:space="preserve"> the </w:t>
      </w:r>
      <w:proofErr w:type="spellStart"/>
      <w:r w:rsidR="000A1094">
        <w:rPr>
          <w:rFonts w:cs="Arial"/>
          <w:lang w:val="en-GB"/>
        </w:rPr>
        <w:t>CTV</w:t>
      </w:r>
      <w:r w:rsidR="000A1094">
        <w:rPr>
          <w:rFonts w:cs="Arial"/>
          <w:vertAlign w:val="subscript"/>
          <w:lang w:val="en-GB"/>
        </w:rPr>
        <w:t>aMRI</w:t>
      </w:r>
      <w:proofErr w:type="spellEnd"/>
      <w:r w:rsidR="000A1094">
        <w:rPr>
          <w:rFonts w:cs="Arial"/>
          <w:lang w:val="en-GB"/>
        </w:rPr>
        <w:t xml:space="preserve"> and the </w:t>
      </w:r>
      <w:r w:rsidR="00AE7EB3">
        <w:rPr>
          <w:rFonts w:cs="Arial"/>
          <w:lang w:val="en-GB"/>
        </w:rPr>
        <w:t>1.5-cm CTV</w:t>
      </w:r>
      <w:r w:rsidR="00855AFF">
        <w:rPr>
          <w:rFonts w:cs="Arial"/>
          <w:lang w:val="en-GB"/>
        </w:rPr>
        <w:t>.</w:t>
      </w:r>
      <w:r>
        <w:rPr>
          <w:rFonts w:cs="Arial"/>
          <w:lang w:val="en-GB"/>
        </w:rPr>
        <w:t xml:space="preserve"> </w:t>
      </w:r>
      <w:r w:rsidR="007B1D99">
        <w:rPr>
          <w:rFonts w:cs="Arial"/>
          <w:lang w:val="en-GB"/>
        </w:rPr>
        <w:t xml:space="preserve">It is hypothesized that the </w:t>
      </w:r>
      <w:proofErr w:type="spellStart"/>
      <w:r w:rsidR="007B1D99">
        <w:rPr>
          <w:rFonts w:cs="Arial"/>
          <w:lang w:val="en-GB"/>
        </w:rPr>
        <w:t>CTV</w:t>
      </w:r>
      <w:r w:rsidR="007B1D99">
        <w:rPr>
          <w:rFonts w:cs="Arial"/>
          <w:vertAlign w:val="subscript"/>
          <w:lang w:val="en-GB"/>
        </w:rPr>
        <w:t>aMRI</w:t>
      </w:r>
      <w:proofErr w:type="spellEnd"/>
      <w:r w:rsidR="007B1D99">
        <w:rPr>
          <w:rFonts w:cs="Arial"/>
          <w:lang w:val="en-GB"/>
        </w:rPr>
        <w:t xml:space="preserve"> can result in decreased radiation dose to organs at risk, whilst ha</w:t>
      </w:r>
      <w:r w:rsidR="00837E15">
        <w:rPr>
          <w:rFonts w:cs="Arial"/>
          <w:lang w:val="en-GB"/>
        </w:rPr>
        <w:t>ving similar pattern of failure.</w:t>
      </w:r>
    </w:p>
    <w:p w14:paraId="0289B1FD" w14:textId="77777777" w:rsidR="005D5CCE" w:rsidRDefault="00562611" w:rsidP="005D5CCE">
      <w:pPr>
        <w:tabs>
          <w:tab w:val="clear" w:pos="284"/>
          <w:tab w:val="clear" w:pos="1701"/>
        </w:tabs>
        <w:spacing w:line="360" w:lineRule="auto"/>
        <w:rPr>
          <w:lang w:val="en-GB"/>
        </w:rPr>
      </w:pPr>
      <w:r w:rsidRPr="000C4718">
        <w:rPr>
          <w:b/>
          <w:lang w:val="en-GB"/>
        </w:rPr>
        <w:t>Objective</w:t>
      </w:r>
      <w:r w:rsidRPr="008243A6">
        <w:rPr>
          <w:lang w:val="en-GB"/>
        </w:rPr>
        <w:t xml:space="preserve">: </w:t>
      </w:r>
    </w:p>
    <w:p w14:paraId="3DCB9BFF" w14:textId="53C542CE" w:rsidR="005D5CCE" w:rsidRPr="005D5CCE" w:rsidRDefault="005D5CCE" w:rsidP="00A70A17">
      <w:pPr>
        <w:tabs>
          <w:tab w:val="clear" w:pos="284"/>
          <w:tab w:val="clear" w:pos="1701"/>
        </w:tabs>
        <w:spacing w:line="360" w:lineRule="auto"/>
        <w:jc w:val="both"/>
        <w:rPr>
          <w:lang w:val="en-GB"/>
        </w:rPr>
      </w:pPr>
      <w:r w:rsidRPr="005D5CCE">
        <w:rPr>
          <w:i/>
          <w:u w:val="single"/>
          <w:lang w:val="en-GB"/>
        </w:rPr>
        <w:t>Primary objective</w:t>
      </w:r>
      <w:r w:rsidRPr="005D5CCE">
        <w:rPr>
          <w:lang w:val="en-GB"/>
        </w:rPr>
        <w:t>:</w:t>
      </w:r>
      <w:r>
        <w:rPr>
          <w:lang w:val="en-GB"/>
        </w:rPr>
        <w:t xml:space="preserve"> </w:t>
      </w:r>
      <w:r w:rsidR="00871082" w:rsidRPr="005D5CCE">
        <w:rPr>
          <w:lang w:val="en-GB"/>
        </w:rPr>
        <w:t xml:space="preserve">To illustrate similar pattern-of-failure prediction </w:t>
      </w:r>
      <w:r w:rsidR="00871082">
        <w:rPr>
          <w:lang w:val="en-GB"/>
        </w:rPr>
        <w:t>by</w:t>
      </w:r>
      <w:r w:rsidR="00871082" w:rsidRPr="005D5CCE">
        <w:rPr>
          <w:lang w:val="en-GB"/>
        </w:rPr>
        <w:t xml:space="preserve"> </w:t>
      </w:r>
      <w:r w:rsidR="00871082">
        <w:rPr>
          <w:lang w:val="en-GB"/>
        </w:rPr>
        <w:t xml:space="preserve">a radiotherapy plan generated with a conceptual </w:t>
      </w:r>
      <w:proofErr w:type="spellStart"/>
      <w:r w:rsidR="00871082">
        <w:rPr>
          <w:lang w:val="en-GB"/>
        </w:rPr>
        <w:t>CTV</w:t>
      </w:r>
      <w:r w:rsidR="00871082">
        <w:rPr>
          <w:vertAlign w:val="subscript"/>
          <w:lang w:val="en-GB"/>
        </w:rPr>
        <w:t>aMRI</w:t>
      </w:r>
      <w:proofErr w:type="spellEnd"/>
      <w:r w:rsidR="00871082">
        <w:rPr>
          <w:lang w:val="en-GB"/>
        </w:rPr>
        <w:t xml:space="preserve"> c</w:t>
      </w:r>
      <w:r w:rsidR="00871082" w:rsidRPr="005D5CCE">
        <w:rPr>
          <w:lang w:val="en-GB"/>
        </w:rPr>
        <w:t xml:space="preserve">ompared to </w:t>
      </w:r>
      <w:r w:rsidR="00871082">
        <w:rPr>
          <w:lang w:val="en-GB"/>
        </w:rPr>
        <w:t>the clinical radiotherapy plan</w:t>
      </w:r>
      <w:r w:rsidR="001E4F94">
        <w:rPr>
          <w:lang w:val="en-GB"/>
        </w:rPr>
        <w:t xml:space="preserve"> (1.5-cm CTV)</w:t>
      </w:r>
      <w:r w:rsidR="00871082">
        <w:rPr>
          <w:lang w:val="en-GB"/>
        </w:rPr>
        <w:t>.</w:t>
      </w:r>
    </w:p>
    <w:p w14:paraId="22764795" w14:textId="77777777" w:rsidR="00D067CB" w:rsidRDefault="005D5CCE" w:rsidP="00A70A17">
      <w:pPr>
        <w:tabs>
          <w:tab w:val="clear" w:pos="284"/>
          <w:tab w:val="clear" w:pos="1701"/>
        </w:tabs>
        <w:spacing w:line="360" w:lineRule="auto"/>
        <w:jc w:val="both"/>
        <w:rPr>
          <w:lang w:val="en-GB"/>
        </w:rPr>
      </w:pPr>
      <w:r w:rsidRPr="005D5CCE">
        <w:rPr>
          <w:i/>
          <w:u w:val="single"/>
          <w:lang w:val="en-GB"/>
        </w:rPr>
        <w:t>Secondary objective:</w:t>
      </w:r>
      <w:r>
        <w:rPr>
          <w:lang w:val="en-GB"/>
        </w:rPr>
        <w:t xml:space="preserve"> </w:t>
      </w:r>
    </w:p>
    <w:p w14:paraId="514AE591" w14:textId="5470948D" w:rsidR="005D5CCE" w:rsidRDefault="0090637D" w:rsidP="00D067CB">
      <w:pPr>
        <w:pStyle w:val="ListParagraph"/>
        <w:numPr>
          <w:ilvl w:val="0"/>
          <w:numId w:val="41"/>
        </w:numPr>
        <w:spacing w:line="360" w:lineRule="auto"/>
        <w:ind w:left="426"/>
        <w:jc w:val="both"/>
        <w:rPr>
          <w:rFonts w:ascii="Arial" w:hAnsi="Arial" w:cs="Arial"/>
          <w:sz w:val="22"/>
          <w:szCs w:val="22"/>
          <w:lang w:val="en-GB"/>
        </w:rPr>
      </w:pPr>
      <w:r w:rsidRPr="00D067CB">
        <w:rPr>
          <w:rFonts w:ascii="Arial" w:hAnsi="Arial" w:cs="Arial"/>
          <w:sz w:val="22"/>
          <w:szCs w:val="22"/>
          <w:lang w:val="en-GB"/>
        </w:rPr>
        <w:t xml:space="preserve">To illustrate a reduction in dose to organs at risk with a radiotherapy plan based on a conceptual </w:t>
      </w:r>
      <w:proofErr w:type="spellStart"/>
      <w:r w:rsidRPr="00D067CB">
        <w:rPr>
          <w:rFonts w:ascii="Arial" w:hAnsi="Arial" w:cs="Arial"/>
          <w:sz w:val="22"/>
          <w:szCs w:val="22"/>
          <w:lang w:val="en-GB"/>
        </w:rPr>
        <w:t>CTV</w:t>
      </w:r>
      <w:r w:rsidRPr="00D067CB">
        <w:rPr>
          <w:rFonts w:ascii="Arial" w:hAnsi="Arial" w:cs="Arial"/>
          <w:sz w:val="22"/>
          <w:szCs w:val="22"/>
          <w:vertAlign w:val="subscript"/>
          <w:lang w:val="en-GB"/>
        </w:rPr>
        <w:t>aMRI</w:t>
      </w:r>
      <w:proofErr w:type="spellEnd"/>
      <w:r w:rsidRPr="00D067CB">
        <w:rPr>
          <w:rFonts w:ascii="Arial" w:hAnsi="Arial" w:cs="Arial"/>
          <w:sz w:val="22"/>
          <w:szCs w:val="22"/>
          <w:lang w:val="en-GB"/>
        </w:rPr>
        <w:t xml:space="preserve"> compared to the clinical radiotherapy plan</w:t>
      </w:r>
      <w:r w:rsidR="001E4F94" w:rsidRPr="00D067CB">
        <w:rPr>
          <w:rFonts w:ascii="Arial" w:hAnsi="Arial" w:cs="Arial"/>
          <w:sz w:val="22"/>
          <w:szCs w:val="22"/>
          <w:lang w:val="en-GB"/>
        </w:rPr>
        <w:t xml:space="preserve"> (1.5-cm CTV)</w:t>
      </w:r>
      <w:r w:rsidRPr="00D067CB">
        <w:rPr>
          <w:rFonts w:ascii="Arial" w:hAnsi="Arial" w:cs="Arial"/>
          <w:sz w:val="22"/>
          <w:szCs w:val="22"/>
          <w:lang w:val="en-GB"/>
        </w:rPr>
        <w:t>.</w:t>
      </w:r>
    </w:p>
    <w:p w14:paraId="01BA9BC4" w14:textId="7FC5267D" w:rsidR="00D067CB" w:rsidRPr="00F47E54" w:rsidRDefault="00D067CB" w:rsidP="00D067CB">
      <w:pPr>
        <w:pStyle w:val="ListParagraph"/>
        <w:numPr>
          <w:ilvl w:val="0"/>
          <w:numId w:val="41"/>
        </w:numPr>
        <w:spacing w:line="360" w:lineRule="auto"/>
        <w:ind w:left="426"/>
        <w:jc w:val="both"/>
        <w:rPr>
          <w:rFonts w:ascii="Arial" w:hAnsi="Arial" w:cs="Arial"/>
          <w:sz w:val="22"/>
          <w:szCs w:val="22"/>
          <w:lang w:val="en-GB"/>
        </w:rPr>
      </w:pPr>
      <w:r>
        <w:rPr>
          <w:rFonts w:ascii="Arial" w:hAnsi="Arial" w:cs="Arial"/>
          <w:sz w:val="22"/>
          <w:szCs w:val="22"/>
          <w:lang w:val="en-GB"/>
        </w:rPr>
        <w:t xml:space="preserve">To evaluate the synergistic information that each individual </w:t>
      </w:r>
      <w:proofErr w:type="spellStart"/>
      <w:r>
        <w:rPr>
          <w:rFonts w:ascii="Arial" w:hAnsi="Arial" w:cs="Arial"/>
          <w:sz w:val="22"/>
          <w:szCs w:val="22"/>
          <w:lang w:val="en-GB"/>
        </w:rPr>
        <w:t>aMRI</w:t>
      </w:r>
      <w:proofErr w:type="spellEnd"/>
      <w:r>
        <w:rPr>
          <w:rFonts w:ascii="Arial" w:hAnsi="Arial" w:cs="Arial"/>
          <w:sz w:val="22"/>
          <w:szCs w:val="22"/>
          <w:lang w:val="en-GB"/>
        </w:rPr>
        <w:t xml:space="preserve">-scan provides for the identification of </w:t>
      </w:r>
      <w:proofErr w:type="spellStart"/>
      <w:r>
        <w:rPr>
          <w:rFonts w:ascii="Arial" w:hAnsi="Arial" w:cs="Arial"/>
          <w:sz w:val="22"/>
          <w:szCs w:val="22"/>
          <w:lang w:val="en-GB"/>
        </w:rPr>
        <w:t>tumor</w:t>
      </w:r>
      <w:proofErr w:type="spellEnd"/>
      <w:r>
        <w:rPr>
          <w:rFonts w:ascii="Arial" w:hAnsi="Arial" w:cs="Arial"/>
          <w:sz w:val="22"/>
          <w:szCs w:val="22"/>
          <w:lang w:val="en-GB"/>
        </w:rPr>
        <w:t xml:space="preserve"> infiltration.</w:t>
      </w:r>
    </w:p>
    <w:p w14:paraId="7DFFB7CA" w14:textId="78835084" w:rsidR="00D067CB" w:rsidRPr="00D067CB" w:rsidRDefault="00D067CB" w:rsidP="00D067CB">
      <w:pPr>
        <w:pStyle w:val="ListParagraph"/>
        <w:numPr>
          <w:ilvl w:val="0"/>
          <w:numId w:val="41"/>
        </w:numPr>
        <w:spacing w:line="360" w:lineRule="auto"/>
        <w:ind w:left="426"/>
        <w:jc w:val="both"/>
        <w:rPr>
          <w:rFonts w:ascii="Arial" w:hAnsi="Arial" w:cs="Arial"/>
          <w:sz w:val="22"/>
          <w:szCs w:val="22"/>
          <w:lang w:val="en-GB"/>
        </w:rPr>
      </w:pPr>
      <w:r w:rsidRPr="0073590B">
        <w:rPr>
          <w:rFonts w:ascii="Arial" w:hAnsi="Arial" w:cs="Arial"/>
          <w:sz w:val="22"/>
          <w:szCs w:val="22"/>
          <w:lang w:val="en-GB"/>
        </w:rPr>
        <w:t>To</w:t>
      </w:r>
      <w:r>
        <w:rPr>
          <w:rFonts w:ascii="Arial" w:hAnsi="Arial" w:cs="Arial"/>
          <w:sz w:val="22"/>
          <w:szCs w:val="22"/>
          <w:lang w:val="en-GB"/>
        </w:rPr>
        <w:t xml:space="preserve"> explore the association between pathophysiological changes on </w:t>
      </w:r>
      <w:proofErr w:type="spellStart"/>
      <w:r>
        <w:rPr>
          <w:rFonts w:ascii="Arial" w:hAnsi="Arial" w:cs="Arial"/>
          <w:sz w:val="22"/>
          <w:szCs w:val="22"/>
          <w:lang w:val="en-GB"/>
        </w:rPr>
        <w:t>aMRI</w:t>
      </w:r>
      <w:proofErr w:type="spellEnd"/>
      <w:r>
        <w:rPr>
          <w:rFonts w:ascii="Arial" w:hAnsi="Arial" w:cs="Arial"/>
          <w:sz w:val="22"/>
          <w:szCs w:val="22"/>
          <w:lang w:val="en-GB"/>
        </w:rPr>
        <w:t xml:space="preserve"> and future </w:t>
      </w:r>
      <w:proofErr w:type="spellStart"/>
      <w:r>
        <w:rPr>
          <w:rFonts w:ascii="Arial" w:hAnsi="Arial" w:cs="Arial"/>
          <w:sz w:val="22"/>
          <w:szCs w:val="22"/>
          <w:lang w:val="en-GB"/>
        </w:rPr>
        <w:t>tumor</w:t>
      </w:r>
      <w:proofErr w:type="spellEnd"/>
      <w:r>
        <w:rPr>
          <w:rFonts w:ascii="Arial" w:hAnsi="Arial" w:cs="Arial"/>
          <w:sz w:val="22"/>
          <w:szCs w:val="22"/>
          <w:lang w:val="en-GB"/>
        </w:rPr>
        <w:t xml:space="preserve"> recurrence</w:t>
      </w:r>
      <w:r w:rsidRPr="007F0ED4">
        <w:rPr>
          <w:rFonts w:ascii="Arial" w:hAnsi="Arial" w:cs="Arial"/>
          <w:sz w:val="22"/>
          <w:szCs w:val="22"/>
          <w:lang w:val="en-GB"/>
        </w:rPr>
        <w:t>.</w:t>
      </w:r>
    </w:p>
    <w:p w14:paraId="787D7338" w14:textId="6CEA39BF" w:rsidR="002D68AC" w:rsidRPr="00D067CB" w:rsidRDefault="00562611" w:rsidP="00A70A17">
      <w:pPr>
        <w:tabs>
          <w:tab w:val="clear" w:pos="284"/>
          <w:tab w:val="clear" w:pos="1701"/>
        </w:tabs>
        <w:spacing w:line="360" w:lineRule="auto"/>
        <w:jc w:val="both"/>
        <w:rPr>
          <w:lang w:val="en-GB"/>
        </w:rPr>
      </w:pPr>
      <w:r w:rsidRPr="008243A6">
        <w:rPr>
          <w:b/>
          <w:bCs/>
          <w:lang w:val="en-GB"/>
        </w:rPr>
        <w:t>Study design:</w:t>
      </w:r>
      <w:r w:rsidRPr="008243A6">
        <w:rPr>
          <w:lang w:val="en-GB"/>
        </w:rPr>
        <w:t xml:space="preserve"> </w:t>
      </w:r>
      <w:r w:rsidR="0060716C">
        <w:rPr>
          <w:lang w:val="en-GB"/>
        </w:rPr>
        <w:t>In this prospective cohort study, the clinical standard MRI session used for radiotherapy planning of glioblastoma patients will be exten</w:t>
      </w:r>
      <w:r w:rsidR="00E734FC">
        <w:rPr>
          <w:lang w:val="en-GB"/>
        </w:rPr>
        <w:t>d</w:t>
      </w:r>
      <w:r w:rsidR="0060716C">
        <w:rPr>
          <w:lang w:val="en-GB"/>
        </w:rPr>
        <w:t xml:space="preserve">ed with </w:t>
      </w:r>
      <w:proofErr w:type="spellStart"/>
      <w:r w:rsidR="0060716C">
        <w:rPr>
          <w:lang w:val="en-GB"/>
        </w:rPr>
        <w:t>aMRI</w:t>
      </w:r>
      <w:proofErr w:type="spellEnd"/>
      <w:r w:rsidR="0060716C">
        <w:rPr>
          <w:lang w:val="en-GB"/>
        </w:rPr>
        <w:t xml:space="preserve"> techniques that assess altered oxygenation, angiogenesis and increased protein concentration. </w:t>
      </w:r>
      <w:r w:rsidR="001E4F94">
        <w:rPr>
          <w:lang w:val="en-GB"/>
        </w:rPr>
        <w:t>Radiation treatment</w:t>
      </w:r>
      <w:r w:rsidR="0060716C">
        <w:rPr>
          <w:lang w:val="en-GB"/>
        </w:rPr>
        <w:t xml:space="preserve"> </w:t>
      </w:r>
      <w:r w:rsidR="007B1D99">
        <w:rPr>
          <w:lang w:val="en-GB"/>
        </w:rPr>
        <w:t>(</w:t>
      </w:r>
      <w:r w:rsidR="0060716C">
        <w:rPr>
          <w:lang w:val="en-GB"/>
        </w:rPr>
        <w:t>and patient follow-up</w:t>
      </w:r>
      <w:r w:rsidR="007B1D99">
        <w:rPr>
          <w:lang w:val="en-GB"/>
        </w:rPr>
        <w:t>)</w:t>
      </w:r>
      <w:r w:rsidR="0060716C">
        <w:rPr>
          <w:lang w:val="en-GB"/>
        </w:rPr>
        <w:t xml:space="preserve"> will occur </w:t>
      </w:r>
      <w:r w:rsidR="007B1D99">
        <w:rPr>
          <w:lang w:val="en-GB"/>
        </w:rPr>
        <w:t xml:space="preserve">according </w:t>
      </w:r>
      <w:r w:rsidR="0060716C">
        <w:rPr>
          <w:lang w:val="en-GB"/>
        </w:rPr>
        <w:t xml:space="preserve">to the clinical standard, </w:t>
      </w:r>
      <w:r w:rsidR="007B1D99">
        <w:rPr>
          <w:lang w:val="en-GB"/>
        </w:rPr>
        <w:t>i.e.</w:t>
      </w:r>
      <w:r w:rsidR="001E4F94">
        <w:rPr>
          <w:lang w:val="en-GB"/>
        </w:rPr>
        <w:t xml:space="preserve"> using</w:t>
      </w:r>
      <w:r w:rsidR="007B1D99">
        <w:rPr>
          <w:lang w:val="en-GB"/>
        </w:rPr>
        <w:t xml:space="preserve"> the 1.5-cm CTV for radiotherapy planning. The </w:t>
      </w:r>
      <w:proofErr w:type="spellStart"/>
      <w:r w:rsidR="007B1D99">
        <w:rPr>
          <w:lang w:val="en-GB"/>
        </w:rPr>
        <w:t>aMRI</w:t>
      </w:r>
      <w:proofErr w:type="spellEnd"/>
      <w:r w:rsidR="00BC1E01">
        <w:rPr>
          <w:lang w:val="en-GB"/>
        </w:rPr>
        <w:t>-</w:t>
      </w:r>
      <w:r w:rsidR="007B1D99">
        <w:rPr>
          <w:lang w:val="en-GB"/>
        </w:rPr>
        <w:t xml:space="preserve">scans will be used to create a theoretical </w:t>
      </w:r>
      <w:proofErr w:type="spellStart"/>
      <w:r w:rsidR="007B1D99">
        <w:rPr>
          <w:lang w:val="en-GB"/>
        </w:rPr>
        <w:t>CTV</w:t>
      </w:r>
      <w:r w:rsidR="007B1D99">
        <w:rPr>
          <w:vertAlign w:val="subscript"/>
          <w:lang w:val="en-GB"/>
        </w:rPr>
        <w:t>aMRI</w:t>
      </w:r>
      <w:proofErr w:type="spellEnd"/>
      <w:r w:rsidR="007B1D99">
        <w:rPr>
          <w:vertAlign w:val="subscript"/>
          <w:lang w:val="en-GB"/>
        </w:rPr>
        <w:t xml:space="preserve"> </w:t>
      </w:r>
      <w:r w:rsidR="007B1D99">
        <w:rPr>
          <w:lang w:val="en-GB"/>
        </w:rPr>
        <w:lastRenderedPageBreak/>
        <w:t xml:space="preserve">and </w:t>
      </w:r>
      <w:r w:rsidR="003557DD">
        <w:rPr>
          <w:lang w:val="en-GB"/>
        </w:rPr>
        <w:t xml:space="preserve">corresponding </w:t>
      </w:r>
      <w:r w:rsidR="007B1D99">
        <w:rPr>
          <w:lang w:val="en-GB"/>
        </w:rPr>
        <w:t>radiotherapy plan</w:t>
      </w:r>
      <w:r w:rsidR="007B1D99">
        <w:rPr>
          <w:lang w:val="en-GB"/>
        </w:rPr>
        <w:softHyphen/>
        <w:t xml:space="preserve">. Pattern-of-failure analysis </w:t>
      </w:r>
      <w:r w:rsidR="00AE7EB3">
        <w:rPr>
          <w:lang w:val="en-GB"/>
        </w:rPr>
        <w:t xml:space="preserve">and assessment of dose to organs at risk </w:t>
      </w:r>
      <w:r w:rsidR="007B1D99">
        <w:rPr>
          <w:lang w:val="en-GB"/>
        </w:rPr>
        <w:t xml:space="preserve">will be done to compare the radiotherapy plan based on the 1.5-cm CTV </w:t>
      </w:r>
      <w:r w:rsidR="00AE7EB3">
        <w:rPr>
          <w:lang w:val="en-GB"/>
        </w:rPr>
        <w:t>with</w:t>
      </w:r>
      <w:r w:rsidR="007B1D99">
        <w:rPr>
          <w:lang w:val="en-GB"/>
        </w:rPr>
        <w:t xml:space="preserve"> the</w:t>
      </w:r>
      <w:r w:rsidR="00514644">
        <w:rPr>
          <w:lang w:val="en-GB"/>
        </w:rPr>
        <w:t xml:space="preserve"> (theoretical) radiotherapy plan based on the</w:t>
      </w:r>
      <w:r w:rsidR="007B1D99">
        <w:rPr>
          <w:lang w:val="en-GB"/>
        </w:rPr>
        <w:t xml:space="preserve"> </w:t>
      </w:r>
      <w:proofErr w:type="spellStart"/>
      <w:r w:rsidR="007B1D99">
        <w:rPr>
          <w:lang w:val="en-GB"/>
        </w:rPr>
        <w:t>CTV</w:t>
      </w:r>
      <w:r w:rsidR="007B1D99">
        <w:rPr>
          <w:vertAlign w:val="subscript"/>
          <w:lang w:val="en-GB"/>
        </w:rPr>
        <w:t>aMRI</w:t>
      </w:r>
      <w:proofErr w:type="spellEnd"/>
      <w:r w:rsidR="00AE7EB3">
        <w:rPr>
          <w:vertAlign w:val="subscript"/>
          <w:lang w:val="en-GB"/>
        </w:rPr>
        <w:t>.</w:t>
      </w:r>
      <w:r w:rsidR="00D067CB">
        <w:rPr>
          <w:lang w:val="en-GB"/>
        </w:rPr>
        <w:t xml:space="preserve"> Additionally, various theoretical CTVs based on different combinations of </w:t>
      </w:r>
      <w:proofErr w:type="spellStart"/>
      <w:r w:rsidR="00D067CB">
        <w:rPr>
          <w:lang w:val="en-GB"/>
        </w:rPr>
        <w:t>aMRI</w:t>
      </w:r>
      <w:proofErr w:type="spellEnd"/>
      <w:r w:rsidR="00D067CB">
        <w:rPr>
          <w:lang w:val="en-GB"/>
        </w:rPr>
        <w:t xml:space="preserve">-scans are generated to explore the added value of the different </w:t>
      </w:r>
      <w:proofErr w:type="spellStart"/>
      <w:r w:rsidR="00D067CB">
        <w:rPr>
          <w:lang w:val="en-GB"/>
        </w:rPr>
        <w:t>aMRI</w:t>
      </w:r>
      <w:proofErr w:type="spellEnd"/>
      <w:r w:rsidR="00D067CB">
        <w:rPr>
          <w:lang w:val="en-GB"/>
        </w:rPr>
        <w:t xml:space="preserve"> techniques. Lastly, the signal intensities on the </w:t>
      </w:r>
      <w:proofErr w:type="spellStart"/>
      <w:r w:rsidR="00D067CB">
        <w:rPr>
          <w:lang w:val="en-GB"/>
        </w:rPr>
        <w:t>aMRI</w:t>
      </w:r>
      <w:proofErr w:type="spellEnd"/>
      <w:r w:rsidR="00D067CB">
        <w:rPr>
          <w:lang w:val="en-GB"/>
        </w:rPr>
        <w:t xml:space="preserve">-scans at the site of </w:t>
      </w:r>
      <w:proofErr w:type="spellStart"/>
      <w:r w:rsidR="00D067CB">
        <w:rPr>
          <w:lang w:val="en-GB"/>
        </w:rPr>
        <w:t>tumor</w:t>
      </w:r>
      <w:proofErr w:type="spellEnd"/>
      <w:r w:rsidR="00D067CB">
        <w:rPr>
          <w:lang w:val="en-GB"/>
        </w:rPr>
        <w:t xml:space="preserve"> recurrence are compared with contralateral normal-appearing white matter.</w:t>
      </w:r>
    </w:p>
    <w:p w14:paraId="7FBA3103" w14:textId="613DCD13" w:rsidR="002D68AC" w:rsidRPr="00850C06" w:rsidRDefault="00562611" w:rsidP="00A70A17">
      <w:pPr>
        <w:tabs>
          <w:tab w:val="clear" w:pos="284"/>
          <w:tab w:val="clear" w:pos="1701"/>
        </w:tabs>
        <w:spacing w:line="360" w:lineRule="auto"/>
        <w:jc w:val="both"/>
        <w:rPr>
          <w:lang w:val="en-GB"/>
        </w:rPr>
      </w:pPr>
      <w:r w:rsidRPr="00850C06">
        <w:rPr>
          <w:b/>
          <w:bCs/>
          <w:lang w:val="en-GB"/>
        </w:rPr>
        <w:t>Study population:</w:t>
      </w:r>
      <w:r w:rsidR="00AE7EB3">
        <w:rPr>
          <w:lang w:val="en-GB"/>
        </w:rPr>
        <w:t xml:space="preserve"> </w:t>
      </w:r>
      <w:r w:rsidR="004C5241">
        <w:rPr>
          <w:lang w:val="en-GB"/>
        </w:rPr>
        <w:t>Patients</w:t>
      </w:r>
      <w:r w:rsidR="00AE7EB3">
        <w:rPr>
          <w:lang w:val="en-GB"/>
        </w:rPr>
        <w:t xml:space="preserve"> (</w:t>
      </w:r>
      <w:r w:rsidR="00BE368C">
        <w:rPr>
          <w:rFonts w:cs="Arial"/>
          <w:lang w:val="en-GB"/>
        </w:rPr>
        <w:t>≥</w:t>
      </w:r>
      <w:r w:rsidR="00AE7EB3">
        <w:rPr>
          <w:lang w:val="en-GB"/>
        </w:rPr>
        <w:t xml:space="preserve"> 18 years), </w:t>
      </w:r>
      <w:r w:rsidR="00AE7EB3" w:rsidRPr="000D759B">
        <w:rPr>
          <w:lang w:val="en-GB"/>
        </w:rPr>
        <w:t>diagnosed with IDH-</w:t>
      </w:r>
      <w:proofErr w:type="spellStart"/>
      <w:r w:rsidR="00AE7EB3" w:rsidRPr="000D759B">
        <w:rPr>
          <w:lang w:val="en-GB"/>
        </w:rPr>
        <w:t>wildtype</w:t>
      </w:r>
      <w:proofErr w:type="spellEnd"/>
      <w:r w:rsidR="00AE7EB3" w:rsidRPr="000D759B">
        <w:rPr>
          <w:lang w:val="en-GB"/>
        </w:rPr>
        <w:t xml:space="preserve"> glioblastoma, as confirmed by molecular or immunohistochemistry analysis post resection/biopsy</w:t>
      </w:r>
      <w:r w:rsidR="00AE7EB3">
        <w:rPr>
          <w:lang w:val="en-GB"/>
        </w:rPr>
        <w:t xml:space="preserve"> and </w:t>
      </w:r>
      <w:r w:rsidR="00AE7EB3" w:rsidRPr="000D759B">
        <w:rPr>
          <w:lang w:val="en-GB"/>
        </w:rPr>
        <w:t xml:space="preserve">referred to outpatient clinic of the </w:t>
      </w:r>
      <w:r w:rsidR="00BC1E01">
        <w:rPr>
          <w:lang w:val="en-GB"/>
        </w:rPr>
        <w:t>D</w:t>
      </w:r>
      <w:r w:rsidR="00AE7EB3" w:rsidRPr="000D759B">
        <w:rPr>
          <w:lang w:val="en-GB"/>
        </w:rPr>
        <w:t>epartment of Radiotherapy to undergo standard treatment with radiotherapy</w:t>
      </w:r>
      <w:r w:rsidR="00AE7EB3">
        <w:rPr>
          <w:lang w:val="en-GB"/>
        </w:rPr>
        <w:t xml:space="preserve">. </w:t>
      </w:r>
      <w:r w:rsidR="002E708D">
        <w:rPr>
          <w:lang w:val="en-GB"/>
        </w:rPr>
        <w:t xml:space="preserve">The inclusion comes to an end when 48 study participants have developed </w:t>
      </w:r>
      <w:proofErr w:type="spellStart"/>
      <w:r w:rsidR="002E708D">
        <w:rPr>
          <w:lang w:val="en-GB"/>
        </w:rPr>
        <w:t>tumor</w:t>
      </w:r>
      <w:proofErr w:type="spellEnd"/>
      <w:r w:rsidR="002E708D">
        <w:rPr>
          <w:lang w:val="en-GB"/>
        </w:rPr>
        <w:t xml:space="preserve"> recurrence (the majority of patients with glioblastoma develop recurrence within a year).</w:t>
      </w:r>
    </w:p>
    <w:p w14:paraId="24F74218" w14:textId="269914DB" w:rsidR="002D68AC" w:rsidRPr="008243A6" w:rsidRDefault="00562611" w:rsidP="00A70A17">
      <w:pPr>
        <w:tabs>
          <w:tab w:val="clear" w:pos="284"/>
          <w:tab w:val="clear" w:pos="1701"/>
        </w:tabs>
        <w:spacing w:line="360" w:lineRule="auto"/>
        <w:jc w:val="both"/>
        <w:rPr>
          <w:lang w:val="en-GB"/>
        </w:rPr>
      </w:pPr>
      <w:r w:rsidRPr="008243A6">
        <w:rPr>
          <w:b/>
          <w:bCs/>
          <w:lang w:val="en-GB"/>
        </w:rPr>
        <w:t>Intervention (if applicable)</w:t>
      </w:r>
      <w:r w:rsidRPr="008243A6">
        <w:rPr>
          <w:lang w:val="en-GB"/>
        </w:rPr>
        <w:t xml:space="preserve">: </w:t>
      </w:r>
      <w:r w:rsidR="00AE7EB3">
        <w:rPr>
          <w:rFonts w:cs="Arial"/>
          <w:lang w:val="en-GB"/>
        </w:rPr>
        <w:t>Each patient will have an extension to their standard radiotherapy planning MRI</w:t>
      </w:r>
      <w:r w:rsidR="003557DD">
        <w:rPr>
          <w:rFonts w:cs="Arial"/>
          <w:lang w:val="en-GB"/>
        </w:rPr>
        <w:t>-</w:t>
      </w:r>
      <w:r w:rsidR="00AE7EB3">
        <w:rPr>
          <w:rFonts w:cs="Arial"/>
          <w:lang w:val="en-GB"/>
        </w:rPr>
        <w:t>scan taken for regular clinical care</w:t>
      </w:r>
      <w:r w:rsidR="00514644">
        <w:rPr>
          <w:rFonts w:cs="Arial"/>
          <w:lang w:val="en-GB"/>
        </w:rPr>
        <w:t xml:space="preserve"> (</w:t>
      </w:r>
      <w:r w:rsidR="00514644" w:rsidRPr="00514644">
        <w:rPr>
          <w:rFonts w:cs="Arial"/>
          <w:i/>
          <w:lang w:val="en-GB"/>
        </w:rPr>
        <w:t xml:space="preserve">Brain </w:t>
      </w:r>
      <w:proofErr w:type="spellStart"/>
      <w:r w:rsidR="00514644" w:rsidRPr="00514644">
        <w:rPr>
          <w:rFonts w:cs="Arial"/>
          <w:i/>
          <w:lang w:val="en-GB"/>
        </w:rPr>
        <w:t>tumor</w:t>
      </w:r>
      <w:proofErr w:type="spellEnd"/>
      <w:r w:rsidR="00514644" w:rsidRPr="00514644">
        <w:rPr>
          <w:rFonts w:cs="Arial"/>
          <w:i/>
          <w:lang w:val="en-GB"/>
        </w:rPr>
        <w:t xml:space="preserve"> MRI protocol</w:t>
      </w:r>
      <w:r w:rsidR="00514644">
        <w:rPr>
          <w:rFonts w:cs="Arial"/>
          <w:lang w:val="en-GB"/>
        </w:rPr>
        <w:t>: ± 25 minutes)</w:t>
      </w:r>
      <w:r w:rsidR="00AE7EB3">
        <w:rPr>
          <w:rFonts w:cs="Arial"/>
          <w:lang w:val="en-GB"/>
        </w:rPr>
        <w:t xml:space="preserve">. </w:t>
      </w:r>
      <w:r w:rsidR="00514644">
        <w:rPr>
          <w:rFonts w:cs="Arial"/>
          <w:lang w:val="en-GB"/>
        </w:rPr>
        <w:t>The duration of the extended MRI</w:t>
      </w:r>
      <w:r w:rsidR="00BC1E01">
        <w:rPr>
          <w:rFonts w:cs="Arial"/>
          <w:lang w:val="en-GB"/>
        </w:rPr>
        <w:t>-</w:t>
      </w:r>
      <w:r w:rsidR="00AE7EB3">
        <w:rPr>
          <w:rFonts w:cs="Arial"/>
          <w:lang w:val="en-GB"/>
        </w:rPr>
        <w:t>scan</w:t>
      </w:r>
      <w:r w:rsidR="00514644">
        <w:rPr>
          <w:rFonts w:cs="Arial"/>
          <w:lang w:val="en-GB"/>
        </w:rPr>
        <w:t xml:space="preserve">, which includes the </w:t>
      </w:r>
      <w:r w:rsidR="00514644" w:rsidRPr="00514644">
        <w:rPr>
          <w:rFonts w:cs="Arial"/>
          <w:i/>
          <w:lang w:val="en-GB"/>
        </w:rPr>
        <w:t xml:space="preserve">Brain </w:t>
      </w:r>
      <w:proofErr w:type="spellStart"/>
      <w:r w:rsidR="00514644" w:rsidRPr="00514644">
        <w:rPr>
          <w:rFonts w:cs="Arial"/>
          <w:i/>
          <w:lang w:val="en-GB"/>
        </w:rPr>
        <w:t>tumor</w:t>
      </w:r>
      <w:proofErr w:type="spellEnd"/>
      <w:r w:rsidR="00514644" w:rsidRPr="00514644">
        <w:rPr>
          <w:rFonts w:cs="Arial"/>
          <w:i/>
          <w:lang w:val="en-GB"/>
        </w:rPr>
        <w:t xml:space="preserve"> MRI protocol</w:t>
      </w:r>
      <w:r w:rsidR="00514644">
        <w:rPr>
          <w:rFonts w:cs="Arial"/>
          <w:lang w:val="en-GB"/>
        </w:rPr>
        <w:t>, is ± 45 minutes (max. 60 minutes)</w:t>
      </w:r>
      <w:r w:rsidR="00AE7EB3">
        <w:rPr>
          <w:rFonts w:cs="Arial"/>
          <w:lang w:val="en-GB"/>
        </w:rPr>
        <w:t>.</w:t>
      </w:r>
    </w:p>
    <w:p w14:paraId="3CAF4BE4" w14:textId="386F6E5D" w:rsidR="002D68AC" w:rsidRPr="00850C06" w:rsidRDefault="00562611" w:rsidP="00A70A17">
      <w:pPr>
        <w:tabs>
          <w:tab w:val="clear" w:pos="284"/>
          <w:tab w:val="clear" w:pos="1701"/>
        </w:tabs>
        <w:spacing w:line="360" w:lineRule="auto"/>
        <w:jc w:val="both"/>
        <w:rPr>
          <w:lang w:val="en-GB"/>
        </w:rPr>
      </w:pPr>
      <w:r w:rsidRPr="00850C06">
        <w:rPr>
          <w:b/>
          <w:bCs/>
          <w:lang w:val="en-GB"/>
        </w:rPr>
        <w:t>Main study parameters</w:t>
      </w:r>
      <w:r w:rsidR="000C4718">
        <w:rPr>
          <w:b/>
          <w:bCs/>
          <w:lang w:val="en-GB"/>
        </w:rPr>
        <w:t>/endpoints</w:t>
      </w:r>
      <w:r w:rsidRPr="00850C06">
        <w:rPr>
          <w:b/>
          <w:bCs/>
          <w:lang w:val="en-GB"/>
        </w:rPr>
        <w:t>:</w:t>
      </w:r>
      <w:r w:rsidRPr="00850C06">
        <w:rPr>
          <w:lang w:val="en-GB"/>
        </w:rPr>
        <w:t xml:space="preserve"> </w:t>
      </w:r>
      <w:r w:rsidR="00AE7EB3">
        <w:rPr>
          <w:lang w:val="en-GB"/>
        </w:rPr>
        <w:t>P</w:t>
      </w:r>
      <w:r w:rsidR="00AE7EB3">
        <w:rPr>
          <w:rFonts w:cs="Arial"/>
          <w:lang w:val="en-GB"/>
        </w:rPr>
        <w:t xml:space="preserve">attern of failure and dose to organs at risk by the radiotherapy plan based on the 1.5-cm CTV and the theoretical plan created with the </w:t>
      </w:r>
      <w:proofErr w:type="spellStart"/>
      <w:r w:rsidR="00AE7EB3">
        <w:rPr>
          <w:rFonts w:cs="Arial"/>
          <w:lang w:val="en-GB"/>
        </w:rPr>
        <w:t>CTV</w:t>
      </w:r>
      <w:r w:rsidR="00AE7EB3">
        <w:rPr>
          <w:rFonts w:cs="Arial"/>
          <w:vertAlign w:val="subscript"/>
          <w:lang w:val="en-GB"/>
        </w:rPr>
        <w:t>aMRI</w:t>
      </w:r>
      <w:proofErr w:type="spellEnd"/>
      <w:r w:rsidR="00AE7EB3">
        <w:rPr>
          <w:rFonts w:cs="Arial"/>
          <w:lang w:val="en-GB"/>
        </w:rPr>
        <w:t>.</w:t>
      </w:r>
    </w:p>
    <w:p w14:paraId="78E2F97C" w14:textId="31A44FA6" w:rsidR="00AE7EB3" w:rsidRDefault="00562611" w:rsidP="00A70A17">
      <w:pPr>
        <w:tabs>
          <w:tab w:val="clear" w:pos="284"/>
          <w:tab w:val="clear" w:pos="1701"/>
        </w:tabs>
        <w:spacing w:line="360" w:lineRule="auto"/>
        <w:jc w:val="both"/>
        <w:rPr>
          <w:lang w:val="en-GB"/>
        </w:rPr>
      </w:pPr>
      <w:r w:rsidRPr="00850C06">
        <w:rPr>
          <w:b/>
          <w:bCs/>
          <w:lang w:val="en-GB"/>
        </w:rPr>
        <w:t xml:space="preserve">Nature and extent of the burden and risks associated with participation, </w:t>
      </w:r>
      <w:r w:rsidR="00121AF1">
        <w:rPr>
          <w:b/>
          <w:bCs/>
          <w:lang w:val="en-GB"/>
        </w:rPr>
        <w:t xml:space="preserve">benefit and </w:t>
      </w:r>
      <w:r w:rsidRPr="00850C06">
        <w:rPr>
          <w:b/>
          <w:bCs/>
          <w:lang w:val="en-GB"/>
        </w:rPr>
        <w:t>group relatedness:</w:t>
      </w:r>
      <w:r w:rsidRPr="00850C06">
        <w:rPr>
          <w:lang w:val="en-GB"/>
        </w:rPr>
        <w:t xml:space="preserve"> </w:t>
      </w:r>
      <w:r w:rsidR="00AE7EB3">
        <w:rPr>
          <w:lang w:val="en-GB"/>
        </w:rPr>
        <w:t xml:space="preserve">The patients have the burden of prolonged scan time (+ </w:t>
      </w:r>
      <w:r w:rsidR="00BF4F95">
        <w:rPr>
          <w:lang w:val="en-GB"/>
        </w:rPr>
        <w:t>2</w:t>
      </w:r>
      <w:r w:rsidR="000C125C">
        <w:rPr>
          <w:lang w:val="en-GB"/>
        </w:rPr>
        <w:t>0</w:t>
      </w:r>
      <w:r w:rsidR="00BF4F95">
        <w:rPr>
          <w:lang w:val="en-GB"/>
        </w:rPr>
        <w:t xml:space="preserve"> </w:t>
      </w:r>
      <w:r w:rsidR="00AE7EB3">
        <w:rPr>
          <w:lang w:val="en-GB"/>
        </w:rPr>
        <w:t>minutes, scan will last</w:t>
      </w:r>
      <w:r w:rsidR="00646D40">
        <w:rPr>
          <w:lang w:val="en-GB"/>
        </w:rPr>
        <w:t xml:space="preserve"> at maximum</w:t>
      </w:r>
      <w:r w:rsidR="00AE7EB3">
        <w:rPr>
          <w:lang w:val="en-GB"/>
        </w:rPr>
        <w:t xml:space="preserve"> 60 min</w:t>
      </w:r>
      <w:r w:rsidR="00BF4F95">
        <w:rPr>
          <w:lang w:val="en-GB"/>
        </w:rPr>
        <w:t>ute</w:t>
      </w:r>
      <w:r w:rsidR="00AE7EB3">
        <w:rPr>
          <w:lang w:val="en-GB"/>
        </w:rPr>
        <w:t>s in total) during their standard radiotherapy planning MRI</w:t>
      </w:r>
      <w:r w:rsidR="000C125C">
        <w:rPr>
          <w:lang w:val="en-GB"/>
        </w:rPr>
        <w:t>-</w:t>
      </w:r>
      <w:r w:rsidR="00AE7EB3">
        <w:rPr>
          <w:lang w:val="en-GB"/>
        </w:rPr>
        <w:t>scan. The remainder of their clinical care will not be altered: Radiotherapy will be given to these patients based on standard 1.5-cm CTVs. Follow-up will follow the clinical protocol. There will be no personal benefit for the patients in this research project.</w:t>
      </w:r>
    </w:p>
    <w:p w14:paraId="2BFF3402" w14:textId="44B8996E" w:rsidR="002D68AC" w:rsidRDefault="002D68AC" w:rsidP="00634D7B">
      <w:pPr>
        <w:tabs>
          <w:tab w:val="clear" w:pos="284"/>
          <w:tab w:val="clear" w:pos="1701"/>
        </w:tabs>
        <w:spacing w:line="360" w:lineRule="auto"/>
        <w:rPr>
          <w:lang w:val="en-GB"/>
        </w:rPr>
      </w:pPr>
    </w:p>
    <w:p w14:paraId="6117C9BB" w14:textId="55B52F18" w:rsidR="00E734FC" w:rsidRDefault="00562611" w:rsidP="00E734FC">
      <w:pPr>
        <w:pStyle w:val="Heading1"/>
        <w:rPr>
          <w:lang w:val="en-GB"/>
        </w:rPr>
      </w:pPr>
      <w:r w:rsidRPr="00850C06">
        <w:rPr>
          <w:lang w:val="en-GB"/>
        </w:rPr>
        <w:br w:type="page"/>
      </w:r>
      <w:bookmarkStart w:id="12" w:name="_Toc140755178"/>
      <w:r w:rsidRPr="00456C40">
        <w:rPr>
          <w:lang w:val="en-GB"/>
        </w:rPr>
        <w:lastRenderedPageBreak/>
        <w:t xml:space="preserve">INTRODUCTION AND </w:t>
      </w:r>
      <w:commentRangeStart w:id="13"/>
      <w:r w:rsidRPr="00456C40">
        <w:rPr>
          <w:lang w:val="en-GB"/>
        </w:rPr>
        <w:t>RATIONALE</w:t>
      </w:r>
      <w:commentRangeEnd w:id="13"/>
      <w:r w:rsidR="00E34AF6">
        <w:rPr>
          <w:rStyle w:val="CommentReference"/>
          <w:rFonts w:ascii="Haarlemmer MT Medium OsF" w:hAnsi="Haarlemmer MT Medium OsF"/>
          <w:b w:val="0"/>
        </w:rPr>
        <w:commentReference w:id="13"/>
      </w:r>
      <w:bookmarkEnd w:id="12"/>
    </w:p>
    <w:p w14:paraId="22DC814A" w14:textId="0E960B06" w:rsidR="00E734FC" w:rsidRDefault="00E734FC" w:rsidP="00E734FC">
      <w:pPr>
        <w:rPr>
          <w:lang w:val="en-GB"/>
        </w:rPr>
      </w:pPr>
    </w:p>
    <w:p w14:paraId="3D73789B" w14:textId="7B4C040A" w:rsidR="00F16C71" w:rsidRDefault="00F16C71" w:rsidP="00E734FC">
      <w:pPr>
        <w:pStyle w:val="Heading2"/>
        <w:rPr>
          <w:lang w:val="en-GB"/>
        </w:rPr>
      </w:pPr>
      <w:bookmarkStart w:id="14" w:name="_Toc140755179"/>
      <w:r>
        <w:rPr>
          <w:lang w:val="en-GB"/>
        </w:rPr>
        <w:t>Background</w:t>
      </w:r>
      <w:bookmarkEnd w:id="14"/>
    </w:p>
    <w:p w14:paraId="25873CA5" w14:textId="06433C1C" w:rsidR="00F16C71" w:rsidRPr="00A70A17" w:rsidRDefault="00F16C71" w:rsidP="00D51311">
      <w:pPr>
        <w:ind w:left="284"/>
        <w:jc w:val="both"/>
        <w:rPr>
          <w:lang w:val="en-US"/>
        </w:rPr>
      </w:pPr>
      <w:r w:rsidRPr="00A70A17">
        <w:rPr>
          <w:lang w:val="en-US"/>
        </w:rPr>
        <w:t>Glioblastomas are the most common primary brain malignancies and represent the most aggressive type of gliomas, a heterogeneous group of cancer predominantly arising from glial cells.</w:t>
      </w:r>
      <w:r w:rsidRPr="00A70A17">
        <w:rPr>
          <w:vertAlign w:val="superscript"/>
          <w:lang w:val="en-US"/>
        </w:rPr>
        <w:t>1</w:t>
      </w:r>
      <w:r w:rsidRPr="00A70A17">
        <w:rPr>
          <w:lang w:val="en-US"/>
        </w:rPr>
        <w:t xml:space="preserve"> Current standard therapy of newly diagnosed glioblastomas requires a multidisciplinary approach and consists of maximal safe surgical resection followed by concurrent radiotherapy with chemotherapy and, subsequently, adjuvant chemotherapy. Even with extensive treatment, however, patients diagnosed with glioblastoma often face poor prognosis: The median overall survival after initial diagnosis is approximately 15 months.</w:t>
      </w:r>
      <w:r w:rsidRPr="00A70A17">
        <w:rPr>
          <w:vertAlign w:val="superscript"/>
          <w:lang w:val="en-US"/>
        </w:rPr>
        <w:t>2</w:t>
      </w:r>
      <w:r w:rsidRPr="00A70A17">
        <w:rPr>
          <w:lang w:val="en-US"/>
        </w:rPr>
        <w:t xml:space="preserve"> One of the reasons why glioblastomas come with a high mortality rate is their microscopic tumor infiltration, where tumor cells grow like thread-like tendrils into normal-appearing brain tissue. Because of this, complete resection is nearly impossible and, although radiotherapy and chemotherapy significantly improve overall survival, tumor recurrence is frequently observed within a year after treatment.</w:t>
      </w:r>
      <w:r w:rsidRPr="00A70A17">
        <w:rPr>
          <w:vertAlign w:val="superscript"/>
          <w:lang w:val="en-US"/>
        </w:rPr>
        <w:t>3</w:t>
      </w:r>
    </w:p>
    <w:p w14:paraId="116F6D39" w14:textId="07BECD0D" w:rsidR="00F16C71" w:rsidRPr="00A70A17" w:rsidRDefault="00F16C71" w:rsidP="00F16C71">
      <w:pPr>
        <w:tabs>
          <w:tab w:val="clear" w:pos="284"/>
          <w:tab w:val="clear" w:pos="1701"/>
        </w:tabs>
        <w:spacing w:line="240" w:lineRule="auto"/>
        <w:rPr>
          <w:rFonts w:ascii="Times New Roman" w:hAnsi="Times New Roman"/>
          <w:lang w:val="en-US" w:eastAsia="en-US"/>
        </w:rPr>
      </w:pPr>
    </w:p>
    <w:p w14:paraId="7ABDCFFD" w14:textId="404B4483" w:rsidR="00F16C71" w:rsidRPr="00A70A17" w:rsidRDefault="00F16C71" w:rsidP="00F16C71">
      <w:pPr>
        <w:pStyle w:val="Heading2"/>
        <w:rPr>
          <w:szCs w:val="22"/>
          <w:lang w:val="en-US" w:eastAsia="en-US"/>
        </w:rPr>
      </w:pPr>
      <w:bookmarkStart w:id="15" w:name="_Toc140755180"/>
      <w:r w:rsidRPr="00A70A17">
        <w:rPr>
          <w:szCs w:val="22"/>
          <w:lang w:val="en-US" w:eastAsia="en-US"/>
        </w:rPr>
        <w:t>Target definition for radiotherapy</w:t>
      </w:r>
      <w:bookmarkEnd w:id="15"/>
    </w:p>
    <w:p w14:paraId="7D59CC2A" w14:textId="602B0224" w:rsidR="00F16C71" w:rsidRPr="00A70A17" w:rsidRDefault="00F16C71" w:rsidP="00D51311">
      <w:pPr>
        <w:ind w:left="284"/>
        <w:jc w:val="both"/>
        <w:rPr>
          <w:rFonts w:cs="Arial"/>
          <w:color w:val="000000"/>
          <w:lang w:val="en-US" w:eastAsia="en-US"/>
        </w:rPr>
      </w:pPr>
      <w:r w:rsidRPr="00A70A17">
        <w:rPr>
          <w:rFonts w:cs="Arial"/>
          <w:color w:val="000000"/>
          <w:lang w:val="en-US" w:eastAsia="en-US"/>
        </w:rPr>
        <w:t xml:space="preserve">Fundamental to glioblastoma treatment is radiotherapy, where ionizing radiation is aimed at an area in the brain to kill tumor cells and inhibit further tumor growth. Accurate definition of this target area is crucial as radiation can also negatively affect healthy tissue. A radiation oncologist uses a combination of computed tomography and </w:t>
      </w:r>
      <w:r w:rsidR="00BF4F95">
        <w:rPr>
          <w:rFonts w:cs="Arial"/>
          <w:color w:val="000000"/>
          <w:lang w:val="en-US" w:eastAsia="en-US"/>
        </w:rPr>
        <w:t>conventional</w:t>
      </w:r>
      <w:r w:rsidR="00BF4F95" w:rsidRPr="00A70A17">
        <w:rPr>
          <w:rFonts w:cs="Arial"/>
          <w:color w:val="000000"/>
          <w:lang w:val="en-US" w:eastAsia="en-US"/>
        </w:rPr>
        <w:t xml:space="preserve"> </w:t>
      </w:r>
      <w:r w:rsidRPr="00A70A17">
        <w:rPr>
          <w:rFonts w:cs="Arial"/>
          <w:color w:val="000000"/>
          <w:lang w:val="en-US" w:eastAsia="en-US"/>
        </w:rPr>
        <w:t xml:space="preserve">magnetic resonance imaging (MRI) to delineate the gross tumor volume (GTV). </w:t>
      </w:r>
      <w:r w:rsidR="00205ED8">
        <w:rPr>
          <w:rFonts w:cs="Arial"/>
          <w:color w:val="000000"/>
          <w:lang w:val="en-US" w:eastAsia="en-US"/>
        </w:rPr>
        <w:t>The conventional MRI-scans used for radiotherapy</w:t>
      </w:r>
      <w:r w:rsidR="003557DD">
        <w:rPr>
          <w:rFonts w:cs="Arial"/>
          <w:color w:val="000000"/>
          <w:lang w:val="en-US" w:eastAsia="en-US"/>
        </w:rPr>
        <w:t xml:space="preserve"> target delineation</w:t>
      </w:r>
      <w:r w:rsidR="00205ED8">
        <w:rPr>
          <w:rFonts w:cs="Arial"/>
          <w:color w:val="000000"/>
          <w:lang w:val="en-US" w:eastAsia="en-US"/>
        </w:rPr>
        <w:t xml:space="preserve"> include post-contrast T1-weighted MRI, T2-weighted MRI and T2/FLAIR MRI</w:t>
      </w:r>
      <w:r w:rsidR="00812355">
        <w:rPr>
          <w:rFonts w:cs="Arial"/>
          <w:color w:val="000000"/>
          <w:lang w:val="en-US" w:eastAsia="en-US"/>
        </w:rPr>
        <w:t>.</w:t>
      </w:r>
      <w:r w:rsidR="00205ED8">
        <w:rPr>
          <w:rFonts w:cs="Arial"/>
          <w:color w:val="000000"/>
          <w:lang w:val="en-US" w:eastAsia="en-US"/>
        </w:rPr>
        <w:t xml:space="preserve"> </w:t>
      </w:r>
      <w:r w:rsidRPr="00A70A17">
        <w:rPr>
          <w:rFonts w:cs="Arial"/>
          <w:color w:val="000000"/>
          <w:lang w:val="en-US" w:eastAsia="en-US"/>
        </w:rPr>
        <w:t>T</w:t>
      </w:r>
      <w:r w:rsidR="00812355">
        <w:rPr>
          <w:rFonts w:cs="Arial"/>
          <w:color w:val="000000"/>
          <w:lang w:val="en-US" w:eastAsia="en-US"/>
        </w:rPr>
        <w:t>ypically, t</w:t>
      </w:r>
      <w:r w:rsidRPr="00A70A17">
        <w:rPr>
          <w:rFonts w:cs="Arial"/>
          <w:color w:val="000000"/>
          <w:lang w:val="en-US" w:eastAsia="en-US"/>
        </w:rPr>
        <w:t xml:space="preserve">he GTV is defined as the resection cavity and any residual contrast enhancement visible on </w:t>
      </w:r>
      <w:r w:rsidR="00E362C7">
        <w:rPr>
          <w:rFonts w:cs="Arial"/>
          <w:color w:val="000000"/>
          <w:lang w:val="en-US" w:eastAsia="en-US"/>
        </w:rPr>
        <w:t xml:space="preserve">post-contrast </w:t>
      </w:r>
      <w:r w:rsidRPr="00A70A17">
        <w:rPr>
          <w:rFonts w:cs="Arial"/>
          <w:color w:val="000000"/>
          <w:lang w:val="en-US" w:eastAsia="en-US"/>
        </w:rPr>
        <w:t>T1-weighted MRI. The actual targeted area, however, called the clinical target volume (CTV), consists of the GTV plus a safety margin to cover for tumor infiltration</w:t>
      </w:r>
      <w:r w:rsidR="00331E6A" w:rsidRPr="00A70A17">
        <w:rPr>
          <w:rFonts w:cs="Arial"/>
          <w:color w:val="000000"/>
          <w:lang w:val="en-US" w:eastAsia="en-US"/>
        </w:rPr>
        <w:t xml:space="preserve"> growing beyond the tumor visible on conventional MRI</w:t>
      </w:r>
      <w:r w:rsidRPr="00A70A17">
        <w:rPr>
          <w:rFonts w:cs="Arial"/>
          <w:color w:val="000000"/>
          <w:lang w:val="en-US" w:eastAsia="en-US"/>
        </w:rPr>
        <w:t>. As glioblastomas are notorious for their</w:t>
      </w:r>
      <w:r w:rsidR="00331E6A" w:rsidRPr="00A70A17">
        <w:rPr>
          <w:rFonts w:cs="Arial"/>
          <w:color w:val="000000"/>
          <w:lang w:val="en-US" w:eastAsia="en-US"/>
        </w:rPr>
        <w:t xml:space="preserve"> microscopic tumor infiltration</w:t>
      </w:r>
      <w:r w:rsidRPr="00A70A17">
        <w:rPr>
          <w:rFonts w:cs="Arial"/>
          <w:color w:val="000000"/>
          <w:lang w:val="en-US" w:eastAsia="en-US"/>
        </w:rPr>
        <w:t xml:space="preserve">, this </w:t>
      </w:r>
      <w:r w:rsidR="00331E6A" w:rsidRPr="00A70A17">
        <w:rPr>
          <w:rFonts w:cs="Arial"/>
          <w:color w:val="000000"/>
          <w:lang w:val="en-US" w:eastAsia="en-US"/>
        </w:rPr>
        <w:t xml:space="preserve">CTV </w:t>
      </w:r>
      <w:r w:rsidRPr="00A70A17">
        <w:rPr>
          <w:rFonts w:cs="Arial"/>
          <w:color w:val="000000"/>
          <w:lang w:val="en-US" w:eastAsia="en-US"/>
        </w:rPr>
        <w:t>margin is 1.5-cm in every direction for every patient.</w:t>
      </w:r>
      <w:r w:rsidRPr="00A70A17">
        <w:rPr>
          <w:rFonts w:cs="Arial"/>
          <w:color w:val="000000"/>
          <w:vertAlign w:val="superscript"/>
          <w:lang w:val="en-US" w:eastAsia="en-US"/>
        </w:rPr>
        <w:t>4</w:t>
      </w:r>
      <w:r w:rsidRPr="00A70A17">
        <w:rPr>
          <w:rFonts w:cs="Arial"/>
          <w:color w:val="000000"/>
          <w:lang w:val="en-US" w:eastAsia="en-US"/>
        </w:rPr>
        <w:t xml:space="preserve"> Although effective for targeting significant tumor infiltration, this general </w:t>
      </w:r>
      <w:r w:rsidR="00331E6A" w:rsidRPr="00A70A17">
        <w:rPr>
          <w:rFonts w:cs="Arial"/>
          <w:color w:val="000000"/>
          <w:lang w:val="en-US" w:eastAsia="en-US"/>
        </w:rPr>
        <w:t xml:space="preserve">isotropic </w:t>
      </w:r>
      <w:r w:rsidRPr="00A70A17">
        <w:rPr>
          <w:rFonts w:cs="Arial"/>
          <w:color w:val="000000"/>
          <w:lang w:val="en-US" w:eastAsia="en-US"/>
        </w:rPr>
        <w:t>expansion leads to enormous target areas and can also include considerable amounts of healthy tissue. This can result in severe side-effects like cognitive impairment, headache, fatigue and nausea/vomiting and substantially decrease the quality of life during the short time these patients have left.</w:t>
      </w:r>
      <w:r w:rsidRPr="00A70A17">
        <w:rPr>
          <w:rFonts w:cs="Arial"/>
          <w:color w:val="000000"/>
          <w:vertAlign w:val="superscript"/>
          <w:lang w:val="en-US" w:eastAsia="en-US"/>
        </w:rPr>
        <w:t>5</w:t>
      </w:r>
    </w:p>
    <w:p w14:paraId="63B17401" w14:textId="41F997FB" w:rsidR="00331E6A" w:rsidRPr="00A70A17" w:rsidRDefault="00331E6A" w:rsidP="00F16C71">
      <w:pPr>
        <w:ind w:left="284"/>
        <w:rPr>
          <w:rFonts w:cs="Arial"/>
          <w:color w:val="000000"/>
          <w:lang w:val="en-US" w:eastAsia="en-US"/>
        </w:rPr>
      </w:pPr>
    </w:p>
    <w:p w14:paraId="1F485BD7" w14:textId="50D1170C" w:rsidR="00331E6A" w:rsidRPr="00A70A17" w:rsidRDefault="00654B78" w:rsidP="00331E6A">
      <w:pPr>
        <w:pStyle w:val="Heading2"/>
        <w:rPr>
          <w:szCs w:val="22"/>
          <w:lang w:val="en-US" w:eastAsia="en-US"/>
        </w:rPr>
      </w:pPr>
      <w:bookmarkStart w:id="16" w:name="_Toc140755181"/>
      <w:r w:rsidRPr="00A70A17">
        <w:rPr>
          <w:szCs w:val="22"/>
          <w:lang w:val="en-US" w:eastAsia="en-US"/>
        </w:rPr>
        <w:t>State-of-the-art MRI</w:t>
      </w:r>
      <w:bookmarkEnd w:id="16"/>
    </w:p>
    <w:p w14:paraId="498E2456" w14:textId="42ABDEB8" w:rsidR="00232BC5" w:rsidRPr="00A70A17" w:rsidRDefault="00331E6A" w:rsidP="00A70A17">
      <w:pPr>
        <w:ind w:left="284"/>
        <w:jc w:val="both"/>
        <w:rPr>
          <w:lang w:val="en-US"/>
        </w:rPr>
      </w:pPr>
      <w:r w:rsidRPr="00A70A17">
        <w:rPr>
          <w:lang w:val="en-US"/>
        </w:rPr>
        <w:t xml:space="preserve">An opportunity to indirectly visualize significant tumor infiltration </w:t>
      </w:r>
      <w:r w:rsidR="00F17177" w:rsidRPr="00A70A17">
        <w:rPr>
          <w:lang w:val="en-US"/>
        </w:rPr>
        <w:t>arises with the development of various state-of-the-art advanced MRI (</w:t>
      </w:r>
      <w:proofErr w:type="spellStart"/>
      <w:r w:rsidR="00F17177" w:rsidRPr="00A70A17">
        <w:rPr>
          <w:lang w:val="en-US"/>
        </w:rPr>
        <w:t>aMRI</w:t>
      </w:r>
      <w:proofErr w:type="spellEnd"/>
      <w:r w:rsidR="00F17177" w:rsidRPr="00A70A17">
        <w:rPr>
          <w:lang w:val="en-US"/>
        </w:rPr>
        <w:t xml:space="preserve">) techniques. </w:t>
      </w:r>
      <w:r w:rsidR="00563B93" w:rsidRPr="00A70A17">
        <w:rPr>
          <w:lang w:val="en-US"/>
        </w:rPr>
        <w:t xml:space="preserve">Whereas </w:t>
      </w:r>
      <w:r w:rsidR="00E4484F">
        <w:rPr>
          <w:lang w:val="en-US"/>
        </w:rPr>
        <w:t xml:space="preserve">the </w:t>
      </w:r>
      <w:r w:rsidR="00563B93" w:rsidRPr="00A70A17">
        <w:rPr>
          <w:lang w:val="en-US"/>
        </w:rPr>
        <w:t xml:space="preserve">conventional </w:t>
      </w:r>
      <w:r w:rsidR="00E4484F">
        <w:rPr>
          <w:lang w:val="en-US"/>
        </w:rPr>
        <w:t>MRI-scans</w:t>
      </w:r>
      <w:r w:rsidR="00E4484F" w:rsidRPr="00A70A17">
        <w:rPr>
          <w:lang w:val="en-US"/>
        </w:rPr>
        <w:t xml:space="preserve"> </w:t>
      </w:r>
      <w:r w:rsidR="00563B93" w:rsidRPr="00A70A17">
        <w:rPr>
          <w:lang w:val="en-US"/>
        </w:rPr>
        <w:t>mainly describe structure and anatomical changes, these</w:t>
      </w:r>
      <w:r w:rsidR="00F17177" w:rsidRPr="00A70A17">
        <w:rPr>
          <w:lang w:val="en-US"/>
        </w:rPr>
        <w:t xml:space="preserve"> </w:t>
      </w:r>
      <w:r w:rsidR="00563B93" w:rsidRPr="00A70A17">
        <w:rPr>
          <w:lang w:val="en-US"/>
        </w:rPr>
        <w:t xml:space="preserve">novel techniques provide </w:t>
      </w:r>
      <w:r w:rsidR="00F17177" w:rsidRPr="00A70A17">
        <w:rPr>
          <w:lang w:val="en-US"/>
        </w:rPr>
        <w:t xml:space="preserve">information on </w:t>
      </w:r>
      <w:r w:rsidR="00563B93" w:rsidRPr="00A70A17">
        <w:rPr>
          <w:lang w:val="en-US"/>
        </w:rPr>
        <w:t xml:space="preserve">numerous </w:t>
      </w:r>
      <w:r w:rsidR="00F17177" w:rsidRPr="00A70A17">
        <w:rPr>
          <w:lang w:val="en-US"/>
        </w:rPr>
        <w:t>different physiological processes</w:t>
      </w:r>
      <w:r w:rsidR="00563B93" w:rsidRPr="00A70A17">
        <w:rPr>
          <w:lang w:val="en-US"/>
        </w:rPr>
        <w:t xml:space="preserve">. </w:t>
      </w:r>
      <w:r w:rsidR="007D5BB5" w:rsidRPr="00A70A17">
        <w:rPr>
          <w:lang w:val="en-US"/>
        </w:rPr>
        <w:t>The combination o</w:t>
      </w:r>
      <w:r w:rsidR="002E35DB" w:rsidRPr="00A70A17">
        <w:rPr>
          <w:lang w:val="en-US"/>
        </w:rPr>
        <w:t xml:space="preserve">f </w:t>
      </w:r>
      <w:r w:rsidR="00085725" w:rsidRPr="00A70A17">
        <w:rPr>
          <w:lang w:val="en-US"/>
        </w:rPr>
        <w:t>four</w:t>
      </w:r>
      <w:r w:rsidR="002E35DB" w:rsidRPr="00A70A17">
        <w:rPr>
          <w:lang w:val="en-US"/>
        </w:rPr>
        <w:t xml:space="preserve"> </w:t>
      </w:r>
      <w:r w:rsidR="00085725" w:rsidRPr="00A70A17">
        <w:rPr>
          <w:lang w:val="en-US"/>
        </w:rPr>
        <w:t xml:space="preserve">physiological MRI </w:t>
      </w:r>
      <w:r w:rsidR="002E35DB" w:rsidRPr="00A70A17">
        <w:rPr>
          <w:lang w:val="en-US"/>
        </w:rPr>
        <w:t>techniques</w:t>
      </w:r>
      <w:r w:rsidR="00654B78" w:rsidRPr="00A70A17">
        <w:rPr>
          <w:lang w:val="en-US"/>
        </w:rPr>
        <w:t xml:space="preserve"> </w:t>
      </w:r>
      <w:r w:rsidR="00646D40" w:rsidRPr="00A70A17">
        <w:rPr>
          <w:lang w:val="en-US"/>
        </w:rPr>
        <w:t>ha</w:t>
      </w:r>
      <w:r w:rsidR="00646D40">
        <w:rPr>
          <w:lang w:val="en-US"/>
        </w:rPr>
        <w:t>s</w:t>
      </w:r>
      <w:r w:rsidR="00646D40" w:rsidRPr="00A70A17">
        <w:rPr>
          <w:lang w:val="en-US"/>
        </w:rPr>
        <w:t xml:space="preserve"> </w:t>
      </w:r>
      <w:r w:rsidR="00563B93" w:rsidRPr="00A70A17">
        <w:rPr>
          <w:lang w:val="en-US"/>
        </w:rPr>
        <w:t>shown great potential to indirectly visualize significant tumor infiltration for glioblastomas.</w:t>
      </w:r>
      <w:r w:rsidR="00563B93" w:rsidRPr="00A70A17">
        <w:rPr>
          <w:vertAlign w:val="superscript"/>
          <w:lang w:val="en-US"/>
        </w:rPr>
        <w:t>6</w:t>
      </w:r>
      <w:r w:rsidR="00563B93" w:rsidRPr="00A70A17">
        <w:rPr>
          <w:lang w:val="en-US"/>
        </w:rPr>
        <w:t xml:space="preserve">  </w:t>
      </w:r>
      <w:r w:rsidR="009E3C36" w:rsidRPr="00A70A17">
        <w:rPr>
          <w:lang w:val="en-US"/>
        </w:rPr>
        <w:t xml:space="preserve">First, </w:t>
      </w:r>
      <w:r w:rsidR="00654B78" w:rsidRPr="00A70A17">
        <w:rPr>
          <w:lang w:val="en-US"/>
        </w:rPr>
        <w:t>quantitative blood-oxygenation-level-dependent (</w:t>
      </w:r>
      <w:proofErr w:type="spellStart"/>
      <w:r w:rsidR="00654B78" w:rsidRPr="00A70A17">
        <w:rPr>
          <w:lang w:val="en-US"/>
        </w:rPr>
        <w:t>qBOLD</w:t>
      </w:r>
      <w:proofErr w:type="spellEnd"/>
      <w:r w:rsidR="00654B78" w:rsidRPr="00A70A17">
        <w:rPr>
          <w:lang w:val="en-US"/>
        </w:rPr>
        <w:t xml:space="preserve">) imaging allows for rapid and non-invasive measurement of the oxygen extraction </w:t>
      </w:r>
      <w:r w:rsidR="00654B78" w:rsidRPr="00A70A17">
        <w:rPr>
          <w:lang w:val="en-US"/>
        </w:rPr>
        <w:lastRenderedPageBreak/>
        <w:t xml:space="preserve">fraction (OEF), which combined with measurement of the cerebral blood flow (CBF) acquired with arterial spin labelling </w:t>
      </w:r>
      <w:r w:rsidR="00515AAB" w:rsidRPr="00A70A17">
        <w:rPr>
          <w:lang w:val="en-US"/>
        </w:rPr>
        <w:t xml:space="preserve">(ASL) </w:t>
      </w:r>
      <w:r w:rsidR="00654B78" w:rsidRPr="00A70A17">
        <w:rPr>
          <w:lang w:val="en-US"/>
        </w:rPr>
        <w:t>result</w:t>
      </w:r>
      <w:r w:rsidR="007D5BB5" w:rsidRPr="00A70A17">
        <w:rPr>
          <w:lang w:val="en-US"/>
        </w:rPr>
        <w:t>s</w:t>
      </w:r>
      <w:r w:rsidR="00654B78" w:rsidRPr="00A70A17">
        <w:rPr>
          <w:lang w:val="en-US"/>
        </w:rPr>
        <w:t xml:space="preserve"> in a </w:t>
      </w:r>
      <w:r w:rsidR="009E3C36" w:rsidRPr="00A70A17">
        <w:rPr>
          <w:lang w:val="en-US"/>
        </w:rPr>
        <w:t>cerebral metabolic rate of oxygen (CMRO</w:t>
      </w:r>
      <w:r w:rsidR="009E3C36" w:rsidRPr="00A70A17">
        <w:rPr>
          <w:vertAlign w:val="subscript"/>
          <w:lang w:val="en-US"/>
        </w:rPr>
        <w:t>2</w:t>
      </w:r>
      <w:r w:rsidR="009E3C36" w:rsidRPr="00A70A17">
        <w:rPr>
          <w:lang w:val="en-US"/>
        </w:rPr>
        <w:t>)</w:t>
      </w:r>
      <w:r w:rsidR="00654B78" w:rsidRPr="00A70A17">
        <w:rPr>
          <w:lang w:val="en-US"/>
        </w:rPr>
        <w:t xml:space="preserve"> map of the brai</w:t>
      </w:r>
      <w:r w:rsidR="007D5BB5" w:rsidRPr="00A70A17">
        <w:rPr>
          <w:lang w:val="en-US"/>
        </w:rPr>
        <w:t>n.</w:t>
      </w:r>
      <w:r w:rsidR="009E7CBB" w:rsidRPr="00A70A17">
        <w:rPr>
          <w:vertAlign w:val="superscript"/>
          <w:lang w:val="en-US"/>
        </w:rPr>
        <w:t>7</w:t>
      </w:r>
      <w:r w:rsidR="007D5BB5" w:rsidRPr="00A70A17">
        <w:rPr>
          <w:lang w:val="en-US"/>
        </w:rPr>
        <w:t xml:space="preserve"> </w:t>
      </w:r>
      <w:r w:rsidR="009E7CBB" w:rsidRPr="00A70A17">
        <w:rPr>
          <w:i/>
          <w:iCs/>
          <w:lang w:val="en-US"/>
        </w:rPr>
        <w:t xml:space="preserve">Stadlbauer et al. (2021) </w:t>
      </w:r>
      <w:r w:rsidR="009E7CBB" w:rsidRPr="00A70A17">
        <w:rPr>
          <w:lang w:val="en-US"/>
        </w:rPr>
        <w:t xml:space="preserve">found that </w:t>
      </w:r>
      <w:r w:rsidR="00A628EC" w:rsidRPr="00A70A17">
        <w:rPr>
          <w:lang w:val="en-US"/>
        </w:rPr>
        <w:t>CMRO</w:t>
      </w:r>
      <w:r w:rsidR="00A628EC" w:rsidRPr="00A70A17">
        <w:rPr>
          <w:vertAlign w:val="subscript"/>
          <w:lang w:val="en-US"/>
        </w:rPr>
        <w:t>2</w:t>
      </w:r>
      <w:r w:rsidR="00A628EC" w:rsidRPr="00A70A17">
        <w:rPr>
          <w:lang w:val="en-US"/>
        </w:rPr>
        <w:t xml:space="preserve"> </w:t>
      </w:r>
      <w:r w:rsidR="009E7CBB" w:rsidRPr="00A70A17">
        <w:rPr>
          <w:lang w:val="en-US"/>
        </w:rPr>
        <w:t>mapping could show alterations in oxygenation at the site of future tumor progression</w:t>
      </w:r>
      <w:r w:rsidR="00A628EC" w:rsidRPr="00A70A17">
        <w:rPr>
          <w:lang w:val="en-US"/>
        </w:rPr>
        <w:t xml:space="preserve"> 6 months prior to </w:t>
      </w:r>
      <w:r w:rsidR="009E7CBB" w:rsidRPr="00A70A17">
        <w:rPr>
          <w:lang w:val="en-US"/>
        </w:rPr>
        <w:t xml:space="preserve">structural changes being </w:t>
      </w:r>
      <w:r w:rsidR="00FD0037" w:rsidRPr="00A70A17">
        <w:rPr>
          <w:lang w:val="en-US"/>
        </w:rPr>
        <w:t>visible</w:t>
      </w:r>
      <w:r w:rsidR="009E7CBB" w:rsidRPr="00A70A17">
        <w:rPr>
          <w:lang w:val="en-US"/>
        </w:rPr>
        <w:t xml:space="preserve"> on conventional MRI</w:t>
      </w:r>
      <w:r w:rsidR="00FD0037" w:rsidRPr="00A70A17">
        <w:rPr>
          <w:lang w:val="en-US"/>
        </w:rPr>
        <w:t>, highlighting the potential of this technique for indirect visualization of tumor infiltration in glioblastomas</w:t>
      </w:r>
      <w:r w:rsidR="009E7CBB" w:rsidRPr="00A70A17">
        <w:rPr>
          <w:lang w:val="en-US"/>
        </w:rPr>
        <w:t>.</w:t>
      </w:r>
      <w:r w:rsidR="009E7CBB" w:rsidRPr="00A70A17">
        <w:rPr>
          <w:vertAlign w:val="superscript"/>
          <w:lang w:val="en-US"/>
        </w:rPr>
        <w:t>8</w:t>
      </w:r>
      <w:r w:rsidR="009E7CBB" w:rsidRPr="00A70A17">
        <w:rPr>
          <w:lang w:val="en-US"/>
        </w:rPr>
        <w:t xml:space="preserve"> </w:t>
      </w:r>
      <w:r w:rsidR="007D5BB5" w:rsidRPr="00A70A17">
        <w:rPr>
          <w:lang w:val="en-US"/>
        </w:rPr>
        <w:t xml:space="preserve">Second, </w:t>
      </w:r>
      <w:r w:rsidR="004F69A2" w:rsidRPr="00A70A17">
        <w:rPr>
          <w:lang w:val="en-US"/>
        </w:rPr>
        <w:t>from</w:t>
      </w:r>
      <w:r w:rsidR="003B7252" w:rsidRPr="00A70A17">
        <w:rPr>
          <w:lang w:val="en-US"/>
        </w:rPr>
        <w:t xml:space="preserve"> </w:t>
      </w:r>
      <w:r w:rsidR="00515AAB" w:rsidRPr="00A70A17">
        <w:rPr>
          <w:lang w:val="en-US"/>
        </w:rPr>
        <w:t>simultaneous acquisition of gradient- and spin-echo dynamic susceptibility contrast (DSC-HEPI) imaging</w:t>
      </w:r>
      <w:r w:rsidR="00085725" w:rsidRPr="00A70A17">
        <w:rPr>
          <w:lang w:val="en-US"/>
        </w:rPr>
        <w:t>,</w:t>
      </w:r>
      <w:r w:rsidR="00515AAB" w:rsidRPr="00A70A17">
        <w:rPr>
          <w:lang w:val="en-US"/>
        </w:rPr>
        <w:t xml:space="preserve"> </w:t>
      </w:r>
      <w:r w:rsidR="003B7252" w:rsidRPr="00A70A17">
        <w:rPr>
          <w:lang w:val="en-US"/>
        </w:rPr>
        <w:t xml:space="preserve">it is possible to </w:t>
      </w:r>
      <w:r w:rsidR="004F69A2" w:rsidRPr="00A70A17">
        <w:rPr>
          <w:lang w:val="en-US"/>
        </w:rPr>
        <w:t>construct</w:t>
      </w:r>
      <w:r w:rsidR="003B7252" w:rsidRPr="00A70A17">
        <w:rPr>
          <w:lang w:val="en-US"/>
        </w:rPr>
        <w:t xml:space="preserve"> </w:t>
      </w:r>
      <w:r w:rsidR="00DC7D9E" w:rsidRPr="00A70A17">
        <w:rPr>
          <w:lang w:val="en-US"/>
        </w:rPr>
        <w:t xml:space="preserve">both </w:t>
      </w:r>
      <w:r w:rsidR="004F69A2" w:rsidRPr="00A70A17">
        <w:rPr>
          <w:lang w:val="en-US"/>
        </w:rPr>
        <w:t>a</w:t>
      </w:r>
      <w:r w:rsidR="003B7252" w:rsidRPr="00A70A17">
        <w:rPr>
          <w:lang w:val="en-US"/>
        </w:rPr>
        <w:t xml:space="preserve"> relative cerebral blood volume (</w:t>
      </w:r>
      <w:proofErr w:type="spellStart"/>
      <w:r w:rsidR="003B7252" w:rsidRPr="00A70A17">
        <w:rPr>
          <w:lang w:val="en-US"/>
        </w:rPr>
        <w:t>rCBV</w:t>
      </w:r>
      <w:proofErr w:type="spellEnd"/>
      <w:r w:rsidR="003B7252" w:rsidRPr="00A70A17">
        <w:rPr>
          <w:lang w:val="en-US"/>
        </w:rPr>
        <w:t>)</w:t>
      </w:r>
      <w:r w:rsidR="00DC7D9E" w:rsidRPr="00A70A17">
        <w:rPr>
          <w:lang w:val="en-US"/>
        </w:rPr>
        <w:t xml:space="preserve"> and </w:t>
      </w:r>
      <w:r w:rsidR="004F69A2" w:rsidRPr="00A70A17">
        <w:rPr>
          <w:lang w:val="en-US"/>
        </w:rPr>
        <w:t>a</w:t>
      </w:r>
      <w:r w:rsidR="00DC7D9E" w:rsidRPr="00A70A17">
        <w:rPr>
          <w:lang w:val="en-US"/>
        </w:rPr>
        <w:t xml:space="preserve"> vessel size </w:t>
      </w:r>
      <w:r w:rsidR="00B12957" w:rsidRPr="00A70A17">
        <w:rPr>
          <w:lang w:val="en-US"/>
        </w:rPr>
        <w:t>index</w:t>
      </w:r>
      <w:r w:rsidR="003B7252" w:rsidRPr="00A70A17">
        <w:rPr>
          <w:lang w:val="en-US"/>
        </w:rPr>
        <w:t xml:space="preserve"> (VSI)</w:t>
      </w:r>
      <w:r w:rsidR="004F69A2" w:rsidRPr="00A70A17">
        <w:rPr>
          <w:lang w:val="en-US"/>
        </w:rPr>
        <w:t xml:space="preserve"> </w:t>
      </w:r>
      <w:r w:rsidR="00085725" w:rsidRPr="00A70A17">
        <w:rPr>
          <w:lang w:val="en-US"/>
        </w:rPr>
        <w:t xml:space="preserve">brain </w:t>
      </w:r>
      <w:r w:rsidR="004F69A2" w:rsidRPr="00A70A17">
        <w:rPr>
          <w:lang w:val="en-US"/>
        </w:rPr>
        <w:t>map, providing estimations of the microvascular density and microvascular structure, respectively, within the brain.</w:t>
      </w:r>
      <w:r w:rsidR="00B10F68" w:rsidRPr="00A70A17">
        <w:rPr>
          <w:vertAlign w:val="superscript"/>
          <w:lang w:val="en-US"/>
        </w:rPr>
        <w:t>9,10</w:t>
      </w:r>
      <w:r w:rsidR="004F69A2" w:rsidRPr="00A70A17">
        <w:rPr>
          <w:lang w:val="en-US"/>
        </w:rPr>
        <w:t xml:space="preserve"> </w:t>
      </w:r>
      <w:r w:rsidR="00E33137" w:rsidRPr="00A70A17">
        <w:rPr>
          <w:lang w:val="en-US"/>
        </w:rPr>
        <w:t xml:space="preserve">This reflects early </w:t>
      </w:r>
      <w:proofErr w:type="spellStart"/>
      <w:r w:rsidR="00E33137" w:rsidRPr="00A70A17">
        <w:rPr>
          <w:lang w:val="en-US"/>
        </w:rPr>
        <w:t>angiogenic</w:t>
      </w:r>
      <w:proofErr w:type="spellEnd"/>
      <w:r w:rsidR="00E33137" w:rsidRPr="00A70A17">
        <w:rPr>
          <w:lang w:val="en-US"/>
        </w:rPr>
        <w:t xml:space="preserve"> activity </w:t>
      </w:r>
      <w:r w:rsidR="009743D2" w:rsidRPr="00A70A17">
        <w:rPr>
          <w:lang w:val="en-US"/>
        </w:rPr>
        <w:t>and</w:t>
      </w:r>
      <w:r w:rsidR="00B10F68" w:rsidRPr="00A70A17">
        <w:rPr>
          <w:lang w:val="en-US"/>
        </w:rPr>
        <w:t xml:space="preserve"> thus tumor vascular development and</w:t>
      </w:r>
      <w:r w:rsidR="009743D2" w:rsidRPr="00A70A17">
        <w:rPr>
          <w:lang w:val="en-US"/>
        </w:rPr>
        <w:t xml:space="preserve"> i</w:t>
      </w:r>
      <w:r w:rsidR="00B10F68" w:rsidRPr="00A70A17">
        <w:rPr>
          <w:lang w:val="en-US"/>
        </w:rPr>
        <w:t>s found to precede anatomical changes on conventional MRI.</w:t>
      </w:r>
      <w:r w:rsidR="00B10F68" w:rsidRPr="00A70A17">
        <w:rPr>
          <w:vertAlign w:val="superscript"/>
          <w:lang w:val="en-US"/>
        </w:rPr>
        <w:t>8,11</w:t>
      </w:r>
      <w:r w:rsidR="00721CBA" w:rsidRPr="00A70A17">
        <w:rPr>
          <w:vertAlign w:val="superscript"/>
          <w:lang w:val="en-US"/>
        </w:rPr>
        <w:t>,12</w:t>
      </w:r>
      <w:r w:rsidR="00C46322" w:rsidRPr="00A70A17">
        <w:rPr>
          <w:lang w:val="en-US"/>
        </w:rPr>
        <w:t xml:space="preserve"> </w:t>
      </w:r>
      <w:r w:rsidR="005A3C72" w:rsidRPr="00A70A17">
        <w:rPr>
          <w:lang w:val="en-US"/>
        </w:rPr>
        <w:t xml:space="preserve">Finally, </w:t>
      </w:r>
      <w:r w:rsidR="00B60CC4" w:rsidRPr="00A70A17">
        <w:rPr>
          <w:lang w:val="en-US"/>
        </w:rPr>
        <w:t>a promising MRI technique to visualize elevated protein concentrations in tumor regions is amide chemical exchange saturation transfer (CEST) imaging, also known as amide proton</w:t>
      </w:r>
      <w:r w:rsidR="00453228" w:rsidRPr="00A70A17">
        <w:rPr>
          <w:lang w:val="en-US"/>
        </w:rPr>
        <w:t xml:space="preserve"> </w:t>
      </w:r>
      <w:r w:rsidR="00B60CC4" w:rsidRPr="00A70A17">
        <w:rPr>
          <w:lang w:val="en-US"/>
        </w:rPr>
        <w:t>transfer (APT) CEST imaging</w:t>
      </w:r>
      <w:r w:rsidR="004B1719" w:rsidRPr="00A70A17">
        <w:rPr>
          <w:lang w:val="en-US"/>
        </w:rPr>
        <w:t>.</w:t>
      </w:r>
      <w:r w:rsidR="004B1719" w:rsidRPr="00A70A17">
        <w:rPr>
          <w:vertAlign w:val="superscript"/>
          <w:lang w:val="en-US"/>
        </w:rPr>
        <w:t>13</w:t>
      </w:r>
      <w:r w:rsidR="004B1719" w:rsidRPr="00A70A17">
        <w:rPr>
          <w:lang w:val="en-US"/>
        </w:rPr>
        <w:t xml:space="preserve"> </w:t>
      </w:r>
      <w:proofErr w:type="spellStart"/>
      <w:r w:rsidR="00C02DE0" w:rsidRPr="00A70A17">
        <w:rPr>
          <w:lang w:val="en-US"/>
        </w:rPr>
        <w:t>Hyperintensit</w:t>
      </w:r>
      <w:r w:rsidR="00C33352" w:rsidRPr="00A70A17">
        <w:rPr>
          <w:lang w:val="en-US"/>
        </w:rPr>
        <w:t>y</w:t>
      </w:r>
      <w:proofErr w:type="spellEnd"/>
      <w:r w:rsidR="00C02DE0" w:rsidRPr="00A70A17">
        <w:rPr>
          <w:lang w:val="en-US"/>
        </w:rPr>
        <w:t xml:space="preserve"> on APT-weighted imaging </w:t>
      </w:r>
      <w:r w:rsidR="00C33352" w:rsidRPr="00A70A17">
        <w:rPr>
          <w:lang w:val="en-US"/>
        </w:rPr>
        <w:t>was</w:t>
      </w:r>
      <w:r w:rsidR="00C02DE0" w:rsidRPr="00A70A17">
        <w:rPr>
          <w:lang w:val="en-US"/>
        </w:rPr>
        <w:t xml:space="preserve"> observed to correlate to increased cellular proliferation, a marker for malignant tumor tissue, indicating the potential of this technique to identify regions with tumor infiltration.</w:t>
      </w:r>
      <w:r w:rsidR="00C02DE0" w:rsidRPr="00A70A17">
        <w:rPr>
          <w:vertAlign w:val="superscript"/>
          <w:lang w:val="en-US"/>
        </w:rPr>
        <w:t>14,15</w:t>
      </w:r>
      <w:r w:rsidR="00150300" w:rsidRPr="00A70A17">
        <w:rPr>
          <w:lang w:val="en-US"/>
        </w:rPr>
        <w:t xml:space="preserve"> </w:t>
      </w:r>
    </w:p>
    <w:p w14:paraId="15E498AA" w14:textId="568C0D96" w:rsidR="009F3C44" w:rsidRPr="00A70A17" w:rsidRDefault="009F3C44" w:rsidP="00A70A17">
      <w:pPr>
        <w:ind w:left="284"/>
        <w:jc w:val="both"/>
        <w:rPr>
          <w:lang w:val="en-US"/>
        </w:rPr>
      </w:pPr>
      <w:r w:rsidRPr="00A70A17">
        <w:rPr>
          <w:lang w:val="en-US"/>
        </w:rPr>
        <w:t>As C</w:t>
      </w:r>
      <w:r w:rsidR="00150300" w:rsidRPr="00A70A17">
        <w:rPr>
          <w:lang w:val="en-US"/>
        </w:rPr>
        <w:t>MRO</w:t>
      </w:r>
      <w:r w:rsidR="00150300" w:rsidRPr="00A70A17">
        <w:rPr>
          <w:vertAlign w:val="subscript"/>
          <w:lang w:val="en-US"/>
        </w:rPr>
        <w:t>2</w:t>
      </w:r>
      <w:r w:rsidR="00150300" w:rsidRPr="00A70A17">
        <w:rPr>
          <w:lang w:val="en-US"/>
        </w:rPr>
        <w:t xml:space="preserve">, </w:t>
      </w:r>
      <w:proofErr w:type="spellStart"/>
      <w:r w:rsidR="00150300" w:rsidRPr="00A70A17">
        <w:rPr>
          <w:lang w:val="en-US"/>
        </w:rPr>
        <w:t>rCBV</w:t>
      </w:r>
      <w:proofErr w:type="spellEnd"/>
      <w:r w:rsidR="00150300" w:rsidRPr="00A70A17">
        <w:rPr>
          <w:lang w:val="en-US"/>
        </w:rPr>
        <w:t xml:space="preserve">, VSI and APT </w:t>
      </w:r>
      <w:r w:rsidR="00232BC5" w:rsidRPr="00A70A17">
        <w:rPr>
          <w:lang w:val="en-US"/>
        </w:rPr>
        <w:t>convey complementary informatio</w:t>
      </w:r>
      <w:r w:rsidRPr="00A70A17">
        <w:rPr>
          <w:lang w:val="en-US"/>
        </w:rPr>
        <w:t xml:space="preserve">n on tumor physiology, combining these four brain maps could </w:t>
      </w:r>
      <w:r w:rsidR="004C2F56" w:rsidRPr="00A70A17">
        <w:rPr>
          <w:lang w:val="en-US"/>
        </w:rPr>
        <w:t>enable</w:t>
      </w:r>
      <w:r w:rsidRPr="00A70A17">
        <w:rPr>
          <w:lang w:val="en-US"/>
        </w:rPr>
        <w:t xml:space="preserve"> complete </w:t>
      </w:r>
      <w:r w:rsidR="00E81F8D" w:rsidRPr="00A70A17">
        <w:rPr>
          <w:lang w:val="en-US"/>
        </w:rPr>
        <w:t>detection</w:t>
      </w:r>
      <w:r w:rsidRPr="00A70A17">
        <w:rPr>
          <w:lang w:val="en-US"/>
        </w:rPr>
        <w:t xml:space="preserve"> </w:t>
      </w:r>
      <w:r w:rsidR="00E81F8D" w:rsidRPr="00A70A17">
        <w:rPr>
          <w:lang w:val="en-US"/>
        </w:rPr>
        <w:t xml:space="preserve">of </w:t>
      </w:r>
      <w:r w:rsidRPr="00A70A17">
        <w:rPr>
          <w:lang w:val="en-US"/>
        </w:rPr>
        <w:t>tumor infiltration</w:t>
      </w:r>
      <w:r w:rsidR="00E362C7">
        <w:rPr>
          <w:lang w:val="en-US"/>
        </w:rPr>
        <w:t xml:space="preserve"> for improved radiotherapy target delineation</w:t>
      </w:r>
      <w:r w:rsidRPr="00A70A17">
        <w:rPr>
          <w:lang w:val="en-US"/>
        </w:rPr>
        <w:t xml:space="preserve">. </w:t>
      </w:r>
    </w:p>
    <w:p w14:paraId="4E5CA765" w14:textId="77777777" w:rsidR="00701165" w:rsidRPr="00A70A17" w:rsidRDefault="00701165" w:rsidP="004C2F56">
      <w:pPr>
        <w:ind w:left="284"/>
        <w:rPr>
          <w:lang w:val="en-US"/>
        </w:rPr>
      </w:pPr>
    </w:p>
    <w:p w14:paraId="04AC6798" w14:textId="76DAC379" w:rsidR="004C2F56" w:rsidRPr="00A70A17" w:rsidRDefault="00701165" w:rsidP="00A70A17">
      <w:pPr>
        <w:ind w:left="284"/>
        <w:jc w:val="both"/>
        <w:rPr>
          <w:lang w:val="en-US"/>
        </w:rPr>
      </w:pPr>
      <w:r w:rsidRPr="00A70A17">
        <w:rPr>
          <w:lang w:val="en-US"/>
        </w:rPr>
        <w:t xml:space="preserve">In the </w:t>
      </w:r>
      <w:r w:rsidRPr="00A70A17">
        <w:rPr>
          <w:i/>
          <w:iCs/>
          <w:lang w:val="en-US"/>
        </w:rPr>
        <w:t>Imaging for Tumor Environment Mapping (ITEM)</w:t>
      </w:r>
      <w:r w:rsidRPr="00A70A17">
        <w:rPr>
          <w:lang w:val="en-US"/>
        </w:rPr>
        <w:t xml:space="preserve"> study (MEC-2020-0002) within the </w:t>
      </w:r>
      <w:r w:rsidR="004C2F56" w:rsidRPr="00A70A17">
        <w:rPr>
          <w:lang w:val="en-US"/>
        </w:rPr>
        <w:t xml:space="preserve">Erasmus MC, these </w:t>
      </w:r>
      <w:proofErr w:type="spellStart"/>
      <w:r w:rsidR="004C2F56" w:rsidRPr="00A70A17">
        <w:rPr>
          <w:lang w:val="en-US"/>
        </w:rPr>
        <w:t>aMRI</w:t>
      </w:r>
      <w:proofErr w:type="spellEnd"/>
      <w:r w:rsidR="004C2F56" w:rsidRPr="00A70A17">
        <w:rPr>
          <w:lang w:val="en-US"/>
        </w:rPr>
        <w:t xml:space="preserve"> techniques </w:t>
      </w:r>
      <w:r w:rsidRPr="00A70A17">
        <w:rPr>
          <w:lang w:val="en-US"/>
        </w:rPr>
        <w:t>and their corresponding post</w:t>
      </w:r>
      <w:r w:rsidR="00E362C7">
        <w:rPr>
          <w:lang w:val="en-US"/>
        </w:rPr>
        <w:t>-</w:t>
      </w:r>
      <w:r w:rsidRPr="00A70A17">
        <w:rPr>
          <w:lang w:val="en-US"/>
        </w:rPr>
        <w:t xml:space="preserve">processing pipelines have successfully been implemented and validated in human glioma. The individual imaging techniques have been optimized to obtain a sufficiently high signal-to-noise ratio and </w:t>
      </w:r>
      <w:r w:rsidR="00274901" w:rsidRPr="00A70A17">
        <w:rPr>
          <w:lang w:val="en-US"/>
        </w:rPr>
        <w:t>were</w:t>
      </w:r>
      <w:r w:rsidRPr="00A70A17">
        <w:rPr>
          <w:lang w:val="en-US"/>
        </w:rPr>
        <w:t xml:space="preserve"> </w:t>
      </w:r>
      <w:r w:rsidR="00274901" w:rsidRPr="00A70A17">
        <w:rPr>
          <w:lang w:val="en-US"/>
        </w:rPr>
        <w:t>integrated</w:t>
      </w:r>
      <w:r w:rsidRPr="00A70A17">
        <w:rPr>
          <w:lang w:val="en-US"/>
        </w:rPr>
        <w:t xml:space="preserve"> in the pre-surgical MRI session of low and high-grade </w:t>
      </w:r>
      <w:r w:rsidR="00E4484F">
        <w:rPr>
          <w:lang w:val="en-US"/>
        </w:rPr>
        <w:t>brain tumor patients</w:t>
      </w:r>
      <w:r w:rsidRPr="00A70A17">
        <w:rPr>
          <w:lang w:val="en-US"/>
        </w:rPr>
        <w:t xml:space="preserve"> who </w:t>
      </w:r>
      <w:r w:rsidR="00274901" w:rsidRPr="00A70A17">
        <w:rPr>
          <w:lang w:val="en-US"/>
        </w:rPr>
        <w:t>were scheduled to undergo</w:t>
      </w:r>
      <w:r w:rsidRPr="00A70A17">
        <w:rPr>
          <w:lang w:val="en-US"/>
        </w:rPr>
        <w:t xml:space="preserve"> either biopsy or resection surgery. Validation of these imaging techniques </w:t>
      </w:r>
      <w:r w:rsidR="00274901" w:rsidRPr="00A70A17">
        <w:rPr>
          <w:lang w:val="en-US"/>
        </w:rPr>
        <w:t>occurred</w:t>
      </w:r>
      <w:r w:rsidRPr="00A70A17">
        <w:rPr>
          <w:lang w:val="en-US"/>
        </w:rPr>
        <w:t xml:space="preserve"> via stereotactic biopsies of the tum</w:t>
      </w:r>
      <w:r w:rsidR="00274901" w:rsidRPr="00A70A17">
        <w:rPr>
          <w:lang w:val="en-US"/>
        </w:rPr>
        <w:t>o</w:t>
      </w:r>
      <w:r w:rsidRPr="00A70A17">
        <w:rPr>
          <w:lang w:val="en-US"/>
        </w:rPr>
        <w:t xml:space="preserve">r tissue and analyzing these either for protein content with proteomics (validation of APT) or with immunohistochemistry to assess microvascular </w:t>
      </w:r>
      <w:r w:rsidR="00274901" w:rsidRPr="00A70A17">
        <w:rPr>
          <w:lang w:val="en-US"/>
        </w:rPr>
        <w:t xml:space="preserve">structure </w:t>
      </w:r>
      <w:r w:rsidRPr="00A70A17">
        <w:rPr>
          <w:lang w:val="en-US"/>
        </w:rPr>
        <w:t>(validation of VSI) and hypoxia (validation of OEF).</w:t>
      </w:r>
      <w:r w:rsidR="00274901" w:rsidRPr="00A70A17">
        <w:rPr>
          <w:lang w:val="en-US"/>
        </w:rPr>
        <w:t xml:space="preserve"> </w:t>
      </w:r>
    </w:p>
    <w:p w14:paraId="1A29E0BA" w14:textId="29014272" w:rsidR="00274901" w:rsidRPr="00A70A17" w:rsidRDefault="00274901" w:rsidP="00A70A17">
      <w:pPr>
        <w:ind w:left="284"/>
        <w:jc w:val="both"/>
        <w:rPr>
          <w:lang w:val="en-US"/>
        </w:rPr>
      </w:pPr>
      <w:r w:rsidRPr="00A70A17">
        <w:rPr>
          <w:lang w:val="en-US"/>
        </w:rPr>
        <w:t xml:space="preserve">In a collaboration between the Dept. of Radiology &amp; Nuclear medicine and the Dept. of Radiotherapy at the Erasmus MC, a pilot study </w:t>
      </w:r>
      <w:r w:rsidRPr="00A70A17">
        <w:rPr>
          <w:i/>
          <w:iCs/>
          <w:lang w:val="en-US"/>
        </w:rPr>
        <w:t>Physiological MRI for precision radiotherapy of IDH-</w:t>
      </w:r>
      <w:proofErr w:type="spellStart"/>
      <w:r w:rsidRPr="00A70A17">
        <w:rPr>
          <w:i/>
          <w:iCs/>
          <w:lang w:val="en-US"/>
        </w:rPr>
        <w:t>wildtype</w:t>
      </w:r>
      <w:proofErr w:type="spellEnd"/>
      <w:r w:rsidRPr="00A70A17">
        <w:rPr>
          <w:i/>
          <w:iCs/>
          <w:lang w:val="en-US"/>
        </w:rPr>
        <w:t xml:space="preserve"> glioblastoma (</w:t>
      </w:r>
      <w:proofErr w:type="spellStart"/>
      <w:r w:rsidRPr="00A70A17">
        <w:rPr>
          <w:i/>
          <w:iCs/>
          <w:lang w:val="en-US"/>
        </w:rPr>
        <w:t>PhysMRRT</w:t>
      </w:r>
      <w:proofErr w:type="spellEnd"/>
      <w:r w:rsidRPr="00A70A17">
        <w:rPr>
          <w:i/>
          <w:iCs/>
          <w:lang w:val="en-US"/>
        </w:rPr>
        <w:t xml:space="preserve">) </w:t>
      </w:r>
      <w:r w:rsidRPr="00A70A17">
        <w:rPr>
          <w:lang w:val="en-US"/>
        </w:rPr>
        <w:t xml:space="preserve">(MEC-2022-0123) has been initiated with the aim to </w:t>
      </w:r>
      <w:r w:rsidR="0009532A" w:rsidRPr="00A70A17">
        <w:rPr>
          <w:lang w:val="en-US"/>
        </w:rPr>
        <w:t xml:space="preserve">construct </w:t>
      </w:r>
      <w:r w:rsidRPr="00A70A17">
        <w:rPr>
          <w:lang w:val="en-US"/>
        </w:rPr>
        <w:t>a</w:t>
      </w:r>
      <w:r w:rsidR="0009532A" w:rsidRPr="00A70A17">
        <w:rPr>
          <w:lang w:val="en-US"/>
        </w:rPr>
        <w:t xml:space="preserve"> fully functional workflow that integrates CMRO</w:t>
      </w:r>
      <w:r w:rsidR="0009532A" w:rsidRPr="00A70A17">
        <w:rPr>
          <w:vertAlign w:val="subscript"/>
          <w:lang w:val="en-US"/>
        </w:rPr>
        <w:t>2</w:t>
      </w:r>
      <w:r w:rsidR="0009532A" w:rsidRPr="00A70A17">
        <w:rPr>
          <w:lang w:val="en-US"/>
        </w:rPr>
        <w:t xml:space="preserve">, </w:t>
      </w:r>
      <w:proofErr w:type="spellStart"/>
      <w:r w:rsidR="0009532A" w:rsidRPr="00A70A17">
        <w:rPr>
          <w:lang w:val="en-US"/>
        </w:rPr>
        <w:t>rCBV</w:t>
      </w:r>
      <w:proofErr w:type="spellEnd"/>
      <w:r w:rsidR="0009532A" w:rsidRPr="00A70A17">
        <w:rPr>
          <w:lang w:val="en-US"/>
        </w:rPr>
        <w:t xml:space="preserve">, VSI and APT imaging into radiotherapy planning of glioblastomas to generate a CTV based on </w:t>
      </w:r>
      <w:proofErr w:type="spellStart"/>
      <w:r w:rsidR="0009532A" w:rsidRPr="00A70A17">
        <w:rPr>
          <w:lang w:val="en-US"/>
        </w:rPr>
        <w:t>aMRI</w:t>
      </w:r>
      <w:proofErr w:type="spellEnd"/>
      <w:r w:rsidR="0009532A" w:rsidRPr="00A70A17">
        <w:rPr>
          <w:lang w:val="en-US"/>
        </w:rPr>
        <w:t xml:space="preserve"> (</w:t>
      </w:r>
      <w:proofErr w:type="spellStart"/>
      <w:r w:rsidR="0009532A" w:rsidRPr="00A70A17">
        <w:rPr>
          <w:lang w:val="en-US"/>
        </w:rPr>
        <w:t>CTV</w:t>
      </w:r>
      <w:r w:rsidR="0009532A" w:rsidRPr="00A70A17">
        <w:rPr>
          <w:vertAlign w:val="subscript"/>
          <w:lang w:val="en-US"/>
        </w:rPr>
        <w:t>aMRI</w:t>
      </w:r>
      <w:proofErr w:type="spellEnd"/>
      <w:r w:rsidR="0009532A" w:rsidRPr="00A70A17">
        <w:rPr>
          <w:lang w:val="en-US"/>
        </w:rPr>
        <w:t xml:space="preserve">). In this currently ongoing study, a total of ten glioblastoma patients are to be recruited and will undergo an </w:t>
      </w:r>
      <w:r w:rsidR="000C125C">
        <w:rPr>
          <w:lang w:val="en-US"/>
        </w:rPr>
        <w:t>extended</w:t>
      </w:r>
      <w:r w:rsidR="000C125C" w:rsidRPr="00A70A17">
        <w:rPr>
          <w:lang w:val="en-US"/>
        </w:rPr>
        <w:t xml:space="preserve"> </w:t>
      </w:r>
      <w:r w:rsidR="0009532A" w:rsidRPr="00A70A17">
        <w:rPr>
          <w:lang w:val="en-US"/>
        </w:rPr>
        <w:t xml:space="preserve">MRI protocol, which includes the previously mentioned </w:t>
      </w:r>
      <w:proofErr w:type="spellStart"/>
      <w:r w:rsidR="0009532A" w:rsidRPr="00A70A17">
        <w:rPr>
          <w:lang w:val="en-US"/>
        </w:rPr>
        <w:t>aMRI</w:t>
      </w:r>
      <w:proofErr w:type="spellEnd"/>
      <w:r w:rsidR="0009532A" w:rsidRPr="00A70A17">
        <w:rPr>
          <w:lang w:val="en-US"/>
        </w:rPr>
        <w:t xml:space="preserve"> techniques</w:t>
      </w:r>
      <w:r w:rsidR="00D85240">
        <w:rPr>
          <w:lang w:val="en-US"/>
        </w:rPr>
        <w:t xml:space="preserve"> </w:t>
      </w:r>
      <w:r w:rsidR="003A4337">
        <w:rPr>
          <w:lang w:val="en-US"/>
        </w:rPr>
        <w:t>and</w:t>
      </w:r>
      <w:r w:rsidR="00E4484F">
        <w:rPr>
          <w:lang w:val="en-US"/>
        </w:rPr>
        <w:t xml:space="preserve"> the standard </w:t>
      </w:r>
      <w:r w:rsidR="003A4337" w:rsidRPr="003A4337">
        <w:rPr>
          <w:i/>
          <w:lang w:val="en-US"/>
        </w:rPr>
        <w:t>B</w:t>
      </w:r>
      <w:r w:rsidR="00E4484F" w:rsidRPr="003A4337">
        <w:rPr>
          <w:i/>
          <w:lang w:val="en-US"/>
        </w:rPr>
        <w:t>rain tumor MRI</w:t>
      </w:r>
      <w:r w:rsidR="000C125C">
        <w:rPr>
          <w:i/>
          <w:lang w:val="en-US"/>
        </w:rPr>
        <w:t xml:space="preserve"> </w:t>
      </w:r>
      <w:r w:rsidR="00E4484F" w:rsidRPr="003A4337">
        <w:rPr>
          <w:i/>
          <w:lang w:val="en-US"/>
        </w:rPr>
        <w:t>protocol</w:t>
      </w:r>
      <w:r w:rsidR="000C125C">
        <w:rPr>
          <w:i/>
          <w:lang w:val="en-US"/>
        </w:rPr>
        <w:t>,</w:t>
      </w:r>
      <w:r w:rsidR="00E4484F" w:rsidRPr="003A4337">
        <w:rPr>
          <w:i/>
          <w:lang w:val="en-US"/>
        </w:rPr>
        <w:t xml:space="preserve"> </w:t>
      </w:r>
      <w:r w:rsidR="0009532A" w:rsidRPr="00A70A17">
        <w:rPr>
          <w:lang w:val="en-US"/>
        </w:rPr>
        <w:t xml:space="preserve">before radiotherapy. The </w:t>
      </w:r>
      <w:proofErr w:type="spellStart"/>
      <w:r w:rsidR="0009532A" w:rsidRPr="00A70A17">
        <w:rPr>
          <w:lang w:val="en-US"/>
        </w:rPr>
        <w:t>aMRI</w:t>
      </w:r>
      <w:proofErr w:type="spellEnd"/>
      <w:r w:rsidR="0009532A" w:rsidRPr="00A70A17">
        <w:rPr>
          <w:lang w:val="en-US"/>
        </w:rPr>
        <w:t xml:space="preserve"> data of these patients will then be used to further optimize a workflow that uses probability mapping </w:t>
      </w:r>
      <w:r w:rsidR="003A4337">
        <w:rPr>
          <w:lang w:val="en-US"/>
        </w:rPr>
        <w:t xml:space="preserve">and tumor growth modelling </w:t>
      </w:r>
      <w:r w:rsidR="0009532A" w:rsidRPr="00A70A17">
        <w:rPr>
          <w:lang w:val="en-US"/>
        </w:rPr>
        <w:t xml:space="preserve">to generate a </w:t>
      </w:r>
      <w:proofErr w:type="spellStart"/>
      <w:r w:rsidR="0009532A" w:rsidRPr="00A70A17">
        <w:rPr>
          <w:lang w:val="en-US"/>
        </w:rPr>
        <w:t>CTV</w:t>
      </w:r>
      <w:r w:rsidR="0009532A" w:rsidRPr="00A70A17">
        <w:rPr>
          <w:vertAlign w:val="subscript"/>
          <w:lang w:val="en-US"/>
        </w:rPr>
        <w:t>aMRI</w:t>
      </w:r>
      <w:proofErr w:type="spellEnd"/>
      <w:r w:rsidR="0009532A" w:rsidRPr="00A70A17">
        <w:rPr>
          <w:vertAlign w:val="subscript"/>
          <w:lang w:val="en-US"/>
        </w:rPr>
        <w:softHyphen/>
      </w:r>
      <w:r w:rsidR="0009532A" w:rsidRPr="00A70A17">
        <w:rPr>
          <w:lang w:val="en-US"/>
        </w:rPr>
        <w:t xml:space="preserve"> for glioblastoma</w:t>
      </w:r>
      <w:r w:rsidR="0009532A" w:rsidRPr="00A70A17">
        <w:rPr>
          <w:vertAlign w:val="subscript"/>
          <w:lang w:val="en-US"/>
        </w:rPr>
        <w:t>,</w:t>
      </w:r>
      <w:r w:rsidR="0009532A" w:rsidRPr="00A70A17">
        <w:rPr>
          <w:lang w:val="en-US"/>
        </w:rPr>
        <w:t xml:space="preserve"> </w:t>
      </w:r>
    </w:p>
    <w:p w14:paraId="5319FB3F" w14:textId="26C8875D" w:rsidR="00DF3084" w:rsidRPr="00A70A17" w:rsidRDefault="00DF3084" w:rsidP="0009532A">
      <w:pPr>
        <w:ind w:left="284"/>
        <w:rPr>
          <w:lang w:val="en-US"/>
        </w:rPr>
      </w:pPr>
    </w:p>
    <w:p w14:paraId="75FDCEB4" w14:textId="57BFB4D1" w:rsidR="00DF3084" w:rsidRPr="00A70A17" w:rsidRDefault="00DF3084" w:rsidP="00DF3084">
      <w:pPr>
        <w:pStyle w:val="Heading2"/>
        <w:rPr>
          <w:szCs w:val="22"/>
          <w:lang w:val="en-US"/>
        </w:rPr>
      </w:pPr>
      <w:bookmarkStart w:id="17" w:name="_Toc140755182"/>
      <w:r w:rsidRPr="00A70A17">
        <w:rPr>
          <w:szCs w:val="22"/>
          <w:lang w:val="en-US"/>
        </w:rPr>
        <w:lastRenderedPageBreak/>
        <w:t>Rationale</w:t>
      </w:r>
      <w:bookmarkEnd w:id="17"/>
    </w:p>
    <w:p w14:paraId="16ED8C1B" w14:textId="5E33059C" w:rsidR="00CE5F13" w:rsidRPr="00A70A17" w:rsidRDefault="008B25C6" w:rsidP="00FB6E1C">
      <w:pPr>
        <w:ind w:left="284"/>
        <w:jc w:val="both"/>
        <w:rPr>
          <w:lang w:val="en-US"/>
        </w:rPr>
      </w:pPr>
      <w:r w:rsidRPr="00A70A17">
        <w:rPr>
          <w:lang w:val="en-US"/>
        </w:rPr>
        <w:t xml:space="preserve">With </w:t>
      </w:r>
      <w:proofErr w:type="spellStart"/>
      <w:r w:rsidRPr="00A70A17">
        <w:rPr>
          <w:lang w:val="en-US"/>
        </w:rPr>
        <w:t>aMRI</w:t>
      </w:r>
      <w:proofErr w:type="spellEnd"/>
      <w:r w:rsidRPr="00A70A17">
        <w:rPr>
          <w:lang w:val="en-US"/>
        </w:rPr>
        <w:t xml:space="preserve"> comes the opportunity to introduce</w:t>
      </w:r>
      <w:r w:rsidR="008C0103" w:rsidRPr="00A70A17">
        <w:rPr>
          <w:lang w:val="en-US"/>
        </w:rPr>
        <w:t xml:space="preserve"> </w:t>
      </w:r>
      <w:r w:rsidR="006A3913" w:rsidRPr="00A70A17">
        <w:rPr>
          <w:lang w:val="en-US"/>
        </w:rPr>
        <w:t xml:space="preserve">additional </w:t>
      </w:r>
      <w:r w:rsidR="008C0103" w:rsidRPr="00A70A17">
        <w:rPr>
          <w:lang w:val="en-US"/>
        </w:rPr>
        <w:t xml:space="preserve">information on </w:t>
      </w:r>
      <w:r w:rsidRPr="00A70A17">
        <w:rPr>
          <w:lang w:val="en-US"/>
        </w:rPr>
        <w:t xml:space="preserve">physiological </w:t>
      </w:r>
      <w:r w:rsidR="006A3913" w:rsidRPr="00A70A17">
        <w:rPr>
          <w:lang w:val="en-US"/>
        </w:rPr>
        <w:t>changes</w:t>
      </w:r>
      <w:r w:rsidR="008C0103" w:rsidRPr="00A70A17">
        <w:rPr>
          <w:lang w:val="en-US"/>
        </w:rPr>
        <w:t xml:space="preserve"> in the brain</w:t>
      </w:r>
      <w:r w:rsidRPr="00A70A17">
        <w:rPr>
          <w:lang w:val="en-US"/>
        </w:rPr>
        <w:t xml:space="preserve"> and improve target definition </w:t>
      </w:r>
      <w:r w:rsidR="008C0103" w:rsidRPr="00A70A17">
        <w:rPr>
          <w:lang w:val="en-US"/>
        </w:rPr>
        <w:t>of</w:t>
      </w:r>
      <w:r w:rsidRPr="00A70A17">
        <w:rPr>
          <w:lang w:val="en-US"/>
        </w:rPr>
        <w:t xml:space="preserve"> radiotherapy</w:t>
      </w:r>
      <w:r w:rsidR="008C0103" w:rsidRPr="00A70A17">
        <w:rPr>
          <w:lang w:val="en-US"/>
        </w:rPr>
        <w:t xml:space="preserve"> for glioblastoma. </w:t>
      </w:r>
      <w:r w:rsidR="003F77D3">
        <w:rPr>
          <w:lang w:val="en-US"/>
        </w:rPr>
        <w:t xml:space="preserve">By </w:t>
      </w:r>
      <w:r w:rsidR="00EE172A">
        <w:rPr>
          <w:lang w:val="en-US"/>
        </w:rPr>
        <w:t>extending the MRI</w:t>
      </w:r>
      <w:r w:rsidR="000C125C">
        <w:rPr>
          <w:lang w:val="en-US"/>
        </w:rPr>
        <w:t xml:space="preserve"> </w:t>
      </w:r>
      <w:r w:rsidR="00EE172A">
        <w:rPr>
          <w:lang w:val="en-US"/>
        </w:rPr>
        <w:t xml:space="preserve">protocol before radiotherapy with abovementioned </w:t>
      </w:r>
      <w:proofErr w:type="spellStart"/>
      <w:r w:rsidR="00EE172A">
        <w:rPr>
          <w:lang w:val="en-US"/>
        </w:rPr>
        <w:t>aMRI</w:t>
      </w:r>
      <w:proofErr w:type="spellEnd"/>
      <w:r w:rsidR="00EE172A">
        <w:rPr>
          <w:lang w:val="en-US"/>
        </w:rPr>
        <w:t xml:space="preserve"> techniques,</w:t>
      </w:r>
      <w:r w:rsidR="003F77D3">
        <w:rPr>
          <w:lang w:val="en-US"/>
        </w:rPr>
        <w:t xml:space="preserve"> the 1.5-cm isotropic CTV-</w:t>
      </w:r>
      <w:r w:rsidR="00EE172A">
        <w:rPr>
          <w:lang w:val="en-US"/>
        </w:rPr>
        <w:t xml:space="preserve">margin may be eliminated and the CTV may be defined more accurately through a </w:t>
      </w:r>
      <w:proofErr w:type="spellStart"/>
      <w:r w:rsidR="00EE172A">
        <w:rPr>
          <w:lang w:val="en-US"/>
        </w:rPr>
        <w:t>CTV</w:t>
      </w:r>
      <w:r w:rsidR="00EE172A">
        <w:rPr>
          <w:vertAlign w:val="subscript"/>
          <w:lang w:val="en-US"/>
        </w:rPr>
        <w:t>aMRI</w:t>
      </w:r>
      <w:proofErr w:type="spellEnd"/>
      <w:r w:rsidR="00EE172A">
        <w:rPr>
          <w:lang w:val="en-US"/>
        </w:rPr>
        <w:t>.</w:t>
      </w:r>
      <w:r w:rsidR="003F77D3">
        <w:rPr>
          <w:lang w:val="en-US"/>
        </w:rPr>
        <w:t xml:space="preserve"> </w:t>
      </w:r>
      <w:r w:rsidR="006A3913" w:rsidRPr="00A70A17">
        <w:rPr>
          <w:lang w:val="en-US"/>
        </w:rPr>
        <w:t>At the Erasmus MC, various</w:t>
      </w:r>
      <w:r w:rsidR="008C0103" w:rsidRPr="00A70A17">
        <w:rPr>
          <w:lang w:val="en-US"/>
        </w:rPr>
        <w:t xml:space="preserve"> promising </w:t>
      </w:r>
      <w:proofErr w:type="spellStart"/>
      <w:r w:rsidR="008C0103" w:rsidRPr="00A70A17">
        <w:rPr>
          <w:lang w:val="en-US"/>
        </w:rPr>
        <w:t>aMRI</w:t>
      </w:r>
      <w:proofErr w:type="spellEnd"/>
      <w:r w:rsidR="008C0103" w:rsidRPr="00A70A17">
        <w:rPr>
          <w:lang w:val="en-US"/>
        </w:rPr>
        <w:t xml:space="preserve"> techniques ha</w:t>
      </w:r>
      <w:r w:rsidR="006A3913" w:rsidRPr="00A70A17">
        <w:rPr>
          <w:lang w:val="en-US"/>
        </w:rPr>
        <w:t xml:space="preserve">ve been implemented during the </w:t>
      </w:r>
      <w:r w:rsidR="006A3913" w:rsidRPr="00A70A17">
        <w:rPr>
          <w:i/>
          <w:iCs/>
          <w:lang w:val="en-US"/>
        </w:rPr>
        <w:t xml:space="preserve">ITEM </w:t>
      </w:r>
      <w:r w:rsidR="006A3913" w:rsidRPr="00A70A17">
        <w:rPr>
          <w:lang w:val="en-US"/>
        </w:rPr>
        <w:t xml:space="preserve">study </w:t>
      </w:r>
      <w:r w:rsidR="008C0103" w:rsidRPr="00A70A17">
        <w:rPr>
          <w:lang w:val="en-US"/>
        </w:rPr>
        <w:t xml:space="preserve">and a workflow for generation of a </w:t>
      </w:r>
      <w:proofErr w:type="spellStart"/>
      <w:r w:rsidR="008C0103" w:rsidRPr="00A70A17">
        <w:rPr>
          <w:lang w:val="en-US"/>
        </w:rPr>
        <w:t>CTV</w:t>
      </w:r>
      <w:r w:rsidR="008C0103" w:rsidRPr="00646D40">
        <w:rPr>
          <w:vertAlign w:val="subscript"/>
          <w:lang w:val="en-US"/>
        </w:rPr>
        <w:t>aMRI</w:t>
      </w:r>
      <w:proofErr w:type="spellEnd"/>
      <w:r w:rsidR="00FB6E1C" w:rsidRPr="00A70A17">
        <w:rPr>
          <w:lang w:val="en-US"/>
        </w:rPr>
        <w:t xml:space="preserve"> for glioblastoma </w:t>
      </w:r>
      <w:r w:rsidR="006A3913" w:rsidRPr="00A70A17">
        <w:rPr>
          <w:lang w:val="en-US"/>
        </w:rPr>
        <w:t xml:space="preserve">is being </w:t>
      </w:r>
      <w:r w:rsidR="004504C3">
        <w:rPr>
          <w:lang w:val="en-US"/>
        </w:rPr>
        <w:t>optimized</w:t>
      </w:r>
      <w:r w:rsidR="004504C3" w:rsidRPr="00A70A17">
        <w:rPr>
          <w:lang w:val="en-US"/>
        </w:rPr>
        <w:t xml:space="preserve"> </w:t>
      </w:r>
      <w:r w:rsidR="006A3913" w:rsidRPr="00A70A17">
        <w:rPr>
          <w:lang w:val="en-US"/>
        </w:rPr>
        <w:t xml:space="preserve">in the </w:t>
      </w:r>
      <w:proofErr w:type="spellStart"/>
      <w:r w:rsidR="006A3913" w:rsidRPr="00A70A17">
        <w:rPr>
          <w:i/>
          <w:iCs/>
          <w:lang w:val="en-US"/>
        </w:rPr>
        <w:t>PhysMRRT</w:t>
      </w:r>
      <w:proofErr w:type="spellEnd"/>
      <w:r w:rsidR="006A3913" w:rsidRPr="00A70A17">
        <w:rPr>
          <w:lang w:val="en-US"/>
        </w:rPr>
        <w:t xml:space="preserve"> study.</w:t>
      </w:r>
    </w:p>
    <w:p w14:paraId="3A8F8E99" w14:textId="6B6A5079" w:rsidR="004B1719" w:rsidRDefault="00A73DE9" w:rsidP="00FB6E1C">
      <w:pPr>
        <w:ind w:left="284"/>
        <w:jc w:val="both"/>
        <w:rPr>
          <w:lang w:val="en-GB"/>
        </w:rPr>
      </w:pPr>
      <w:r w:rsidRPr="00A70A17">
        <w:rPr>
          <w:lang w:val="en-US"/>
        </w:rPr>
        <w:t xml:space="preserve">In this prospective cohort study, </w:t>
      </w:r>
      <w:r w:rsidRPr="00A70A17">
        <w:rPr>
          <w:i/>
          <w:iCs/>
          <w:lang w:val="en-US"/>
        </w:rPr>
        <w:t xml:space="preserve">Hitting the </w:t>
      </w:r>
      <w:r w:rsidR="00777C9D" w:rsidRPr="00777C9D">
        <w:rPr>
          <w:i/>
          <w:iCs/>
          <w:u w:val="single"/>
          <w:lang w:val="en-US"/>
        </w:rPr>
        <w:t>M</w:t>
      </w:r>
      <w:r w:rsidRPr="00A70A17">
        <w:rPr>
          <w:i/>
          <w:iCs/>
          <w:lang w:val="en-US"/>
        </w:rPr>
        <w:t>ark: Intr</w:t>
      </w:r>
      <w:r w:rsidRPr="003A4337">
        <w:rPr>
          <w:i/>
          <w:iCs/>
          <w:u w:val="single"/>
          <w:lang w:val="en-US"/>
        </w:rPr>
        <w:t>o</w:t>
      </w:r>
      <w:r w:rsidRPr="00A70A17">
        <w:rPr>
          <w:i/>
          <w:iCs/>
          <w:lang w:val="en-US"/>
        </w:rPr>
        <w:t xml:space="preserve">ducing </w:t>
      </w:r>
      <w:r w:rsidR="003A4337" w:rsidRPr="00777C9D">
        <w:rPr>
          <w:i/>
          <w:iCs/>
          <w:u w:val="single"/>
          <w:lang w:val="en-US"/>
        </w:rPr>
        <w:t>s</w:t>
      </w:r>
      <w:r w:rsidR="003A4337">
        <w:rPr>
          <w:i/>
          <w:iCs/>
          <w:lang w:val="en-US"/>
        </w:rPr>
        <w:t>tate-of-the-</w:t>
      </w:r>
      <w:r w:rsidR="003A4337" w:rsidRPr="00777C9D">
        <w:rPr>
          <w:i/>
          <w:iCs/>
          <w:u w:val="single"/>
          <w:lang w:val="en-US"/>
        </w:rPr>
        <w:t>a</w:t>
      </w:r>
      <w:r w:rsidR="003A4337">
        <w:rPr>
          <w:i/>
          <w:iCs/>
          <w:lang w:val="en-US"/>
        </w:rPr>
        <w:t>rt</w:t>
      </w:r>
      <w:r w:rsidR="003A4337" w:rsidRPr="00A70A17">
        <w:rPr>
          <w:i/>
          <w:iCs/>
          <w:lang w:val="en-US"/>
        </w:rPr>
        <w:t xml:space="preserve"> </w:t>
      </w:r>
      <w:r w:rsidRPr="00A70A17">
        <w:rPr>
          <w:i/>
          <w:iCs/>
          <w:lang w:val="en-US"/>
        </w:rPr>
        <w:t>MR</w:t>
      </w:r>
      <w:r w:rsidRPr="00777C9D">
        <w:rPr>
          <w:i/>
          <w:iCs/>
          <w:u w:val="single"/>
          <w:lang w:val="en-US"/>
        </w:rPr>
        <w:t>I</w:t>
      </w:r>
      <w:r w:rsidRPr="00A70A17">
        <w:rPr>
          <w:i/>
          <w:iCs/>
          <w:lang w:val="en-US"/>
        </w:rPr>
        <w:t xml:space="preserve"> for pre</w:t>
      </w:r>
      <w:r w:rsidRPr="00777C9D">
        <w:rPr>
          <w:i/>
          <w:iCs/>
          <w:u w:val="single"/>
          <w:lang w:val="en-US"/>
        </w:rPr>
        <w:t>c</w:t>
      </w:r>
      <w:r w:rsidRPr="00A70A17">
        <w:rPr>
          <w:i/>
          <w:iCs/>
          <w:lang w:val="en-US"/>
        </w:rPr>
        <w:t>ision radiotherapy of glioblastoma (</w:t>
      </w:r>
      <w:r w:rsidR="00177E43">
        <w:rPr>
          <w:i/>
          <w:iCs/>
          <w:lang w:val="en-US"/>
        </w:rPr>
        <w:t>MOSAIC</w:t>
      </w:r>
      <w:r w:rsidRPr="00A70A17">
        <w:rPr>
          <w:i/>
          <w:iCs/>
          <w:lang w:val="en-US"/>
        </w:rPr>
        <w:t>)</w:t>
      </w:r>
      <w:r w:rsidRPr="00A70A17">
        <w:rPr>
          <w:lang w:val="en-US"/>
        </w:rPr>
        <w:t xml:space="preserve">, the aim is </w:t>
      </w:r>
      <w:r w:rsidR="00A5201B">
        <w:rPr>
          <w:lang w:val="en-US"/>
        </w:rPr>
        <w:t xml:space="preserve">to </w:t>
      </w:r>
      <w:r w:rsidRPr="00A70A17">
        <w:rPr>
          <w:lang w:val="en-US"/>
        </w:rPr>
        <w:t xml:space="preserve">assess </w:t>
      </w:r>
      <w:r w:rsidR="00A5201B">
        <w:rPr>
          <w:lang w:val="en-US"/>
        </w:rPr>
        <w:t xml:space="preserve">the </w:t>
      </w:r>
      <w:r w:rsidRPr="00A70A17">
        <w:rPr>
          <w:lang w:val="en-US"/>
        </w:rPr>
        <w:t>potential</w:t>
      </w:r>
      <w:r w:rsidR="00A5201B">
        <w:rPr>
          <w:lang w:val="en-US"/>
        </w:rPr>
        <w:t xml:space="preserve"> of </w:t>
      </w:r>
      <w:proofErr w:type="spellStart"/>
      <w:r w:rsidR="0073590B">
        <w:rPr>
          <w:lang w:val="en-US"/>
        </w:rPr>
        <w:t>aMRI</w:t>
      </w:r>
      <w:proofErr w:type="spellEnd"/>
      <w:r w:rsidR="0073590B">
        <w:rPr>
          <w:lang w:val="en-US"/>
        </w:rPr>
        <w:t xml:space="preserve"> and </w:t>
      </w:r>
      <w:r w:rsidR="00A5201B">
        <w:rPr>
          <w:lang w:val="en-US"/>
        </w:rPr>
        <w:t xml:space="preserve">a </w:t>
      </w:r>
      <w:proofErr w:type="spellStart"/>
      <w:r w:rsidR="00A5201B">
        <w:rPr>
          <w:lang w:val="en-US"/>
        </w:rPr>
        <w:t>CTV</w:t>
      </w:r>
      <w:r w:rsidR="00A5201B">
        <w:rPr>
          <w:vertAlign w:val="subscript"/>
          <w:lang w:val="en-US"/>
        </w:rPr>
        <w:t>aMRI</w:t>
      </w:r>
      <w:proofErr w:type="spellEnd"/>
      <w:r w:rsidRPr="00A70A17">
        <w:rPr>
          <w:lang w:val="en-US"/>
        </w:rPr>
        <w:t xml:space="preserve"> for</w:t>
      </w:r>
      <w:r w:rsidR="00EE1238">
        <w:rPr>
          <w:lang w:val="en-US"/>
        </w:rPr>
        <w:t xml:space="preserve"> adequate</w:t>
      </w:r>
      <w:r w:rsidRPr="00A70A17">
        <w:rPr>
          <w:lang w:val="en-US"/>
        </w:rPr>
        <w:t xml:space="preserve"> </w:t>
      </w:r>
      <w:r w:rsidR="006A3913" w:rsidRPr="00A70A17">
        <w:rPr>
          <w:lang w:val="en-US"/>
        </w:rPr>
        <w:t>coverage of tumor infiltration and reduced damage to organs at risk</w:t>
      </w:r>
      <w:r w:rsidR="005331A4" w:rsidRPr="00A70A17">
        <w:rPr>
          <w:lang w:val="en-US"/>
        </w:rPr>
        <w:t>.</w:t>
      </w:r>
      <w:r w:rsidR="004B1719">
        <w:rPr>
          <w:lang w:val="en-GB"/>
        </w:rPr>
        <w:br w:type="page"/>
      </w:r>
    </w:p>
    <w:p w14:paraId="224E79FD" w14:textId="0A72EB29" w:rsidR="002D68AC" w:rsidRPr="00456C40" w:rsidRDefault="00562611" w:rsidP="004B1719">
      <w:pPr>
        <w:pStyle w:val="Heading1"/>
        <w:rPr>
          <w:lang w:val="en-GB"/>
        </w:rPr>
      </w:pPr>
      <w:bookmarkStart w:id="18" w:name="_Toc140755183"/>
      <w:commentRangeStart w:id="19"/>
      <w:r w:rsidRPr="00456C40">
        <w:rPr>
          <w:lang w:val="en-GB"/>
        </w:rPr>
        <w:lastRenderedPageBreak/>
        <w:t>OBJECTIVES</w:t>
      </w:r>
      <w:commentRangeEnd w:id="19"/>
      <w:r w:rsidR="00E34AF6">
        <w:rPr>
          <w:rStyle w:val="CommentReference"/>
          <w:rFonts w:ascii="Haarlemmer MT Medium OsF" w:hAnsi="Haarlemmer MT Medium OsF"/>
        </w:rPr>
        <w:commentReference w:id="19"/>
      </w:r>
      <w:bookmarkEnd w:id="18"/>
    </w:p>
    <w:p w14:paraId="37AAAB90" w14:textId="77777777" w:rsidR="002D68AC" w:rsidRPr="00456C40" w:rsidRDefault="002D68AC" w:rsidP="00634D7B">
      <w:pPr>
        <w:tabs>
          <w:tab w:val="clear" w:pos="284"/>
          <w:tab w:val="clear" w:pos="1701"/>
        </w:tabs>
        <w:spacing w:line="360" w:lineRule="auto"/>
        <w:rPr>
          <w:rFonts w:cs="Arial"/>
          <w:lang w:val="en-GB"/>
        </w:rPr>
      </w:pPr>
    </w:p>
    <w:p w14:paraId="31A2F719" w14:textId="77777777" w:rsidR="0073590B" w:rsidRDefault="00562611" w:rsidP="00837E15">
      <w:pPr>
        <w:tabs>
          <w:tab w:val="clear" w:pos="284"/>
          <w:tab w:val="clear" w:pos="1701"/>
        </w:tabs>
        <w:spacing w:line="360" w:lineRule="auto"/>
        <w:jc w:val="both"/>
        <w:rPr>
          <w:rFonts w:cs="Arial"/>
          <w:lang w:val="en-GB"/>
        </w:rPr>
      </w:pPr>
      <w:r w:rsidRPr="00FB6E1C">
        <w:rPr>
          <w:rFonts w:cs="Arial"/>
          <w:b/>
          <w:lang w:val="en-GB"/>
        </w:rPr>
        <w:t>Primary Objective:</w:t>
      </w:r>
      <w:r w:rsidR="00A75984">
        <w:rPr>
          <w:rFonts w:cs="Arial"/>
          <w:lang w:val="en-GB"/>
        </w:rPr>
        <w:t xml:space="preserve"> </w:t>
      </w:r>
    </w:p>
    <w:p w14:paraId="4C09C895" w14:textId="78AA4E46" w:rsidR="00837E15" w:rsidRPr="0073590B" w:rsidRDefault="00837E15" w:rsidP="0073590B">
      <w:pPr>
        <w:pStyle w:val="ListParagraph"/>
        <w:numPr>
          <w:ilvl w:val="0"/>
          <w:numId w:val="38"/>
        </w:numPr>
        <w:spacing w:line="360" w:lineRule="auto"/>
        <w:jc w:val="both"/>
        <w:rPr>
          <w:rFonts w:ascii="Arial" w:hAnsi="Arial" w:cs="Arial"/>
          <w:sz w:val="22"/>
          <w:szCs w:val="22"/>
          <w:lang w:val="en-GB"/>
        </w:rPr>
      </w:pPr>
      <w:r w:rsidRPr="0073590B">
        <w:rPr>
          <w:rFonts w:ascii="Arial" w:hAnsi="Arial" w:cs="Arial"/>
          <w:sz w:val="22"/>
          <w:szCs w:val="22"/>
          <w:lang w:val="en-GB"/>
        </w:rPr>
        <w:t>To illustrate similar pattern</w:t>
      </w:r>
      <w:r w:rsidR="007C789F" w:rsidRPr="0073590B">
        <w:rPr>
          <w:rFonts w:ascii="Arial" w:hAnsi="Arial" w:cs="Arial"/>
          <w:sz w:val="22"/>
          <w:szCs w:val="22"/>
          <w:lang w:val="en-GB"/>
        </w:rPr>
        <w:t xml:space="preserve"> </w:t>
      </w:r>
      <w:r w:rsidRPr="0073590B">
        <w:rPr>
          <w:rFonts w:ascii="Arial" w:hAnsi="Arial" w:cs="Arial"/>
          <w:sz w:val="22"/>
          <w:szCs w:val="22"/>
          <w:lang w:val="en-GB"/>
        </w:rPr>
        <w:t>of</w:t>
      </w:r>
      <w:r w:rsidR="007C789F" w:rsidRPr="0073590B">
        <w:rPr>
          <w:rFonts w:ascii="Arial" w:hAnsi="Arial" w:cs="Arial"/>
          <w:sz w:val="22"/>
          <w:szCs w:val="22"/>
          <w:lang w:val="en-GB"/>
        </w:rPr>
        <w:t xml:space="preserve"> </w:t>
      </w:r>
      <w:r w:rsidRPr="0073590B">
        <w:rPr>
          <w:rFonts w:ascii="Arial" w:hAnsi="Arial" w:cs="Arial"/>
          <w:sz w:val="22"/>
          <w:szCs w:val="22"/>
          <w:lang w:val="en-GB"/>
        </w:rPr>
        <w:t xml:space="preserve">failure prediction </w:t>
      </w:r>
      <w:r w:rsidR="00871082" w:rsidRPr="0073590B">
        <w:rPr>
          <w:rFonts w:ascii="Arial" w:hAnsi="Arial" w:cs="Arial"/>
          <w:sz w:val="22"/>
          <w:szCs w:val="22"/>
          <w:lang w:val="en-GB"/>
        </w:rPr>
        <w:t>by</w:t>
      </w:r>
      <w:r w:rsidRPr="0073590B">
        <w:rPr>
          <w:rFonts w:ascii="Arial" w:hAnsi="Arial" w:cs="Arial"/>
          <w:sz w:val="22"/>
          <w:szCs w:val="22"/>
          <w:lang w:val="en-GB"/>
        </w:rPr>
        <w:t xml:space="preserve"> a radiotherapy plan </w:t>
      </w:r>
      <w:r w:rsidR="00871082" w:rsidRPr="0073590B">
        <w:rPr>
          <w:rFonts w:ascii="Arial" w:hAnsi="Arial" w:cs="Arial"/>
          <w:sz w:val="22"/>
          <w:szCs w:val="22"/>
          <w:lang w:val="en-GB"/>
        </w:rPr>
        <w:t>generated with</w:t>
      </w:r>
      <w:r w:rsidRPr="0073590B">
        <w:rPr>
          <w:rFonts w:ascii="Arial" w:hAnsi="Arial" w:cs="Arial"/>
          <w:sz w:val="22"/>
          <w:szCs w:val="22"/>
          <w:lang w:val="en-GB"/>
        </w:rPr>
        <w:t xml:space="preserve"> a conceptual </w:t>
      </w:r>
      <w:proofErr w:type="spellStart"/>
      <w:r w:rsidRPr="0073590B">
        <w:rPr>
          <w:rFonts w:ascii="Arial" w:hAnsi="Arial" w:cs="Arial"/>
          <w:sz w:val="22"/>
          <w:szCs w:val="22"/>
          <w:lang w:val="en-GB"/>
        </w:rPr>
        <w:t>CTV</w:t>
      </w:r>
      <w:r w:rsidRPr="0073590B">
        <w:rPr>
          <w:rFonts w:ascii="Arial" w:hAnsi="Arial" w:cs="Arial"/>
          <w:sz w:val="22"/>
          <w:szCs w:val="22"/>
          <w:vertAlign w:val="subscript"/>
          <w:lang w:val="en-GB"/>
        </w:rPr>
        <w:t>aMRI</w:t>
      </w:r>
      <w:proofErr w:type="spellEnd"/>
      <w:r w:rsidRPr="0073590B">
        <w:rPr>
          <w:rFonts w:ascii="Arial" w:hAnsi="Arial" w:cs="Arial"/>
          <w:sz w:val="22"/>
          <w:szCs w:val="22"/>
          <w:lang w:val="en-GB"/>
        </w:rPr>
        <w:t xml:space="preserve"> compared to the clinical radiotherapy plan</w:t>
      </w:r>
      <w:r w:rsidR="001E4F94" w:rsidRPr="0073590B">
        <w:rPr>
          <w:rFonts w:ascii="Arial" w:hAnsi="Arial" w:cs="Arial"/>
          <w:sz w:val="22"/>
          <w:szCs w:val="22"/>
          <w:lang w:val="en-GB"/>
        </w:rPr>
        <w:t xml:space="preserve"> (1.5-cm CTV)</w:t>
      </w:r>
      <w:r w:rsidRPr="0073590B">
        <w:rPr>
          <w:rFonts w:ascii="Arial" w:hAnsi="Arial" w:cs="Arial"/>
          <w:sz w:val="22"/>
          <w:szCs w:val="22"/>
          <w:lang w:val="en-GB"/>
        </w:rPr>
        <w:t>.</w:t>
      </w:r>
    </w:p>
    <w:p w14:paraId="24F3F4F0" w14:textId="551970D0" w:rsidR="00FB6E1C" w:rsidRPr="00456C40" w:rsidRDefault="00FB6E1C" w:rsidP="00837E15">
      <w:pPr>
        <w:tabs>
          <w:tab w:val="clear" w:pos="284"/>
          <w:tab w:val="clear" w:pos="1701"/>
        </w:tabs>
        <w:spacing w:line="360" w:lineRule="auto"/>
        <w:jc w:val="both"/>
        <w:rPr>
          <w:rFonts w:cs="Arial"/>
          <w:lang w:val="en-GB"/>
        </w:rPr>
      </w:pPr>
    </w:p>
    <w:p w14:paraId="3D0AA1B1" w14:textId="77777777" w:rsidR="0073590B" w:rsidRDefault="00562611" w:rsidP="00837E15">
      <w:pPr>
        <w:tabs>
          <w:tab w:val="clear" w:pos="284"/>
          <w:tab w:val="clear" w:pos="1701"/>
        </w:tabs>
        <w:spacing w:line="360" w:lineRule="auto"/>
        <w:jc w:val="both"/>
        <w:rPr>
          <w:rFonts w:cs="Arial"/>
          <w:lang w:val="en-GB"/>
        </w:rPr>
      </w:pPr>
      <w:r w:rsidRPr="00FB6E1C">
        <w:rPr>
          <w:rFonts w:cs="Arial"/>
          <w:b/>
          <w:lang w:val="en-GB"/>
        </w:rPr>
        <w:t>Secondary Objective(s)</w:t>
      </w:r>
      <w:r w:rsidR="00A75984" w:rsidRPr="00FB6E1C">
        <w:rPr>
          <w:rFonts w:cs="Arial"/>
          <w:b/>
          <w:lang w:val="en-GB"/>
        </w:rPr>
        <w:t>:</w:t>
      </w:r>
      <w:r>
        <w:rPr>
          <w:rFonts w:cs="Arial"/>
          <w:lang w:val="en-GB"/>
        </w:rPr>
        <w:t xml:space="preserve"> </w:t>
      </w:r>
    </w:p>
    <w:p w14:paraId="497DBE5C" w14:textId="45991955" w:rsidR="00837E15" w:rsidRPr="0073590B" w:rsidRDefault="00837E15" w:rsidP="0073590B">
      <w:pPr>
        <w:pStyle w:val="ListParagraph"/>
        <w:numPr>
          <w:ilvl w:val="0"/>
          <w:numId w:val="38"/>
        </w:numPr>
        <w:spacing w:line="360" w:lineRule="auto"/>
        <w:jc w:val="both"/>
        <w:rPr>
          <w:rFonts w:ascii="Arial" w:hAnsi="Arial" w:cs="Arial"/>
          <w:sz w:val="22"/>
          <w:szCs w:val="22"/>
          <w:lang w:val="en-GB"/>
        </w:rPr>
      </w:pPr>
      <w:r w:rsidRPr="0073590B">
        <w:rPr>
          <w:rFonts w:ascii="Arial" w:hAnsi="Arial" w:cs="Arial"/>
          <w:sz w:val="22"/>
          <w:szCs w:val="22"/>
          <w:lang w:val="en-GB"/>
        </w:rPr>
        <w:t xml:space="preserve">To illustrate a reduction in </w:t>
      </w:r>
      <w:r w:rsidR="00871082" w:rsidRPr="0073590B">
        <w:rPr>
          <w:rFonts w:ascii="Arial" w:hAnsi="Arial" w:cs="Arial"/>
          <w:sz w:val="22"/>
          <w:szCs w:val="22"/>
          <w:lang w:val="en-GB"/>
        </w:rPr>
        <w:t xml:space="preserve">expected </w:t>
      </w:r>
      <w:r w:rsidRPr="0073590B">
        <w:rPr>
          <w:rFonts w:ascii="Arial" w:hAnsi="Arial" w:cs="Arial"/>
          <w:sz w:val="22"/>
          <w:szCs w:val="22"/>
          <w:lang w:val="en-GB"/>
        </w:rPr>
        <w:t xml:space="preserve">dose to organs at risk with a radiotherapy plan </w:t>
      </w:r>
      <w:r w:rsidR="00871082" w:rsidRPr="0073590B">
        <w:rPr>
          <w:rFonts w:ascii="Arial" w:hAnsi="Arial" w:cs="Arial"/>
          <w:sz w:val="22"/>
          <w:szCs w:val="22"/>
          <w:lang w:val="en-GB"/>
        </w:rPr>
        <w:t>generated with</w:t>
      </w:r>
      <w:r w:rsidRPr="0073590B">
        <w:rPr>
          <w:rFonts w:ascii="Arial" w:hAnsi="Arial" w:cs="Arial"/>
          <w:sz w:val="22"/>
          <w:szCs w:val="22"/>
          <w:lang w:val="en-GB"/>
        </w:rPr>
        <w:t xml:space="preserve"> a conceptual </w:t>
      </w:r>
      <w:proofErr w:type="spellStart"/>
      <w:r w:rsidRPr="0073590B">
        <w:rPr>
          <w:rFonts w:ascii="Arial" w:hAnsi="Arial" w:cs="Arial"/>
          <w:sz w:val="22"/>
          <w:szCs w:val="22"/>
          <w:lang w:val="en-GB"/>
        </w:rPr>
        <w:t>CTV</w:t>
      </w:r>
      <w:r w:rsidRPr="0073590B">
        <w:rPr>
          <w:rFonts w:ascii="Arial" w:hAnsi="Arial" w:cs="Arial"/>
          <w:sz w:val="22"/>
          <w:szCs w:val="22"/>
          <w:vertAlign w:val="subscript"/>
          <w:lang w:val="en-GB"/>
        </w:rPr>
        <w:t>aMRI</w:t>
      </w:r>
      <w:proofErr w:type="spellEnd"/>
      <w:r w:rsidRPr="0073590B">
        <w:rPr>
          <w:rFonts w:ascii="Arial" w:hAnsi="Arial" w:cs="Arial"/>
          <w:sz w:val="22"/>
          <w:szCs w:val="22"/>
          <w:lang w:val="en-GB"/>
        </w:rPr>
        <w:t xml:space="preserve"> compared to the clinical radiotherapy plan</w:t>
      </w:r>
      <w:r w:rsidR="001E4F94" w:rsidRPr="0073590B">
        <w:rPr>
          <w:rFonts w:ascii="Arial" w:hAnsi="Arial" w:cs="Arial"/>
          <w:sz w:val="22"/>
          <w:szCs w:val="22"/>
          <w:lang w:val="en-GB"/>
        </w:rPr>
        <w:t xml:space="preserve"> (1.5-cm CTV).</w:t>
      </w:r>
    </w:p>
    <w:p w14:paraId="41170116" w14:textId="2A231F85" w:rsidR="00F47E54" w:rsidRPr="00F47E54" w:rsidRDefault="00F47E54" w:rsidP="00F47E54">
      <w:pPr>
        <w:pStyle w:val="ListParagraph"/>
        <w:numPr>
          <w:ilvl w:val="0"/>
          <w:numId w:val="38"/>
        </w:numPr>
        <w:spacing w:line="360" w:lineRule="auto"/>
        <w:jc w:val="both"/>
        <w:rPr>
          <w:rFonts w:ascii="Arial" w:hAnsi="Arial" w:cs="Arial"/>
          <w:sz w:val="22"/>
          <w:szCs w:val="22"/>
          <w:lang w:val="en-GB"/>
        </w:rPr>
      </w:pPr>
      <w:r>
        <w:rPr>
          <w:rFonts w:ascii="Arial" w:hAnsi="Arial" w:cs="Arial"/>
          <w:sz w:val="22"/>
          <w:szCs w:val="22"/>
          <w:lang w:val="en-GB"/>
        </w:rPr>
        <w:t xml:space="preserve">To evaluate the synergistic information that each individual </w:t>
      </w:r>
      <w:proofErr w:type="spellStart"/>
      <w:r>
        <w:rPr>
          <w:rFonts w:ascii="Arial" w:hAnsi="Arial" w:cs="Arial"/>
          <w:sz w:val="22"/>
          <w:szCs w:val="22"/>
          <w:lang w:val="en-GB"/>
        </w:rPr>
        <w:t>aMRI</w:t>
      </w:r>
      <w:proofErr w:type="spellEnd"/>
      <w:r>
        <w:rPr>
          <w:rFonts w:ascii="Arial" w:hAnsi="Arial" w:cs="Arial"/>
          <w:sz w:val="22"/>
          <w:szCs w:val="22"/>
          <w:lang w:val="en-GB"/>
        </w:rPr>
        <w:t xml:space="preserve"> technique provides for the identification of </w:t>
      </w:r>
      <w:proofErr w:type="spellStart"/>
      <w:r>
        <w:rPr>
          <w:rFonts w:ascii="Arial" w:hAnsi="Arial" w:cs="Arial"/>
          <w:sz w:val="22"/>
          <w:szCs w:val="22"/>
          <w:lang w:val="en-GB"/>
        </w:rPr>
        <w:t>tumor</w:t>
      </w:r>
      <w:proofErr w:type="spellEnd"/>
      <w:r>
        <w:rPr>
          <w:rFonts w:ascii="Arial" w:hAnsi="Arial" w:cs="Arial"/>
          <w:sz w:val="22"/>
          <w:szCs w:val="22"/>
          <w:lang w:val="en-GB"/>
        </w:rPr>
        <w:t xml:space="preserve"> infiltration.</w:t>
      </w:r>
    </w:p>
    <w:p w14:paraId="174F6C1D" w14:textId="7D17FF99" w:rsidR="00C415E9" w:rsidRDefault="0073590B" w:rsidP="00071243">
      <w:pPr>
        <w:pStyle w:val="ListParagraph"/>
        <w:numPr>
          <w:ilvl w:val="0"/>
          <w:numId w:val="38"/>
        </w:numPr>
        <w:spacing w:line="360" w:lineRule="auto"/>
        <w:jc w:val="both"/>
        <w:rPr>
          <w:rFonts w:ascii="Arial" w:hAnsi="Arial" w:cs="Arial"/>
          <w:sz w:val="22"/>
          <w:szCs w:val="22"/>
          <w:lang w:val="en-GB"/>
        </w:rPr>
      </w:pPr>
      <w:r w:rsidRPr="0073590B">
        <w:rPr>
          <w:rFonts w:ascii="Arial" w:hAnsi="Arial" w:cs="Arial"/>
          <w:sz w:val="22"/>
          <w:szCs w:val="22"/>
          <w:lang w:val="en-GB"/>
        </w:rPr>
        <w:t>To</w:t>
      </w:r>
      <w:r>
        <w:rPr>
          <w:rFonts w:ascii="Arial" w:hAnsi="Arial" w:cs="Arial"/>
          <w:sz w:val="22"/>
          <w:szCs w:val="22"/>
          <w:lang w:val="en-GB"/>
        </w:rPr>
        <w:t xml:space="preserve"> </w:t>
      </w:r>
      <w:r w:rsidR="008F63CA">
        <w:rPr>
          <w:rFonts w:ascii="Arial" w:hAnsi="Arial" w:cs="Arial"/>
          <w:sz w:val="22"/>
          <w:szCs w:val="22"/>
          <w:lang w:val="en-GB"/>
        </w:rPr>
        <w:t>explore</w:t>
      </w:r>
      <w:r>
        <w:rPr>
          <w:rFonts w:ascii="Arial" w:hAnsi="Arial" w:cs="Arial"/>
          <w:sz w:val="22"/>
          <w:szCs w:val="22"/>
          <w:lang w:val="en-GB"/>
        </w:rPr>
        <w:t xml:space="preserve"> </w:t>
      </w:r>
      <w:r w:rsidR="00606A5D">
        <w:rPr>
          <w:rFonts w:ascii="Arial" w:hAnsi="Arial" w:cs="Arial"/>
          <w:sz w:val="22"/>
          <w:szCs w:val="22"/>
          <w:lang w:val="en-GB"/>
        </w:rPr>
        <w:t xml:space="preserve">the </w:t>
      </w:r>
      <w:r w:rsidR="008F63CA">
        <w:rPr>
          <w:rFonts w:ascii="Arial" w:hAnsi="Arial" w:cs="Arial"/>
          <w:sz w:val="22"/>
          <w:szCs w:val="22"/>
          <w:lang w:val="en-GB"/>
        </w:rPr>
        <w:t xml:space="preserve">association between </w:t>
      </w:r>
      <w:r w:rsidR="006D4287">
        <w:rPr>
          <w:rFonts w:ascii="Arial" w:hAnsi="Arial" w:cs="Arial"/>
          <w:sz w:val="22"/>
          <w:szCs w:val="22"/>
          <w:lang w:val="en-GB"/>
        </w:rPr>
        <w:t>patho</w:t>
      </w:r>
      <w:r w:rsidR="008F63CA">
        <w:rPr>
          <w:rFonts w:ascii="Arial" w:hAnsi="Arial" w:cs="Arial"/>
          <w:sz w:val="22"/>
          <w:szCs w:val="22"/>
          <w:lang w:val="en-GB"/>
        </w:rPr>
        <w:t xml:space="preserve">physiological changes </w:t>
      </w:r>
      <w:r w:rsidR="00606A5D">
        <w:rPr>
          <w:rFonts w:ascii="Arial" w:hAnsi="Arial" w:cs="Arial"/>
          <w:sz w:val="22"/>
          <w:szCs w:val="22"/>
          <w:lang w:val="en-GB"/>
        </w:rPr>
        <w:t xml:space="preserve">on </w:t>
      </w:r>
      <w:proofErr w:type="spellStart"/>
      <w:r>
        <w:rPr>
          <w:rFonts w:ascii="Arial" w:hAnsi="Arial" w:cs="Arial"/>
          <w:sz w:val="22"/>
          <w:szCs w:val="22"/>
          <w:lang w:val="en-GB"/>
        </w:rPr>
        <w:t>aMRI</w:t>
      </w:r>
      <w:proofErr w:type="spellEnd"/>
      <w:r w:rsidR="00C415E9">
        <w:rPr>
          <w:rFonts w:ascii="Arial" w:hAnsi="Arial" w:cs="Arial"/>
          <w:sz w:val="22"/>
          <w:szCs w:val="22"/>
          <w:lang w:val="en-GB"/>
        </w:rPr>
        <w:t xml:space="preserve"> </w:t>
      </w:r>
      <w:r w:rsidR="008F63CA">
        <w:rPr>
          <w:rFonts w:ascii="Arial" w:hAnsi="Arial" w:cs="Arial"/>
          <w:sz w:val="22"/>
          <w:szCs w:val="22"/>
          <w:lang w:val="en-GB"/>
        </w:rPr>
        <w:t>and</w:t>
      </w:r>
      <w:r w:rsidR="009310A1">
        <w:rPr>
          <w:rFonts w:ascii="Arial" w:hAnsi="Arial" w:cs="Arial"/>
          <w:sz w:val="22"/>
          <w:szCs w:val="22"/>
          <w:lang w:val="en-GB"/>
        </w:rPr>
        <w:t xml:space="preserve"> future </w:t>
      </w:r>
      <w:proofErr w:type="spellStart"/>
      <w:r w:rsidR="009310A1">
        <w:rPr>
          <w:rFonts w:ascii="Arial" w:hAnsi="Arial" w:cs="Arial"/>
          <w:sz w:val="22"/>
          <w:szCs w:val="22"/>
          <w:lang w:val="en-GB"/>
        </w:rPr>
        <w:t>tumor</w:t>
      </w:r>
      <w:proofErr w:type="spellEnd"/>
      <w:r w:rsidR="009310A1">
        <w:rPr>
          <w:rFonts w:ascii="Arial" w:hAnsi="Arial" w:cs="Arial"/>
          <w:sz w:val="22"/>
          <w:szCs w:val="22"/>
          <w:lang w:val="en-GB"/>
        </w:rPr>
        <w:t xml:space="preserve"> </w:t>
      </w:r>
      <w:r w:rsidR="007F0ED4">
        <w:rPr>
          <w:rFonts w:ascii="Arial" w:hAnsi="Arial" w:cs="Arial"/>
          <w:sz w:val="22"/>
          <w:szCs w:val="22"/>
          <w:lang w:val="en-GB"/>
        </w:rPr>
        <w:t>recurrence</w:t>
      </w:r>
      <w:r w:rsidR="009310A1" w:rsidRPr="007F0ED4">
        <w:rPr>
          <w:rFonts w:ascii="Arial" w:hAnsi="Arial" w:cs="Arial"/>
          <w:sz w:val="22"/>
          <w:szCs w:val="22"/>
          <w:lang w:val="en-GB"/>
        </w:rPr>
        <w:t>.</w:t>
      </w:r>
    </w:p>
    <w:p w14:paraId="1CB58C5E" w14:textId="250CDF68" w:rsidR="000D6D85" w:rsidRDefault="000D6D85">
      <w:pPr>
        <w:tabs>
          <w:tab w:val="clear" w:pos="284"/>
          <w:tab w:val="clear" w:pos="1701"/>
        </w:tabs>
        <w:spacing w:line="240" w:lineRule="auto"/>
        <w:rPr>
          <w:rFonts w:cs="Arial"/>
          <w:lang w:val="en-GB"/>
        </w:rPr>
      </w:pPr>
      <w:r>
        <w:rPr>
          <w:rFonts w:cs="Arial"/>
          <w:lang w:val="en-GB"/>
        </w:rPr>
        <w:br w:type="page"/>
      </w:r>
    </w:p>
    <w:p w14:paraId="79E35A27" w14:textId="77777777" w:rsidR="000D6D85" w:rsidRDefault="000D6D85" w:rsidP="000D6D85">
      <w:pPr>
        <w:pStyle w:val="ListParagraph"/>
        <w:spacing w:line="360" w:lineRule="auto"/>
        <w:jc w:val="both"/>
        <w:rPr>
          <w:rFonts w:ascii="Arial" w:hAnsi="Arial" w:cs="Arial"/>
          <w:sz w:val="22"/>
          <w:szCs w:val="22"/>
          <w:lang w:val="en-GB"/>
        </w:rPr>
      </w:pPr>
    </w:p>
    <w:p w14:paraId="4EA1B3AA" w14:textId="71320915" w:rsidR="002D68AC" w:rsidRPr="00456C40" w:rsidRDefault="00562611" w:rsidP="000D6D85">
      <w:pPr>
        <w:pStyle w:val="Heading1"/>
        <w:rPr>
          <w:lang w:val="en-GB"/>
        </w:rPr>
      </w:pPr>
      <w:bookmarkStart w:id="20" w:name="_Toc140754902"/>
      <w:bookmarkStart w:id="21" w:name="_Toc140755184"/>
      <w:bookmarkStart w:id="22" w:name="_Toc140755185"/>
      <w:bookmarkEnd w:id="20"/>
      <w:bookmarkEnd w:id="21"/>
      <w:r w:rsidRPr="00456C40">
        <w:rPr>
          <w:lang w:val="en-GB"/>
        </w:rPr>
        <w:t>STUDY DESIGN</w:t>
      </w:r>
      <w:bookmarkEnd w:id="22"/>
    </w:p>
    <w:p w14:paraId="4DEBDBC2" w14:textId="4307F65F" w:rsidR="007C789F" w:rsidRPr="007C789F" w:rsidRDefault="007C789F" w:rsidP="00BA05AE">
      <w:pPr>
        <w:spacing w:line="360" w:lineRule="auto"/>
        <w:jc w:val="both"/>
        <w:rPr>
          <w:iCs/>
          <w:u w:val="single"/>
          <w:lang w:val="en-US"/>
        </w:rPr>
      </w:pPr>
    </w:p>
    <w:p w14:paraId="28D26A03" w14:textId="34F31A2E" w:rsidR="006C32D5" w:rsidRDefault="00FB6E1C" w:rsidP="00BA05AE">
      <w:pPr>
        <w:spacing w:line="360" w:lineRule="auto"/>
        <w:jc w:val="both"/>
        <w:rPr>
          <w:iCs/>
          <w:lang w:val="en-US"/>
        </w:rPr>
      </w:pPr>
      <w:r>
        <w:rPr>
          <w:iCs/>
          <w:lang w:val="en-US"/>
        </w:rPr>
        <w:t xml:space="preserve">To assess the potential of these </w:t>
      </w:r>
      <w:proofErr w:type="spellStart"/>
      <w:r>
        <w:rPr>
          <w:iCs/>
          <w:lang w:val="en-US"/>
        </w:rPr>
        <w:t>aMRI</w:t>
      </w:r>
      <w:proofErr w:type="spellEnd"/>
      <w:r>
        <w:rPr>
          <w:iCs/>
          <w:lang w:val="en-US"/>
        </w:rPr>
        <w:t xml:space="preserve"> techniques, a conceptual</w:t>
      </w:r>
      <w:r w:rsidRPr="00FB6E1C">
        <w:rPr>
          <w:iCs/>
          <w:lang w:val="en-US"/>
        </w:rPr>
        <w:t xml:space="preserve"> </w:t>
      </w:r>
      <w:proofErr w:type="spellStart"/>
      <w:r>
        <w:rPr>
          <w:iCs/>
          <w:lang w:val="en-US"/>
        </w:rPr>
        <w:t>CTV</w:t>
      </w:r>
      <w:r>
        <w:rPr>
          <w:iCs/>
          <w:vertAlign w:val="subscript"/>
          <w:lang w:val="en-US"/>
        </w:rPr>
        <w:t>aMRI</w:t>
      </w:r>
      <w:proofErr w:type="spellEnd"/>
      <w:r>
        <w:rPr>
          <w:iCs/>
          <w:lang w:val="en-US"/>
        </w:rPr>
        <w:t xml:space="preserve"> and a corresponding radiotherapy plan will be generated in a prospective cohort of glioblastoma patients, scheduled to undergo radiotherapy treatment at the Erasmus MC. </w:t>
      </w:r>
      <w:r w:rsidRPr="00FB6E1C">
        <w:rPr>
          <w:iCs/>
          <w:lang w:val="en-US"/>
        </w:rPr>
        <w:t>This requires extension of the clinical standard</w:t>
      </w:r>
      <w:r>
        <w:rPr>
          <w:iCs/>
          <w:lang w:val="en-US"/>
        </w:rPr>
        <w:t xml:space="preserve"> </w:t>
      </w:r>
      <w:r w:rsidRPr="00FB6E1C">
        <w:rPr>
          <w:iCs/>
          <w:lang w:val="en-US"/>
        </w:rPr>
        <w:t>MRI session for radiotherapy treatment plan</w:t>
      </w:r>
      <w:r>
        <w:rPr>
          <w:iCs/>
          <w:lang w:val="en-US"/>
        </w:rPr>
        <w:t xml:space="preserve">ning with </w:t>
      </w:r>
      <w:proofErr w:type="spellStart"/>
      <w:r>
        <w:rPr>
          <w:iCs/>
          <w:lang w:val="en-US"/>
        </w:rPr>
        <w:t>a</w:t>
      </w:r>
      <w:r w:rsidRPr="00FB6E1C">
        <w:rPr>
          <w:iCs/>
          <w:lang w:val="en-US"/>
        </w:rPr>
        <w:t>MRI</w:t>
      </w:r>
      <w:proofErr w:type="spellEnd"/>
      <w:r w:rsidRPr="00FB6E1C">
        <w:rPr>
          <w:iCs/>
          <w:lang w:val="en-US"/>
        </w:rPr>
        <w:t xml:space="preserve">. These </w:t>
      </w:r>
      <w:proofErr w:type="spellStart"/>
      <w:r w:rsidR="00EE1238">
        <w:rPr>
          <w:iCs/>
          <w:lang w:val="en-US"/>
        </w:rPr>
        <w:t>aMRI</w:t>
      </w:r>
      <w:proofErr w:type="spellEnd"/>
      <w:r w:rsidR="00EE1238">
        <w:rPr>
          <w:iCs/>
          <w:lang w:val="en-US"/>
        </w:rPr>
        <w:t>-</w:t>
      </w:r>
      <w:r w:rsidRPr="00FB6E1C">
        <w:rPr>
          <w:iCs/>
          <w:lang w:val="en-US"/>
        </w:rPr>
        <w:t xml:space="preserve">scans include CEST MRI to obtain APT-weighted images, </w:t>
      </w:r>
      <w:r>
        <w:rPr>
          <w:iCs/>
          <w:lang w:val="en-US"/>
        </w:rPr>
        <w:t>ASL</w:t>
      </w:r>
      <w:r w:rsidRPr="00FB6E1C">
        <w:rPr>
          <w:iCs/>
          <w:lang w:val="en-US"/>
        </w:rPr>
        <w:t xml:space="preserve"> to obtain </w:t>
      </w:r>
      <w:r w:rsidR="006C32D5">
        <w:rPr>
          <w:iCs/>
          <w:lang w:val="en-US"/>
        </w:rPr>
        <w:t>CBF</w:t>
      </w:r>
      <w:r w:rsidRPr="00FB6E1C">
        <w:rPr>
          <w:iCs/>
          <w:lang w:val="en-US"/>
        </w:rPr>
        <w:t>,</w:t>
      </w:r>
      <w:r w:rsidR="00A4308E">
        <w:rPr>
          <w:iCs/>
          <w:lang w:val="en-US"/>
        </w:rPr>
        <w:t xml:space="preserve"> </w:t>
      </w:r>
      <w:proofErr w:type="spellStart"/>
      <w:r w:rsidR="00A4308E">
        <w:rPr>
          <w:iCs/>
          <w:lang w:val="en-US"/>
        </w:rPr>
        <w:t>qBOLD</w:t>
      </w:r>
      <w:proofErr w:type="spellEnd"/>
      <w:r w:rsidR="00A4308E">
        <w:rPr>
          <w:iCs/>
          <w:lang w:val="en-US"/>
        </w:rPr>
        <w:t xml:space="preserve"> </w:t>
      </w:r>
      <w:r w:rsidRPr="00FB6E1C">
        <w:rPr>
          <w:iCs/>
          <w:lang w:val="en-US"/>
        </w:rPr>
        <w:t xml:space="preserve">to obtain the </w:t>
      </w:r>
      <w:r w:rsidR="00A4308E">
        <w:rPr>
          <w:iCs/>
          <w:lang w:val="en-US"/>
        </w:rPr>
        <w:t xml:space="preserve">OEF and DSC-HEPI to obtain </w:t>
      </w:r>
      <w:proofErr w:type="spellStart"/>
      <w:r w:rsidR="00A4308E">
        <w:rPr>
          <w:iCs/>
          <w:lang w:val="en-US"/>
        </w:rPr>
        <w:t>rCBV</w:t>
      </w:r>
      <w:proofErr w:type="spellEnd"/>
      <w:r w:rsidR="00A4308E">
        <w:rPr>
          <w:iCs/>
          <w:lang w:val="en-US"/>
        </w:rPr>
        <w:t xml:space="preserve"> and VSI</w:t>
      </w:r>
      <w:r w:rsidRPr="00FB6E1C">
        <w:rPr>
          <w:iCs/>
          <w:lang w:val="en-US"/>
        </w:rPr>
        <w:t>.</w:t>
      </w:r>
      <w:r w:rsidR="00A4308E">
        <w:rPr>
          <w:iCs/>
          <w:lang w:val="en-US"/>
        </w:rPr>
        <w:t xml:space="preserve"> </w:t>
      </w:r>
      <w:r w:rsidR="00A4308E" w:rsidRPr="00A4308E">
        <w:rPr>
          <w:iCs/>
          <w:lang w:val="en-US"/>
        </w:rPr>
        <w:t xml:space="preserve">These </w:t>
      </w:r>
      <w:r w:rsidR="006C32D5">
        <w:rPr>
          <w:iCs/>
          <w:lang w:val="en-US"/>
        </w:rPr>
        <w:t xml:space="preserve">imaging </w:t>
      </w:r>
      <w:r w:rsidR="00A4308E" w:rsidRPr="00A4308E">
        <w:rPr>
          <w:iCs/>
          <w:lang w:val="en-US"/>
        </w:rPr>
        <w:t xml:space="preserve">biomarkers combined </w:t>
      </w:r>
      <w:r w:rsidR="00A63663">
        <w:rPr>
          <w:iCs/>
          <w:lang w:val="en-US"/>
        </w:rPr>
        <w:t>are</w:t>
      </w:r>
      <w:r w:rsidR="00A4308E">
        <w:rPr>
          <w:iCs/>
          <w:lang w:val="en-US"/>
        </w:rPr>
        <w:t xml:space="preserve"> hypothesized to provide a complete image of </w:t>
      </w:r>
      <w:r w:rsidR="007E357F">
        <w:rPr>
          <w:iCs/>
          <w:lang w:val="en-US"/>
        </w:rPr>
        <w:t xml:space="preserve">significant </w:t>
      </w:r>
      <w:r w:rsidR="00A4308E">
        <w:rPr>
          <w:iCs/>
          <w:lang w:val="en-US"/>
        </w:rPr>
        <w:t xml:space="preserve">tumor infiltration. </w:t>
      </w:r>
      <w:r w:rsidR="006C32D5">
        <w:rPr>
          <w:iCs/>
          <w:lang w:val="en-US"/>
        </w:rPr>
        <w:t>Using the</w:t>
      </w:r>
      <w:r w:rsidR="00874F12">
        <w:rPr>
          <w:iCs/>
          <w:lang w:val="en-US"/>
        </w:rPr>
        <w:t xml:space="preserve"> adapted MRI-protocol and</w:t>
      </w:r>
      <w:r w:rsidR="006C32D5">
        <w:rPr>
          <w:iCs/>
          <w:lang w:val="en-US"/>
        </w:rPr>
        <w:t xml:space="preserve"> workflow </w:t>
      </w:r>
      <w:r w:rsidR="0062654F">
        <w:rPr>
          <w:iCs/>
          <w:lang w:val="en-US"/>
        </w:rPr>
        <w:t xml:space="preserve">already </w:t>
      </w:r>
      <w:r w:rsidR="006C32D5">
        <w:rPr>
          <w:iCs/>
          <w:lang w:val="en-US"/>
        </w:rPr>
        <w:t xml:space="preserve">developed in </w:t>
      </w:r>
      <w:proofErr w:type="spellStart"/>
      <w:r w:rsidR="006C32D5">
        <w:rPr>
          <w:i/>
          <w:iCs/>
          <w:lang w:val="en-US"/>
        </w:rPr>
        <w:t>PhysMRRT</w:t>
      </w:r>
      <w:proofErr w:type="spellEnd"/>
      <w:r w:rsidR="006C32D5">
        <w:rPr>
          <w:iCs/>
          <w:lang w:val="en-US"/>
        </w:rPr>
        <w:t xml:space="preserve">, a conceptual </w:t>
      </w:r>
      <w:proofErr w:type="spellStart"/>
      <w:r w:rsidR="006C32D5">
        <w:rPr>
          <w:iCs/>
          <w:lang w:val="en-US"/>
        </w:rPr>
        <w:t>CTV</w:t>
      </w:r>
      <w:r w:rsidR="006C32D5">
        <w:rPr>
          <w:iCs/>
          <w:vertAlign w:val="subscript"/>
          <w:lang w:val="en-US"/>
        </w:rPr>
        <w:t>aMRI</w:t>
      </w:r>
      <w:proofErr w:type="spellEnd"/>
      <w:r w:rsidR="006C32D5">
        <w:rPr>
          <w:iCs/>
          <w:vertAlign w:val="subscript"/>
          <w:lang w:val="en-US"/>
        </w:rPr>
        <w:softHyphen/>
      </w:r>
      <w:r w:rsidR="006C32D5">
        <w:rPr>
          <w:iCs/>
          <w:lang w:val="en-US"/>
        </w:rPr>
        <w:t xml:space="preserve"> will be generated in all patients and used to create a conceptual radiotherapy plan</w:t>
      </w:r>
      <w:r w:rsidR="0093632A">
        <w:rPr>
          <w:iCs/>
          <w:lang w:val="en-US"/>
        </w:rPr>
        <w:t xml:space="preserve"> </w:t>
      </w:r>
      <w:r w:rsidR="0093632A">
        <w:rPr>
          <w:i/>
          <w:iCs/>
          <w:lang w:val="en-US"/>
        </w:rPr>
        <w:t>(see Fig. 1)</w:t>
      </w:r>
      <w:r w:rsidR="006C32D5">
        <w:rPr>
          <w:iCs/>
          <w:lang w:val="en-US"/>
        </w:rPr>
        <w:t xml:space="preserve">. </w:t>
      </w:r>
      <w:r w:rsidR="00E70D35">
        <w:rPr>
          <w:rFonts w:cs="Arial"/>
          <w:lang w:val="en-GB"/>
        </w:rPr>
        <w:t xml:space="preserve">The duration of the adapted MRI-protocol, which includes the </w:t>
      </w:r>
      <w:r w:rsidR="00E70D35" w:rsidRPr="00514644">
        <w:rPr>
          <w:rFonts w:cs="Arial"/>
          <w:i/>
          <w:lang w:val="en-GB"/>
        </w:rPr>
        <w:t xml:space="preserve">Brain </w:t>
      </w:r>
      <w:proofErr w:type="spellStart"/>
      <w:r w:rsidR="00E70D35" w:rsidRPr="00514644">
        <w:rPr>
          <w:rFonts w:cs="Arial"/>
          <w:i/>
          <w:lang w:val="en-GB"/>
        </w:rPr>
        <w:t>tumor</w:t>
      </w:r>
      <w:proofErr w:type="spellEnd"/>
      <w:r w:rsidR="00E70D35" w:rsidRPr="00514644">
        <w:rPr>
          <w:rFonts w:cs="Arial"/>
          <w:i/>
          <w:lang w:val="en-GB"/>
        </w:rPr>
        <w:t xml:space="preserve"> MRI </w:t>
      </w:r>
      <w:r w:rsidR="00E70D35" w:rsidRPr="00022B59">
        <w:rPr>
          <w:rFonts w:cs="Arial"/>
          <w:i/>
          <w:lang w:val="en-GB"/>
        </w:rPr>
        <w:t>protocol</w:t>
      </w:r>
      <w:r w:rsidR="00022B59" w:rsidRPr="00022B59">
        <w:rPr>
          <w:rFonts w:cs="Arial"/>
          <w:i/>
          <w:lang w:val="en-GB"/>
        </w:rPr>
        <w:t xml:space="preserve"> (± 25 minutes)</w:t>
      </w:r>
      <w:r w:rsidR="00E70D35" w:rsidRPr="00022B59">
        <w:rPr>
          <w:rFonts w:cs="Arial"/>
          <w:i/>
          <w:lang w:val="en-GB"/>
        </w:rPr>
        <w:t>,</w:t>
      </w:r>
      <w:r w:rsidR="00E70D35">
        <w:rPr>
          <w:rFonts w:cs="Arial"/>
          <w:lang w:val="en-GB"/>
        </w:rPr>
        <w:t xml:space="preserve"> is ± 45 minutes (max. 60 minutes)</w:t>
      </w:r>
      <w:r w:rsidR="00022B59">
        <w:rPr>
          <w:rFonts w:cs="Arial"/>
          <w:lang w:val="en-GB"/>
        </w:rPr>
        <w:t xml:space="preserve"> in total</w:t>
      </w:r>
      <w:r w:rsidR="00E70D35">
        <w:rPr>
          <w:rFonts w:cs="Arial"/>
          <w:lang w:val="en-GB"/>
        </w:rPr>
        <w:t>.</w:t>
      </w:r>
    </w:p>
    <w:p w14:paraId="4990DD7E" w14:textId="6D4032DF" w:rsidR="006C32D5" w:rsidRDefault="006C32D5" w:rsidP="00BA05AE">
      <w:pPr>
        <w:spacing w:line="360" w:lineRule="auto"/>
        <w:jc w:val="both"/>
        <w:rPr>
          <w:iCs/>
          <w:lang w:val="en-US"/>
        </w:rPr>
      </w:pPr>
      <w:r>
        <w:rPr>
          <w:iCs/>
          <w:lang w:val="en-US"/>
        </w:rPr>
        <w:t xml:space="preserve">Note that for all patients, </w:t>
      </w:r>
      <w:r w:rsidR="002C6D66">
        <w:rPr>
          <w:iCs/>
          <w:lang w:val="en-US"/>
        </w:rPr>
        <w:t xml:space="preserve">the </w:t>
      </w:r>
      <w:proofErr w:type="spellStart"/>
      <w:r w:rsidR="002C6D66">
        <w:rPr>
          <w:iCs/>
          <w:lang w:val="en-US"/>
        </w:rPr>
        <w:t>CTV</w:t>
      </w:r>
      <w:r w:rsidR="002C6D66">
        <w:rPr>
          <w:iCs/>
          <w:vertAlign w:val="subscript"/>
          <w:lang w:val="en-US"/>
        </w:rPr>
        <w:t>aMRI</w:t>
      </w:r>
      <w:proofErr w:type="spellEnd"/>
      <w:r w:rsidR="002C6D66">
        <w:rPr>
          <w:iCs/>
          <w:lang w:val="en-US"/>
        </w:rPr>
        <w:t xml:space="preserve"> and corresponding radiotherapy plan is conceptual and not used for the actual radiotherapy treatment. Radiotherapy treatment will be given according the clinical standard (ESTRO-ACROP guidelines): A radiotherapy plan based on the standard 1.5-cm CTV. This prospective cohort study therefore does not include a change in treatment given to the recruited patients, i.e. there will be no change in the standard of clinical care.</w:t>
      </w:r>
    </w:p>
    <w:p w14:paraId="31802B32" w14:textId="4D47D1EE" w:rsidR="002C6D66" w:rsidRDefault="002C6D66" w:rsidP="00FB6E1C">
      <w:pPr>
        <w:spacing w:line="360" w:lineRule="auto"/>
        <w:rPr>
          <w:iCs/>
          <w:lang w:val="en-US"/>
        </w:rPr>
      </w:pPr>
    </w:p>
    <w:p w14:paraId="574D7366" w14:textId="0CCF6BAE" w:rsidR="002C6D66" w:rsidRDefault="002C6D66" w:rsidP="00BA05AE">
      <w:pPr>
        <w:spacing w:line="360" w:lineRule="auto"/>
        <w:jc w:val="both"/>
        <w:rPr>
          <w:iCs/>
          <w:lang w:val="en-US"/>
        </w:rPr>
      </w:pPr>
      <w:r>
        <w:rPr>
          <w:iCs/>
          <w:lang w:val="en-US"/>
        </w:rPr>
        <w:t>Patient follow-up will occur according the clinical standard, including the standard MRI</w:t>
      </w:r>
      <w:r w:rsidR="007C789F">
        <w:rPr>
          <w:iCs/>
          <w:lang w:val="en-US"/>
        </w:rPr>
        <w:t xml:space="preserve"> </w:t>
      </w:r>
      <w:r>
        <w:rPr>
          <w:iCs/>
          <w:lang w:val="en-US"/>
        </w:rPr>
        <w:t xml:space="preserve">protocols, for a maximum of 2 years. </w:t>
      </w:r>
      <w:r w:rsidR="0062654F">
        <w:rPr>
          <w:iCs/>
          <w:lang w:val="en-US"/>
        </w:rPr>
        <w:t>In the majority of cases, tumor recurrence occurs within 1 year, somewhere within the 1.5-cm CTV.</w:t>
      </w:r>
      <w:r w:rsidR="007C789F">
        <w:rPr>
          <w:iCs/>
          <w:vertAlign w:val="superscript"/>
          <w:lang w:val="en-US"/>
        </w:rPr>
        <w:t>3</w:t>
      </w:r>
      <w:r w:rsidR="0062654F">
        <w:rPr>
          <w:iCs/>
          <w:lang w:val="en-US"/>
        </w:rPr>
        <w:t xml:space="preserve"> </w:t>
      </w:r>
      <w:r w:rsidR="004C5241">
        <w:rPr>
          <w:iCs/>
          <w:lang w:val="en-US"/>
        </w:rPr>
        <w:t xml:space="preserve">The inclusion will come to an end when 48 included patients have developed tumor recurrence. </w:t>
      </w:r>
      <w:r>
        <w:rPr>
          <w:iCs/>
          <w:lang w:val="en-US"/>
        </w:rPr>
        <w:t>The time</w:t>
      </w:r>
      <w:r w:rsidR="007C789F">
        <w:rPr>
          <w:iCs/>
          <w:lang w:val="en-US"/>
        </w:rPr>
        <w:t xml:space="preserve"> </w:t>
      </w:r>
      <w:r>
        <w:rPr>
          <w:iCs/>
          <w:lang w:val="en-US"/>
        </w:rPr>
        <w:t>point where first tumor recurrence is observed will be marked and the recurrence volume will be delineated. In hindsight, the recurrence volume provides valuable information on the location of significant tumor infiltration. Thereafter, the standard radiotherapy plan (1.5-cm</w:t>
      </w:r>
      <w:r w:rsidR="00EE1238">
        <w:rPr>
          <w:iCs/>
          <w:lang w:val="en-US"/>
        </w:rPr>
        <w:t xml:space="preserve"> CTV</w:t>
      </w:r>
      <w:r>
        <w:rPr>
          <w:iCs/>
          <w:lang w:val="en-US"/>
        </w:rPr>
        <w:t xml:space="preserve">) and the conceptual </w:t>
      </w:r>
      <w:proofErr w:type="spellStart"/>
      <w:r>
        <w:rPr>
          <w:iCs/>
          <w:lang w:val="en-US"/>
        </w:rPr>
        <w:t>aMRI</w:t>
      </w:r>
      <w:proofErr w:type="spellEnd"/>
      <w:r>
        <w:rPr>
          <w:iCs/>
          <w:lang w:val="en-US"/>
        </w:rPr>
        <w:t xml:space="preserve"> radiotherapy plan will be compared regarding pattern of failure (coverage of the tumor recurrence</w:t>
      </w:r>
      <w:r w:rsidR="00EE1238">
        <w:rPr>
          <w:iCs/>
          <w:lang w:val="en-US"/>
        </w:rPr>
        <w:t xml:space="preserve"> by the radiotherapy plan</w:t>
      </w:r>
      <w:r>
        <w:rPr>
          <w:iCs/>
          <w:lang w:val="en-US"/>
        </w:rPr>
        <w:t xml:space="preserve">) and dose to organs at risk/healthy tissue. It is hypothesized that the conceptual </w:t>
      </w:r>
      <w:proofErr w:type="spellStart"/>
      <w:r>
        <w:rPr>
          <w:iCs/>
          <w:lang w:val="en-US"/>
        </w:rPr>
        <w:t>aMRI</w:t>
      </w:r>
      <w:proofErr w:type="spellEnd"/>
      <w:r>
        <w:rPr>
          <w:iCs/>
          <w:lang w:val="en-US"/>
        </w:rPr>
        <w:t xml:space="preserve"> radiotherapy plan would cover tumor recurrence </w:t>
      </w:r>
      <w:r w:rsidR="00F56389">
        <w:rPr>
          <w:iCs/>
          <w:lang w:val="en-US"/>
        </w:rPr>
        <w:t>as effectively as the standard radiotherapy plan, whilst decreasing dose to organs at risk/healthy tissue.</w:t>
      </w:r>
    </w:p>
    <w:p w14:paraId="1CEB551B" w14:textId="33B5A72C" w:rsidR="009F6011" w:rsidRDefault="009F6011" w:rsidP="00BA05AE">
      <w:pPr>
        <w:spacing w:line="360" w:lineRule="auto"/>
        <w:jc w:val="both"/>
        <w:rPr>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3632A" w:rsidRPr="00E13DB7" w14:paraId="0026C815" w14:textId="77777777" w:rsidTr="009F6011">
        <w:tc>
          <w:tcPr>
            <w:tcW w:w="9072" w:type="dxa"/>
          </w:tcPr>
          <w:p w14:paraId="413DEBB7" w14:textId="029FB8AC" w:rsidR="0093632A" w:rsidRDefault="00874F12" w:rsidP="00FB6E1C">
            <w:pPr>
              <w:spacing w:line="360" w:lineRule="auto"/>
              <w:rPr>
                <w:noProof/>
                <w:lang w:val="en-US" w:eastAsia="en-US"/>
              </w:rPr>
            </w:pPr>
            <w:r>
              <w:rPr>
                <w:noProof/>
                <w:lang w:val="en-US" w:eastAsia="en-US"/>
              </w:rPr>
              <w:lastRenderedPageBreak/>
              <w:drawing>
                <wp:inline distT="0" distB="0" distL="0" distR="0" wp14:anchorId="447C4C31" wp14:editId="6F83C5FF">
                  <wp:extent cx="576072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88080"/>
                          </a:xfrm>
                          <a:prstGeom prst="rect">
                            <a:avLst/>
                          </a:prstGeom>
                        </pic:spPr>
                      </pic:pic>
                    </a:graphicData>
                  </a:graphic>
                </wp:inline>
              </w:drawing>
            </w:r>
          </w:p>
          <w:p w14:paraId="2FFFB746" w14:textId="15B74A81" w:rsidR="0093632A" w:rsidRPr="0093632A" w:rsidRDefault="0093632A" w:rsidP="007C789F">
            <w:pPr>
              <w:spacing w:line="360" w:lineRule="auto"/>
              <w:jc w:val="both"/>
              <w:rPr>
                <w:iCs/>
                <w:lang w:val="en-US"/>
              </w:rPr>
            </w:pPr>
            <w:r>
              <w:rPr>
                <w:i/>
                <w:noProof/>
                <w:lang w:val="en-US" w:eastAsia="en-US"/>
              </w:rPr>
              <w:t xml:space="preserve">Fig. 1: Flowchart of the study design. Recruited patients undergo an </w:t>
            </w:r>
            <w:r w:rsidR="007C789F">
              <w:rPr>
                <w:i/>
                <w:noProof/>
                <w:lang w:val="en-US" w:eastAsia="en-US"/>
              </w:rPr>
              <w:t xml:space="preserve">extended </w:t>
            </w:r>
            <w:r>
              <w:rPr>
                <w:i/>
                <w:noProof/>
                <w:lang w:val="en-US" w:eastAsia="en-US"/>
              </w:rPr>
              <w:t>MRI protocol before radiotherapy planning. They will undergo standard radiotherapy treatment using a 1.5-cm CTV; the aMRI</w:t>
            </w:r>
            <w:r w:rsidR="00EE1238">
              <w:rPr>
                <w:i/>
                <w:noProof/>
                <w:lang w:val="en-US" w:eastAsia="en-US"/>
              </w:rPr>
              <w:t>-scans</w:t>
            </w:r>
            <w:r>
              <w:rPr>
                <w:i/>
                <w:noProof/>
                <w:lang w:val="en-US" w:eastAsia="en-US"/>
              </w:rPr>
              <w:t xml:space="preserve"> are used to generate a conceptual CTV</w:t>
            </w:r>
            <w:r>
              <w:rPr>
                <w:i/>
                <w:noProof/>
                <w:vertAlign w:val="subscript"/>
                <w:lang w:val="en-US" w:eastAsia="en-US"/>
              </w:rPr>
              <w:t>aMRI</w:t>
            </w:r>
            <w:r>
              <w:rPr>
                <w:i/>
                <w:noProof/>
                <w:lang w:val="en-US" w:eastAsia="en-US"/>
              </w:rPr>
              <w:t xml:space="preserve"> and corresponding radiotherapy plan. Pattern of failure and dose to organs at risk by both the aMRI radiotherapy plan and the 1.5-cm CTV radiotherapy plan </w:t>
            </w:r>
            <w:r w:rsidR="00A63663">
              <w:rPr>
                <w:i/>
                <w:noProof/>
                <w:lang w:val="en-US" w:eastAsia="en-US"/>
              </w:rPr>
              <w:t>are</w:t>
            </w:r>
            <w:r>
              <w:rPr>
                <w:i/>
                <w:noProof/>
                <w:lang w:val="en-US" w:eastAsia="en-US"/>
              </w:rPr>
              <w:t xml:space="preserve"> then analyzed and compared to assess the potential of the CTV</w:t>
            </w:r>
            <w:r>
              <w:rPr>
                <w:i/>
                <w:noProof/>
                <w:vertAlign w:val="subscript"/>
                <w:lang w:val="en-US" w:eastAsia="en-US"/>
              </w:rPr>
              <w:t>aMRI</w:t>
            </w:r>
            <w:r>
              <w:rPr>
                <w:i/>
                <w:noProof/>
                <w:lang w:val="en-US" w:eastAsia="en-US"/>
              </w:rPr>
              <w:t xml:space="preserve"> for precision radiotherapy of glioblastoma.</w:t>
            </w:r>
          </w:p>
        </w:tc>
      </w:tr>
    </w:tbl>
    <w:p w14:paraId="55818402" w14:textId="18DD2580" w:rsidR="0093632A" w:rsidRDefault="0093632A" w:rsidP="00FB6E1C">
      <w:pPr>
        <w:spacing w:line="360" w:lineRule="auto"/>
        <w:rPr>
          <w:iCs/>
          <w:lang w:val="en-US"/>
        </w:rPr>
      </w:pPr>
    </w:p>
    <w:p w14:paraId="5FE024F2" w14:textId="77777777" w:rsidR="009F6011" w:rsidRDefault="009F6011" w:rsidP="009F6011">
      <w:pPr>
        <w:spacing w:line="360" w:lineRule="auto"/>
        <w:jc w:val="both"/>
        <w:rPr>
          <w:iCs/>
          <w:lang w:val="en-US"/>
        </w:rPr>
      </w:pPr>
    </w:p>
    <w:p w14:paraId="34F63606" w14:textId="75423236" w:rsidR="009F6011" w:rsidRPr="00D3419F" w:rsidRDefault="009F6011" w:rsidP="009F6011">
      <w:pPr>
        <w:spacing w:line="360" w:lineRule="auto"/>
        <w:jc w:val="both"/>
        <w:rPr>
          <w:rFonts w:cs="Arial"/>
          <w:color w:val="000000"/>
          <w:lang w:val="en-US"/>
        </w:rPr>
      </w:pPr>
      <w:r>
        <w:rPr>
          <w:rFonts w:cs="Arial"/>
          <w:color w:val="000000"/>
          <w:lang w:val="en-US"/>
        </w:rPr>
        <w:t xml:space="preserve">In addition to the </w:t>
      </w:r>
      <w:proofErr w:type="spellStart"/>
      <w:r>
        <w:rPr>
          <w:rFonts w:cs="Arial"/>
          <w:color w:val="000000"/>
          <w:lang w:val="en-US"/>
        </w:rPr>
        <w:t>CTV</w:t>
      </w:r>
      <w:r>
        <w:rPr>
          <w:rFonts w:cs="Arial"/>
          <w:color w:val="000000"/>
          <w:vertAlign w:val="subscript"/>
          <w:lang w:val="en-US"/>
        </w:rPr>
        <w:t>aMRI</w:t>
      </w:r>
      <w:proofErr w:type="spellEnd"/>
      <w:r w:rsidR="00AB29FD">
        <w:rPr>
          <w:rFonts w:cs="Arial"/>
          <w:color w:val="000000"/>
          <w:lang w:val="en-US"/>
        </w:rPr>
        <w:t xml:space="preserve"> (based on all four </w:t>
      </w:r>
      <w:proofErr w:type="spellStart"/>
      <w:r w:rsidR="00AB29FD">
        <w:rPr>
          <w:rFonts w:cs="Arial"/>
          <w:color w:val="000000"/>
          <w:lang w:val="en-US"/>
        </w:rPr>
        <w:t>aMRI</w:t>
      </w:r>
      <w:proofErr w:type="spellEnd"/>
      <w:r w:rsidR="00AB29FD">
        <w:rPr>
          <w:rFonts w:cs="Arial"/>
          <w:color w:val="000000"/>
          <w:lang w:val="en-US"/>
        </w:rPr>
        <w:t>-scans)</w:t>
      </w:r>
      <w:r>
        <w:rPr>
          <w:rFonts w:cs="Arial"/>
          <w:color w:val="000000"/>
          <w:lang w:val="en-US"/>
        </w:rPr>
        <w:t xml:space="preserve">, the workflow developed in </w:t>
      </w:r>
      <w:proofErr w:type="spellStart"/>
      <w:r>
        <w:rPr>
          <w:rFonts w:cs="Arial"/>
          <w:i/>
          <w:color w:val="000000"/>
          <w:lang w:val="en-US"/>
        </w:rPr>
        <w:t>PhysMRRT</w:t>
      </w:r>
      <w:proofErr w:type="spellEnd"/>
      <w:r>
        <w:rPr>
          <w:rFonts w:cs="Arial"/>
          <w:color w:val="000000"/>
          <w:lang w:val="en-US"/>
        </w:rPr>
        <w:t xml:space="preserve"> will be used to generate various CTVs based on three, two or one of the </w:t>
      </w:r>
      <w:proofErr w:type="spellStart"/>
      <w:r>
        <w:rPr>
          <w:rFonts w:cs="Arial"/>
          <w:color w:val="000000"/>
          <w:lang w:val="en-US"/>
        </w:rPr>
        <w:t>aMRI</w:t>
      </w:r>
      <w:proofErr w:type="spellEnd"/>
      <w:r>
        <w:rPr>
          <w:rFonts w:cs="Arial"/>
          <w:color w:val="000000"/>
          <w:lang w:val="en-US"/>
        </w:rPr>
        <w:t>-scans</w:t>
      </w:r>
      <w:r w:rsidR="00AB29FD">
        <w:rPr>
          <w:rFonts w:cs="Arial"/>
          <w:color w:val="000000"/>
          <w:lang w:val="en-US"/>
        </w:rPr>
        <w:t xml:space="preserve"> </w:t>
      </w:r>
      <w:r w:rsidR="00AB29FD">
        <w:rPr>
          <w:rFonts w:cs="Arial"/>
          <w:i/>
          <w:color w:val="000000"/>
          <w:lang w:val="en-US"/>
        </w:rPr>
        <w:t>(see Table 1)</w:t>
      </w:r>
      <w:r>
        <w:rPr>
          <w:rFonts w:cs="Arial"/>
          <w:color w:val="000000"/>
          <w:lang w:val="en-US"/>
        </w:rPr>
        <w:t>.</w:t>
      </w:r>
      <w:r w:rsidR="00AB29FD">
        <w:rPr>
          <w:rFonts w:cs="Arial"/>
          <w:color w:val="000000"/>
          <w:lang w:val="en-US"/>
        </w:rPr>
        <w:t xml:space="preserve"> </w:t>
      </w:r>
      <w:r>
        <w:rPr>
          <w:rFonts w:cs="Arial"/>
          <w:color w:val="000000"/>
          <w:lang w:val="en-US"/>
        </w:rPr>
        <w:t xml:space="preserve"> </w:t>
      </w:r>
      <w:r w:rsidR="00AB29FD">
        <w:rPr>
          <w:rFonts w:cs="Arial"/>
          <w:color w:val="000000"/>
          <w:lang w:val="en-US"/>
        </w:rPr>
        <w:t xml:space="preserve">A comparison of size and coverage of the delineated recurrence volume </w:t>
      </w:r>
      <w:r w:rsidR="00D3419F">
        <w:rPr>
          <w:rFonts w:cs="Arial"/>
          <w:color w:val="000000"/>
          <w:lang w:val="en-US"/>
        </w:rPr>
        <w:t>will be</w:t>
      </w:r>
      <w:r w:rsidR="00AB29FD">
        <w:rPr>
          <w:rFonts w:cs="Arial"/>
          <w:color w:val="000000"/>
          <w:lang w:val="en-US"/>
        </w:rPr>
        <w:t xml:space="preserve"> performed for all CTV</w:t>
      </w:r>
      <w:r w:rsidR="00D3419F">
        <w:rPr>
          <w:rFonts w:cs="Arial"/>
          <w:color w:val="000000"/>
          <w:lang w:val="en-US"/>
        </w:rPr>
        <w:t xml:space="preserve">s to assess if a CTV based on three or less </w:t>
      </w:r>
      <w:proofErr w:type="spellStart"/>
      <w:r w:rsidR="00D3419F">
        <w:rPr>
          <w:rFonts w:cs="Arial"/>
          <w:color w:val="000000"/>
          <w:lang w:val="en-US"/>
        </w:rPr>
        <w:t>aMRI</w:t>
      </w:r>
      <w:proofErr w:type="spellEnd"/>
      <w:r w:rsidR="00D3419F">
        <w:rPr>
          <w:rFonts w:cs="Arial"/>
          <w:color w:val="000000"/>
          <w:lang w:val="en-US"/>
        </w:rPr>
        <w:t xml:space="preserve"> techniques may include tumor infiltration as effective as the </w:t>
      </w:r>
      <w:proofErr w:type="spellStart"/>
      <w:r w:rsidR="00D3419F">
        <w:rPr>
          <w:rFonts w:cs="Arial"/>
          <w:color w:val="000000"/>
          <w:lang w:val="en-US"/>
        </w:rPr>
        <w:t>CTV</w:t>
      </w:r>
      <w:r w:rsidR="00D3419F">
        <w:rPr>
          <w:rFonts w:cs="Arial"/>
          <w:color w:val="000000"/>
          <w:vertAlign w:val="subscript"/>
          <w:lang w:val="en-US"/>
        </w:rPr>
        <w:t>aMRI</w:t>
      </w:r>
      <w:proofErr w:type="spellEnd"/>
      <w:r w:rsidR="00D3419F">
        <w:rPr>
          <w:rFonts w:cs="Arial"/>
          <w:color w:val="000000"/>
          <w:lang w:val="en-US"/>
        </w:rPr>
        <w:t xml:space="preserve">. It is hypothesized that the four </w:t>
      </w:r>
      <w:proofErr w:type="spellStart"/>
      <w:r w:rsidR="00D3419F">
        <w:rPr>
          <w:rFonts w:cs="Arial"/>
          <w:color w:val="000000"/>
          <w:lang w:val="en-US"/>
        </w:rPr>
        <w:t>aMRI</w:t>
      </w:r>
      <w:proofErr w:type="spellEnd"/>
      <w:r w:rsidR="00D3419F">
        <w:rPr>
          <w:rFonts w:cs="Arial"/>
          <w:color w:val="000000"/>
          <w:lang w:val="en-US"/>
        </w:rPr>
        <w:t xml:space="preserve">-scans offer synergistic information. </w:t>
      </w:r>
    </w:p>
    <w:p w14:paraId="64836369" w14:textId="41351E5F" w:rsidR="009F6011" w:rsidRDefault="009F6011" w:rsidP="009F6011">
      <w:pPr>
        <w:spacing w:line="360" w:lineRule="auto"/>
        <w:jc w:val="both"/>
        <w:rPr>
          <w:rFonts w:cs="Arial"/>
          <w:color w:val="000000"/>
          <w:lang w:val="en-US"/>
        </w:rPr>
      </w:pPr>
    </w:p>
    <w:p w14:paraId="2DDAEA5F" w14:textId="7B25BC2C" w:rsidR="003B38F1" w:rsidRPr="003B38F1" w:rsidRDefault="003B38F1" w:rsidP="009F6011">
      <w:pPr>
        <w:spacing w:line="360" w:lineRule="auto"/>
        <w:jc w:val="both"/>
        <w:rPr>
          <w:rFonts w:cs="Arial"/>
          <w:i/>
          <w:color w:val="000000"/>
          <w:lang w:val="en-US"/>
        </w:rPr>
      </w:pPr>
      <w:r>
        <w:rPr>
          <w:rFonts w:cs="Arial"/>
          <w:i/>
          <w:color w:val="000000"/>
          <w:lang w:val="en-US"/>
        </w:rPr>
        <w:t>Table 1: Additional CTVs generated in the MOSAIC study.</w:t>
      </w:r>
    </w:p>
    <w:tbl>
      <w:tblPr>
        <w:tblStyle w:val="TableGrid"/>
        <w:tblW w:w="0" w:type="auto"/>
        <w:tblLook w:val="04A0" w:firstRow="1" w:lastRow="0" w:firstColumn="1" w:lastColumn="0" w:noHBand="0" w:noVBand="1"/>
      </w:tblPr>
      <w:tblGrid>
        <w:gridCol w:w="2830"/>
        <w:gridCol w:w="1560"/>
        <w:gridCol w:w="1559"/>
        <w:gridCol w:w="1559"/>
        <w:gridCol w:w="1554"/>
      </w:tblGrid>
      <w:tr w:rsidR="00187813" w14:paraId="0A009E56" w14:textId="77777777" w:rsidTr="00187813">
        <w:tc>
          <w:tcPr>
            <w:tcW w:w="2830" w:type="dxa"/>
            <w:vMerge w:val="restart"/>
          </w:tcPr>
          <w:p w14:paraId="68100A65" w14:textId="50DD7BB3" w:rsidR="00187813" w:rsidRPr="00187813" w:rsidRDefault="00187813" w:rsidP="00187813">
            <w:pPr>
              <w:spacing w:line="360" w:lineRule="auto"/>
              <w:rPr>
                <w:rFonts w:cs="Arial"/>
                <w:b/>
                <w:color w:val="000000"/>
                <w:sz w:val="24"/>
                <w:szCs w:val="24"/>
                <w:lang w:val="en-US"/>
              </w:rPr>
            </w:pPr>
            <w:r w:rsidRPr="00187813">
              <w:rPr>
                <w:rFonts w:cs="Arial"/>
                <w:b/>
                <w:color w:val="000000"/>
                <w:sz w:val="24"/>
                <w:szCs w:val="24"/>
                <w:lang w:val="en-US"/>
              </w:rPr>
              <w:t>Generated CTV</w:t>
            </w:r>
          </w:p>
        </w:tc>
        <w:tc>
          <w:tcPr>
            <w:tcW w:w="6232" w:type="dxa"/>
            <w:gridSpan w:val="4"/>
            <w:vAlign w:val="center"/>
          </w:tcPr>
          <w:p w14:paraId="632B2A3F" w14:textId="52CB66D2" w:rsidR="00187813" w:rsidRPr="00187813" w:rsidRDefault="00187813" w:rsidP="00187813">
            <w:pPr>
              <w:spacing w:line="360" w:lineRule="auto"/>
              <w:jc w:val="center"/>
              <w:rPr>
                <w:rFonts w:cs="Arial"/>
                <w:b/>
                <w:color w:val="000000"/>
                <w:sz w:val="24"/>
                <w:szCs w:val="24"/>
                <w:lang w:val="en-US"/>
              </w:rPr>
            </w:pPr>
            <w:r w:rsidRPr="00187813">
              <w:rPr>
                <w:rFonts w:cs="Arial"/>
                <w:b/>
                <w:color w:val="000000"/>
                <w:sz w:val="24"/>
                <w:szCs w:val="24"/>
                <w:lang w:val="en-US"/>
              </w:rPr>
              <w:t xml:space="preserve">Based on </w:t>
            </w:r>
            <w:proofErr w:type="spellStart"/>
            <w:r w:rsidRPr="00187813">
              <w:rPr>
                <w:rFonts w:cs="Arial"/>
                <w:b/>
                <w:color w:val="000000"/>
                <w:sz w:val="24"/>
                <w:szCs w:val="24"/>
                <w:lang w:val="en-US"/>
              </w:rPr>
              <w:t>aMRI</w:t>
            </w:r>
            <w:proofErr w:type="spellEnd"/>
            <w:r w:rsidRPr="00187813">
              <w:rPr>
                <w:rFonts w:cs="Arial"/>
                <w:b/>
                <w:color w:val="000000"/>
                <w:sz w:val="24"/>
                <w:szCs w:val="24"/>
                <w:lang w:val="en-US"/>
              </w:rPr>
              <w:t>-scans</w:t>
            </w:r>
          </w:p>
        </w:tc>
      </w:tr>
      <w:tr w:rsidR="00187813" w14:paraId="30FFDFB7" w14:textId="77777777" w:rsidTr="00AB29FD">
        <w:tc>
          <w:tcPr>
            <w:tcW w:w="2830" w:type="dxa"/>
            <w:vMerge/>
          </w:tcPr>
          <w:p w14:paraId="324FF888" w14:textId="05600CF3" w:rsidR="00187813" w:rsidRPr="009F6011" w:rsidRDefault="00187813" w:rsidP="009F6011">
            <w:pPr>
              <w:spacing w:line="360" w:lineRule="auto"/>
              <w:jc w:val="both"/>
              <w:rPr>
                <w:rFonts w:cs="Arial"/>
                <w:color w:val="000000"/>
                <w:lang w:val="en-US"/>
              </w:rPr>
            </w:pPr>
          </w:p>
        </w:tc>
        <w:tc>
          <w:tcPr>
            <w:tcW w:w="1560" w:type="dxa"/>
            <w:vAlign w:val="center"/>
          </w:tcPr>
          <w:p w14:paraId="40FE56D8" w14:textId="3FB25377" w:rsidR="00187813" w:rsidRPr="00187813" w:rsidRDefault="00187813" w:rsidP="00AB29FD">
            <w:pPr>
              <w:spacing w:line="360" w:lineRule="auto"/>
              <w:jc w:val="center"/>
              <w:rPr>
                <w:rFonts w:cs="Arial"/>
                <w:i/>
                <w:color w:val="000000"/>
                <w:vertAlign w:val="subscript"/>
                <w:lang w:val="en-US"/>
              </w:rPr>
            </w:pPr>
            <w:r w:rsidRPr="00187813">
              <w:rPr>
                <w:rFonts w:cs="Arial"/>
                <w:i/>
                <w:color w:val="000000"/>
                <w:lang w:val="en-US"/>
              </w:rPr>
              <w:t>CMRO</w:t>
            </w:r>
            <w:r w:rsidRPr="00187813">
              <w:rPr>
                <w:rFonts w:cs="Arial"/>
                <w:i/>
                <w:color w:val="000000"/>
                <w:vertAlign w:val="subscript"/>
                <w:lang w:val="en-US"/>
              </w:rPr>
              <w:t>2</w:t>
            </w:r>
          </w:p>
        </w:tc>
        <w:tc>
          <w:tcPr>
            <w:tcW w:w="1559" w:type="dxa"/>
            <w:vAlign w:val="center"/>
          </w:tcPr>
          <w:p w14:paraId="78566359" w14:textId="0CEC9529" w:rsidR="00187813" w:rsidRPr="00187813" w:rsidRDefault="00187813" w:rsidP="00AB29FD">
            <w:pPr>
              <w:spacing w:line="360" w:lineRule="auto"/>
              <w:jc w:val="center"/>
              <w:rPr>
                <w:rFonts w:cs="Arial"/>
                <w:i/>
                <w:color w:val="000000"/>
                <w:lang w:val="en-US"/>
              </w:rPr>
            </w:pPr>
            <w:r w:rsidRPr="00187813">
              <w:rPr>
                <w:rFonts w:cs="Arial"/>
                <w:i/>
                <w:color w:val="000000"/>
                <w:lang w:val="en-US"/>
              </w:rPr>
              <w:t>VSI</w:t>
            </w:r>
          </w:p>
        </w:tc>
        <w:tc>
          <w:tcPr>
            <w:tcW w:w="1559" w:type="dxa"/>
            <w:vAlign w:val="center"/>
          </w:tcPr>
          <w:p w14:paraId="252E4718" w14:textId="763E0932" w:rsidR="00187813" w:rsidRPr="00187813" w:rsidRDefault="00187813" w:rsidP="00AB29FD">
            <w:pPr>
              <w:spacing w:line="360" w:lineRule="auto"/>
              <w:jc w:val="center"/>
              <w:rPr>
                <w:rFonts w:cs="Arial"/>
                <w:i/>
                <w:color w:val="000000"/>
                <w:lang w:val="en-US"/>
              </w:rPr>
            </w:pPr>
            <w:proofErr w:type="spellStart"/>
            <w:r w:rsidRPr="00187813">
              <w:rPr>
                <w:rFonts w:cs="Arial"/>
                <w:i/>
                <w:color w:val="000000"/>
                <w:lang w:val="en-US"/>
              </w:rPr>
              <w:t>rCBV</w:t>
            </w:r>
            <w:proofErr w:type="spellEnd"/>
          </w:p>
        </w:tc>
        <w:tc>
          <w:tcPr>
            <w:tcW w:w="1554" w:type="dxa"/>
            <w:vAlign w:val="center"/>
          </w:tcPr>
          <w:p w14:paraId="7B6A1DA3" w14:textId="5B9679D8" w:rsidR="00187813" w:rsidRPr="00187813" w:rsidRDefault="00187813" w:rsidP="00AB29FD">
            <w:pPr>
              <w:spacing w:line="360" w:lineRule="auto"/>
              <w:jc w:val="center"/>
              <w:rPr>
                <w:rFonts w:cs="Arial"/>
                <w:i/>
                <w:color w:val="000000"/>
                <w:lang w:val="en-US"/>
              </w:rPr>
            </w:pPr>
            <w:r w:rsidRPr="00187813">
              <w:rPr>
                <w:rFonts w:cs="Arial"/>
                <w:i/>
                <w:color w:val="000000"/>
                <w:lang w:val="en-US"/>
              </w:rPr>
              <w:t>APT</w:t>
            </w:r>
          </w:p>
        </w:tc>
      </w:tr>
      <w:tr w:rsidR="00187813" w14:paraId="57F27F9D" w14:textId="77777777" w:rsidTr="00AB29FD">
        <w:tc>
          <w:tcPr>
            <w:tcW w:w="2830" w:type="dxa"/>
            <w:vAlign w:val="center"/>
          </w:tcPr>
          <w:p w14:paraId="5CA8596D" w14:textId="2C48648C" w:rsidR="00187813" w:rsidRPr="00AB29FD" w:rsidRDefault="00187813" w:rsidP="00AB29FD">
            <w:pPr>
              <w:spacing w:line="360" w:lineRule="auto"/>
              <w:rPr>
                <w:rFonts w:cs="Arial"/>
                <w:i/>
                <w:color w:val="000000"/>
                <w:vertAlign w:val="subscript"/>
                <w:lang w:val="en-US"/>
              </w:rPr>
            </w:pPr>
            <w:proofErr w:type="spellStart"/>
            <w:r w:rsidRPr="00AB29FD">
              <w:rPr>
                <w:rFonts w:cs="Arial"/>
                <w:i/>
                <w:color w:val="000000"/>
                <w:lang w:val="en-US"/>
              </w:rPr>
              <w:t>CTV</w:t>
            </w:r>
            <w:r w:rsidRPr="00AB29FD">
              <w:rPr>
                <w:rFonts w:cs="Arial"/>
                <w:i/>
                <w:color w:val="000000"/>
                <w:vertAlign w:val="subscript"/>
                <w:lang w:val="en-US"/>
              </w:rPr>
              <w:t>aMRI</w:t>
            </w:r>
            <w:proofErr w:type="spellEnd"/>
          </w:p>
        </w:tc>
        <w:tc>
          <w:tcPr>
            <w:tcW w:w="1560" w:type="dxa"/>
            <w:vAlign w:val="center"/>
          </w:tcPr>
          <w:p w14:paraId="417BA0C3" w14:textId="42617959"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3ED31D79" w14:textId="279CA5F6"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441E937B" w14:textId="517306CD" w:rsidR="00187813"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640CBE6E" w14:textId="3720B800" w:rsidR="00187813" w:rsidRDefault="00187813" w:rsidP="00AB29FD">
            <w:pPr>
              <w:spacing w:line="360" w:lineRule="auto"/>
              <w:jc w:val="center"/>
              <w:rPr>
                <w:rFonts w:cs="Arial"/>
                <w:color w:val="000000"/>
                <w:lang w:val="en-US"/>
              </w:rPr>
            </w:pPr>
            <w:r>
              <w:rPr>
                <w:rFonts w:cs="Arial"/>
                <w:color w:val="000000"/>
                <w:lang w:val="en-US"/>
              </w:rPr>
              <w:t>x</w:t>
            </w:r>
          </w:p>
        </w:tc>
      </w:tr>
      <w:tr w:rsidR="009F6011" w14:paraId="091099E6" w14:textId="77777777" w:rsidTr="00AB29FD">
        <w:tc>
          <w:tcPr>
            <w:tcW w:w="2830" w:type="dxa"/>
            <w:vAlign w:val="center"/>
          </w:tcPr>
          <w:p w14:paraId="63363FBA" w14:textId="510D321F" w:rsidR="009F6011"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CMRO2,VSI,rCBV</w:t>
            </w:r>
          </w:p>
        </w:tc>
        <w:tc>
          <w:tcPr>
            <w:tcW w:w="1560" w:type="dxa"/>
            <w:vAlign w:val="center"/>
          </w:tcPr>
          <w:p w14:paraId="3337B104" w14:textId="3B567A0E" w:rsidR="009F6011" w:rsidRDefault="00243E3C"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7A8EB640" w14:textId="16677D2E" w:rsidR="009F6011" w:rsidRDefault="00243E3C"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4FF2A03F" w14:textId="7E98DA26" w:rsidR="009F6011" w:rsidRDefault="00243E3C"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29FA796A" w14:textId="77777777" w:rsidR="009F6011" w:rsidRDefault="009F6011" w:rsidP="00AB29FD">
            <w:pPr>
              <w:spacing w:line="360" w:lineRule="auto"/>
              <w:jc w:val="center"/>
              <w:rPr>
                <w:rFonts w:cs="Arial"/>
                <w:color w:val="000000"/>
                <w:lang w:val="en-US"/>
              </w:rPr>
            </w:pPr>
          </w:p>
        </w:tc>
      </w:tr>
      <w:tr w:rsidR="009F6011" w14:paraId="332285CE" w14:textId="77777777" w:rsidTr="00AB29FD">
        <w:tc>
          <w:tcPr>
            <w:tcW w:w="2830" w:type="dxa"/>
            <w:vAlign w:val="center"/>
          </w:tcPr>
          <w:p w14:paraId="5CECBD7B" w14:textId="118D42EB" w:rsidR="009F6011" w:rsidRPr="00AB29FD" w:rsidRDefault="00187813" w:rsidP="00AB29FD">
            <w:pPr>
              <w:spacing w:line="360" w:lineRule="auto"/>
              <w:rPr>
                <w:rFonts w:cs="Arial"/>
                <w:i/>
                <w:color w:val="000000"/>
                <w:vertAlign w:val="subscript"/>
                <w:lang w:val="en-US"/>
              </w:rPr>
            </w:pPr>
            <w:r w:rsidRPr="00AB29FD">
              <w:rPr>
                <w:rFonts w:cs="Arial"/>
                <w:i/>
                <w:color w:val="000000"/>
                <w:lang w:val="en-US"/>
              </w:rPr>
              <w:lastRenderedPageBreak/>
              <w:t>CTV</w:t>
            </w:r>
            <w:r w:rsidRPr="00AB29FD">
              <w:rPr>
                <w:rFonts w:cs="Arial"/>
                <w:i/>
                <w:color w:val="000000"/>
                <w:vertAlign w:val="subscript"/>
                <w:lang w:val="en-US"/>
              </w:rPr>
              <w:t>CMRO2,VSI,APT</w:t>
            </w:r>
          </w:p>
        </w:tc>
        <w:tc>
          <w:tcPr>
            <w:tcW w:w="1560" w:type="dxa"/>
            <w:vAlign w:val="center"/>
          </w:tcPr>
          <w:p w14:paraId="012E08FB" w14:textId="02930707" w:rsidR="009F6011" w:rsidRDefault="00243E3C"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5E1B2ADF" w14:textId="3D66644C" w:rsidR="009F6011" w:rsidRDefault="00243E3C"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534894DD" w14:textId="2E0A9A54" w:rsidR="009F6011" w:rsidRDefault="009F6011" w:rsidP="00AB29FD">
            <w:pPr>
              <w:spacing w:line="360" w:lineRule="auto"/>
              <w:jc w:val="center"/>
              <w:rPr>
                <w:rFonts w:cs="Arial"/>
                <w:color w:val="000000"/>
                <w:lang w:val="en-US"/>
              </w:rPr>
            </w:pPr>
          </w:p>
        </w:tc>
        <w:tc>
          <w:tcPr>
            <w:tcW w:w="1554" w:type="dxa"/>
            <w:vAlign w:val="center"/>
          </w:tcPr>
          <w:p w14:paraId="2283BE26" w14:textId="19DB0827" w:rsidR="009F6011" w:rsidRDefault="00243E3C" w:rsidP="00AB29FD">
            <w:pPr>
              <w:spacing w:line="360" w:lineRule="auto"/>
              <w:jc w:val="center"/>
              <w:rPr>
                <w:rFonts w:cs="Arial"/>
                <w:color w:val="000000"/>
                <w:lang w:val="en-US"/>
              </w:rPr>
            </w:pPr>
            <w:r>
              <w:rPr>
                <w:rFonts w:cs="Arial"/>
                <w:color w:val="000000"/>
                <w:lang w:val="en-US"/>
              </w:rPr>
              <w:t>x</w:t>
            </w:r>
          </w:p>
        </w:tc>
      </w:tr>
      <w:tr w:rsidR="009F6011" w14:paraId="7073B8F4" w14:textId="77777777" w:rsidTr="00AB29FD">
        <w:tc>
          <w:tcPr>
            <w:tcW w:w="2830" w:type="dxa"/>
            <w:vAlign w:val="center"/>
          </w:tcPr>
          <w:p w14:paraId="4E740D0C" w14:textId="7C6A249A" w:rsidR="009F6011"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CMRO2,rCBV,APT</w:t>
            </w:r>
          </w:p>
        </w:tc>
        <w:tc>
          <w:tcPr>
            <w:tcW w:w="1560" w:type="dxa"/>
            <w:vAlign w:val="center"/>
          </w:tcPr>
          <w:p w14:paraId="55255DB3" w14:textId="7C9B7E65" w:rsidR="009F6011" w:rsidRDefault="00243E3C"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15887BCA" w14:textId="77777777" w:rsidR="009F6011" w:rsidRDefault="009F6011" w:rsidP="00AB29FD">
            <w:pPr>
              <w:spacing w:line="360" w:lineRule="auto"/>
              <w:jc w:val="center"/>
              <w:rPr>
                <w:rFonts w:cs="Arial"/>
                <w:color w:val="000000"/>
                <w:lang w:val="en-US"/>
              </w:rPr>
            </w:pPr>
          </w:p>
        </w:tc>
        <w:tc>
          <w:tcPr>
            <w:tcW w:w="1559" w:type="dxa"/>
            <w:vAlign w:val="center"/>
          </w:tcPr>
          <w:p w14:paraId="3001AD1B" w14:textId="68C010DC" w:rsidR="009F6011"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4B5AAB8A" w14:textId="54CF13BC" w:rsidR="009F6011" w:rsidRDefault="00243E3C" w:rsidP="00AB29FD">
            <w:pPr>
              <w:spacing w:line="360" w:lineRule="auto"/>
              <w:jc w:val="center"/>
              <w:rPr>
                <w:rFonts w:cs="Arial"/>
                <w:color w:val="000000"/>
                <w:lang w:val="en-US"/>
              </w:rPr>
            </w:pPr>
            <w:r>
              <w:rPr>
                <w:rFonts w:cs="Arial"/>
                <w:color w:val="000000"/>
                <w:lang w:val="en-US"/>
              </w:rPr>
              <w:t>x</w:t>
            </w:r>
          </w:p>
        </w:tc>
      </w:tr>
      <w:tr w:rsidR="00187813" w14:paraId="2F0D03FA" w14:textId="77777777" w:rsidTr="00AB29FD">
        <w:tc>
          <w:tcPr>
            <w:tcW w:w="2830" w:type="dxa"/>
            <w:vAlign w:val="center"/>
          </w:tcPr>
          <w:p w14:paraId="48BFED32" w14:textId="604F35CF" w:rsidR="00187813" w:rsidRPr="00AB29FD" w:rsidRDefault="00187813" w:rsidP="00AB29FD">
            <w:pPr>
              <w:spacing w:line="360" w:lineRule="auto"/>
              <w:rPr>
                <w:rFonts w:cs="Arial"/>
                <w:i/>
                <w:color w:val="000000"/>
                <w:lang w:val="en-US"/>
              </w:rPr>
            </w:pPr>
            <w:proofErr w:type="spellStart"/>
            <w:r w:rsidRPr="00AB29FD">
              <w:rPr>
                <w:rFonts w:cs="Arial"/>
                <w:i/>
                <w:color w:val="000000"/>
                <w:lang w:val="en-US"/>
              </w:rPr>
              <w:t>CTV</w:t>
            </w:r>
            <w:r w:rsidRPr="00AB29FD">
              <w:rPr>
                <w:rFonts w:cs="Arial"/>
                <w:i/>
                <w:color w:val="000000"/>
                <w:vertAlign w:val="subscript"/>
                <w:lang w:val="en-US"/>
              </w:rPr>
              <w:t>VSI,rCBV,APT</w:t>
            </w:r>
            <w:proofErr w:type="spellEnd"/>
          </w:p>
        </w:tc>
        <w:tc>
          <w:tcPr>
            <w:tcW w:w="1560" w:type="dxa"/>
            <w:vAlign w:val="center"/>
          </w:tcPr>
          <w:p w14:paraId="05FB762D" w14:textId="77777777" w:rsidR="00187813" w:rsidRDefault="00187813" w:rsidP="00AB29FD">
            <w:pPr>
              <w:spacing w:line="360" w:lineRule="auto"/>
              <w:jc w:val="center"/>
              <w:rPr>
                <w:rFonts w:cs="Arial"/>
                <w:color w:val="000000"/>
                <w:lang w:val="en-US"/>
              </w:rPr>
            </w:pPr>
          </w:p>
        </w:tc>
        <w:tc>
          <w:tcPr>
            <w:tcW w:w="1559" w:type="dxa"/>
            <w:vAlign w:val="center"/>
          </w:tcPr>
          <w:p w14:paraId="1AF15C1D" w14:textId="59D03E02"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38678E1E" w14:textId="24E7BD94" w:rsidR="00187813"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77C3D69C" w14:textId="69608AFD" w:rsidR="00187813" w:rsidRDefault="00187813" w:rsidP="00AB29FD">
            <w:pPr>
              <w:spacing w:line="360" w:lineRule="auto"/>
              <w:jc w:val="center"/>
              <w:rPr>
                <w:rFonts w:cs="Arial"/>
                <w:color w:val="000000"/>
                <w:lang w:val="en-US"/>
              </w:rPr>
            </w:pPr>
            <w:r>
              <w:rPr>
                <w:rFonts w:cs="Arial"/>
                <w:color w:val="000000"/>
                <w:lang w:val="en-US"/>
              </w:rPr>
              <w:t>x</w:t>
            </w:r>
          </w:p>
        </w:tc>
      </w:tr>
      <w:tr w:rsidR="00187813" w14:paraId="3ADB7A5F" w14:textId="77777777" w:rsidTr="00AB29FD">
        <w:tc>
          <w:tcPr>
            <w:tcW w:w="2830" w:type="dxa"/>
            <w:vAlign w:val="center"/>
          </w:tcPr>
          <w:p w14:paraId="228B5118" w14:textId="021745E3" w:rsidR="00187813"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CMRO2,VSI</w:t>
            </w:r>
          </w:p>
        </w:tc>
        <w:tc>
          <w:tcPr>
            <w:tcW w:w="1560" w:type="dxa"/>
            <w:vAlign w:val="center"/>
          </w:tcPr>
          <w:p w14:paraId="55B2C149" w14:textId="1C63F4CD"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45ADF6DE" w14:textId="470F7218"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3DE48B53" w14:textId="77777777" w:rsidR="00187813" w:rsidRDefault="00187813" w:rsidP="00AB29FD">
            <w:pPr>
              <w:spacing w:line="360" w:lineRule="auto"/>
              <w:jc w:val="center"/>
              <w:rPr>
                <w:rFonts w:cs="Arial"/>
                <w:color w:val="000000"/>
                <w:lang w:val="en-US"/>
              </w:rPr>
            </w:pPr>
          </w:p>
        </w:tc>
        <w:tc>
          <w:tcPr>
            <w:tcW w:w="1554" w:type="dxa"/>
            <w:vAlign w:val="center"/>
          </w:tcPr>
          <w:p w14:paraId="03C1BF7B" w14:textId="77777777" w:rsidR="00187813" w:rsidRDefault="00187813" w:rsidP="00AB29FD">
            <w:pPr>
              <w:spacing w:line="360" w:lineRule="auto"/>
              <w:jc w:val="center"/>
              <w:rPr>
                <w:rFonts w:cs="Arial"/>
                <w:color w:val="000000"/>
                <w:lang w:val="en-US"/>
              </w:rPr>
            </w:pPr>
          </w:p>
        </w:tc>
      </w:tr>
      <w:tr w:rsidR="00187813" w14:paraId="66154301" w14:textId="77777777" w:rsidTr="00AB29FD">
        <w:tc>
          <w:tcPr>
            <w:tcW w:w="2830" w:type="dxa"/>
            <w:vAlign w:val="center"/>
          </w:tcPr>
          <w:p w14:paraId="10F25A31" w14:textId="64F35062" w:rsidR="00187813"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CMRO2,rCBV</w:t>
            </w:r>
          </w:p>
        </w:tc>
        <w:tc>
          <w:tcPr>
            <w:tcW w:w="1560" w:type="dxa"/>
            <w:vAlign w:val="center"/>
          </w:tcPr>
          <w:p w14:paraId="3C7ACECF" w14:textId="1901D64D"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4E5CC034" w14:textId="77777777" w:rsidR="00187813" w:rsidRDefault="00187813" w:rsidP="00AB29FD">
            <w:pPr>
              <w:spacing w:line="360" w:lineRule="auto"/>
              <w:jc w:val="center"/>
              <w:rPr>
                <w:rFonts w:cs="Arial"/>
                <w:color w:val="000000"/>
                <w:lang w:val="en-US"/>
              </w:rPr>
            </w:pPr>
          </w:p>
        </w:tc>
        <w:tc>
          <w:tcPr>
            <w:tcW w:w="1559" w:type="dxa"/>
            <w:vAlign w:val="center"/>
          </w:tcPr>
          <w:p w14:paraId="57465F09" w14:textId="4084C296" w:rsidR="00187813"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41B8B56F" w14:textId="77777777" w:rsidR="00187813" w:rsidRDefault="00187813" w:rsidP="00AB29FD">
            <w:pPr>
              <w:spacing w:line="360" w:lineRule="auto"/>
              <w:jc w:val="center"/>
              <w:rPr>
                <w:rFonts w:cs="Arial"/>
                <w:color w:val="000000"/>
                <w:lang w:val="en-US"/>
              </w:rPr>
            </w:pPr>
          </w:p>
        </w:tc>
      </w:tr>
      <w:tr w:rsidR="00187813" w14:paraId="24BCAD66" w14:textId="77777777" w:rsidTr="00AB29FD">
        <w:tc>
          <w:tcPr>
            <w:tcW w:w="2830" w:type="dxa"/>
            <w:vAlign w:val="center"/>
          </w:tcPr>
          <w:p w14:paraId="58B87BD7" w14:textId="50C137C1" w:rsidR="00187813"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CMRO2,APT</w:t>
            </w:r>
          </w:p>
        </w:tc>
        <w:tc>
          <w:tcPr>
            <w:tcW w:w="1560" w:type="dxa"/>
            <w:vAlign w:val="center"/>
          </w:tcPr>
          <w:p w14:paraId="3873D853" w14:textId="674AE920"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4F3EAD3C" w14:textId="77777777" w:rsidR="00187813" w:rsidRDefault="00187813" w:rsidP="00AB29FD">
            <w:pPr>
              <w:spacing w:line="360" w:lineRule="auto"/>
              <w:jc w:val="center"/>
              <w:rPr>
                <w:rFonts w:cs="Arial"/>
                <w:color w:val="000000"/>
                <w:lang w:val="en-US"/>
              </w:rPr>
            </w:pPr>
          </w:p>
        </w:tc>
        <w:tc>
          <w:tcPr>
            <w:tcW w:w="1559" w:type="dxa"/>
            <w:vAlign w:val="center"/>
          </w:tcPr>
          <w:p w14:paraId="3288C2C5" w14:textId="77777777" w:rsidR="00187813" w:rsidRDefault="00187813" w:rsidP="00AB29FD">
            <w:pPr>
              <w:spacing w:line="360" w:lineRule="auto"/>
              <w:jc w:val="center"/>
              <w:rPr>
                <w:rFonts w:cs="Arial"/>
                <w:color w:val="000000"/>
                <w:lang w:val="en-US"/>
              </w:rPr>
            </w:pPr>
          </w:p>
        </w:tc>
        <w:tc>
          <w:tcPr>
            <w:tcW w:w="1554" w:type="dxa"/>
            <w:vAlign w:val="center"/>
          </w:tcPr>
          <w:p w14:paraId="43A4CF97" w14:textId="6F8FAED5" w:rsidR="00187813" w:rsidRDefault="00187813" w:rsidP="00AB29FD">
            <w:pPr>
              <w:spacing w:line="360" w:lineRule="auto"/>
              <w:jc w:val="center"/>
              <w:rPr>
                <w:rFonts w:cs="Arial"/>
                <w:color w:val="000000"/>
                <w:lang w:val="en-US"/>
              </w:rPr>
            </w:pPr>
            <w:r>
              <w:rPr>
                <w:rFonts w:cs="Arial"/>
                <w:color w:val="000000"/>
                <w:lang w:val="en-US"/>
              </w:rPr>
              <w:t>x</w:t>
            </w:r>
          </w:p>
        </w:tc>
      </w:tr>
      <w:tr w:rsidR="00187813" w14:paraId="78E1413F" w14:textId="77777777" w:rsidTr="00AB29FD">
        <w:tc>
          <w:tcPr>
            <w:tcW w:w="2830" w:type="dxa"/>
            <w:vAlign w:val="center"/>
          </w:tcPr>
          <w:p w14:paraId="52F562DC" w14:textId="5CF16A5A" w:rsidR="00187813" w:rsidRPr="00AB29FD" w:rsidRDefault="00187813" w:rsidP="00AB29FD">
            <w:pPr>
              <w:spacing w:line="360" w:lineRule="auto"/>
              <w:rPr>
                <w:rFonts w:cs="Arial"/>
                <w:i/>
                <w:color w:val="000000"/>
                <w:vertAlign w:val="subscript"/>
                <w:lang w:val="en-US"/>
              </w:rPr>
            </w:pPr>
            <w:proofErr w:type="spellStart"/>
            <w:r w:rsidRPr="00AB29FD">
              <w:rPr>
                <w:rFonts w:cs="Arial"/>
                <w:i/>
                <w:color w:val="000000"/>
                <w:lang w:val="en-US"/>
              </w:rPr>
              <w:t>CTV</w:t>
            </w:r>
            <w:r w:rsidRPr="00AB29FD">
              <w:rPr>
                <w:rFonts w:cs="Arial"/>
                <w:i/>
                <w:color w:val="000000"/>
                <w:vertAlign w:val="subscript"/>
                <w:lang w:val="en-US"/>
              </w:rPr>
              <w:t>VSI,rCBV</w:t>
            </w:r>
            <w:proofErr w:type="spellEnd"/>
          </w:p>
        </w:tc>
        <w:tc>
          <w:tcPr>
            <w:tcW w:w="1560" w:type="dxa"/>
            <w:vAlign w:val="center"/>
          </w:tcPr>
          <w:p w14:paraId="2ADE8503" w14:textId="77777777" w:rsidR="00187813" w:rsidRDefault="00187813" w:rsidP="00AB29FD">
            <w:pPr>
              <w:spacing w:line="360" w:lineRule="auto"/>
              <w:jc w:val="center"/>
              <w:rPr>
                <w:rFonts w:cs="Arial"/>
                <w:color w:val="000000"/>
                <w:lang w:val="en-US"/>
              </w:rPr>
            </w:pPr>
          </w:p>
        </w:tc>
        <w:tc>
          <w:tcPr>
            <w:tcW w:w="1559" w:type="dxa"/>
            <w:vAlign w:val="center"/>
          </w:tcPr>
          <w:p w14:paraId="35A19DEE" w14:textId="7F02D1DF"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14348523" w14:textId="4E39D78A" w:rsidR="00187813"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3DE442BE" w14:textId="77777777" w:rsidR="00187813" w:rsidRDefault="00187813" w:rsidP="00AB29FD">
            <w:pPr>
              <w:spacing w:line="360" w:lineRule="auto"/>
              <w:jc w:val="center"/>
              <w:rPr>
                <w:rFonts w:cs="Arial"/>
                <w:color w:val="000000"/>
                <w:lang w:val="en-US"/>
              </w:rPr>
            </w:pPr>
          </w:p>
        </w:tc>
      </w:tr>
      <w:tr w:rsidR="00187813" w14:paraId="05BE3339" w14:textId="77777777" w:rsidTr="00AB29FD">
        <w:tc>
          <w:tcPr>
            <w:tcW w:w="2830" w:type="dxa"/>
            <w:vAlign w:val="center"/>
          </w:tcPr>
          <w:p w14:paraId="74910000" w14:textId="2D9273A2" w:rsidR="00187813"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VSI,APT</w:t>
            </w:r>
          </w:p>
        </w:tc>
        <w:tc>
          <w:tcPr>
            <w:tcW w:w="1560" w:type="dxa"/>
            <w:vAlign w:val="center"/>
          </w:tcPr>
          <w:p w14:paraId="79B9F26A" w14:textId="77777777" w:rsidR="00187813" w:rsidRDefault="00187813" w:rsidP="00AB29FD">
            <w:pPr>
              <w:spacing w:line="360" w:lineRule="auto"/>
              <w:jc w:val="center"/>
              <w:rPr>
                <w:rFonts w:cs="Arial"/>
                <w:color w:val="000000"/>
                <w:lang w:val="en-US"/>
              </w:rPr>
            </w:pPr>
          </w:p>
        </w:tc>
        <w:tc>
          <w:tcPr>
            <w:tcW w:w="1559" w:type="dxa"/>
            <w:vAlign w:val="center"/>
          </w:tcPr>
          <w:p w14:paraId="6D95B46E" w14:textId="2530A51B"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2337DDC5" w14:textId="77777777" w:rsidR="00187813" w:rsidRDefault="00187813" w:rsidP="00AB29FD">
            <w:pPr>
              <w:spacing w:line="360" w:lineRule="auto"/>
              <w:jc w:val="center"/>
              <w:rPr>
                <w:rFonts w:cs="Arial"/>
                <w:color w:val="000000"/>
                <w:lang w:val="en-US"/>
              </w:rPr>
            </w:pPr>
          </w:p>
        </w:tc>
        <w:tc>
          <w:tcPr>
            <w:tcW w:w="1554" w:type="dxa"/>
            <w:vAlign w:val="center"/>
          </w:tcPr>
          <w:p w14:paraId="31438125" w14:textId="456208C6" w:rsidR="00187813" w:rsidRDefault="00187813" w:rsidP="00AB29FD">
            <w:pPr>
              <w:spacing w:line="360" w:lineRule="auto"/>
              <w:jc w:val="center"/>
              <w:rPr>
                <w:rFonts w:cs="Arial"/>
                <w:color w:val="000000"/>
                <w:lang w:val="en-US"/>
              </w:rPr>
            </w:pPr>
            <w:r>
              <w:rPr>
                <w:rFonts w:cs="Arial"/>
                <w:color w:val="000000"/>
                <w:lang w:val="en-US"/>
              </w:rPr>
              <w:t>x</w:t>
            </w:r>
          </w:p>
        </w:tc>
      </w:tr>
      <w:tr w:rsidR="00187813" w14:paraId="722933EF" w14:textId="77777777" w:rsidTr="00AB29FD">
        <w:tc>
          <w:tcPr>
            <w:tcW w:w="2830" w:type="dxa"/>
            <w:vAlign w:val="center"/>
          </w:tcPr>
          <w:p w14:paraId="25856683" w14:textId="29092B1F" w:rsidR="00187813" w:rsidRPr="00AB29FD" w:rsidRDefault="00187813" w:rsidP="00AB29FD">
            <w:pPr>
              <w:spacing w:line="360" w:lineRule="auto"/>
              <w:rPr>
                <w:rFonts w:cs="Arial"/>
                <w:i/>
                <w:color w:val="000000"/>
                <w:lang w:val="en-US"/>
              </w:rPr>
            </w:pPr>
            <w:proofErr w:type="spellStart"/>
            <w:r w:rsidRPr="00AB29FD">
              <w:rPr>
                <w:rFonts w:cs="Arial"/>
                <w:i/>
                <w:color w:val="000000"/>
                <w:lang w:val="en-US"/>
              </w:rPr>
              <w:t>CTV</w:t>
            </w:r>
            <w:r w:rsidRPr="00AB29FD">
              <w:rPr>
                <w:rFonts w:cs="Arial"/>
                <w:i/>
                <w:color w:val="000000"/>
                <w:vertAlign w:val="subscript"/>
                <w:lang w:val="en-US"/>
              </w:rPr>
              <w:t>rCBV,APT</w:t>
            </w:r>
            <w:proofErr w:type="spellEnd"/>
          </w:p>
        </w:tc>
        <w:tc>
          <w:tcPr>
            <w:tcW w:w="1560" w:type="dxa"/>
            <w:vAlign w:val="center"/>
          </w:tcPr>
          <w:p w14:paraId="09BA6FBB" w14:textId="77777777" w:rsidR="00187813" w:rsidRDefault="00187813" w:rsidP="00AB29FD">
            <w:pPr>
              <w:spacing w:line="360" w:lineRule="auto"/>
              <w:jc w:val="center"/>
              <w:rPr>
                <w:rFonts w:cs="Arial"/>
                <w:color w:val="000000"/>
                <w:lang w:val="en-US"/>
              </w:rPr>
            </w:pPr>
          </w:p>
        </w:tc>
        <w:tc>
          <w:tcPr>
            <w:tcW w:w="1559" w:type="dxa"/>
            <w:vAlign w:val="center"/>
          </w:tcPr>
          <w:p w14:paraId="505D1EFE" w14:textId="77777777" w:rsidR="00187813" w:rsidRDefault="00187813" w:rsidP="00AB29FD">
            <w:pPr>
              <w:spacing w:line="360" w:lineRule="auto"/>
              <w:jc w:val="center"/>
              <w:rPr>
                <w:rFonts w:cs="Arial"/>
                <w:color w:val="000000"/>
                <w:lang w:val="en-US"/>
              </w:rPr>
            </w:pPr>
          </w:p>
        </w:tc>
        <w:tc>
          <w:tcPr>
            <w:tcW w:w="1559" w:type="dxa"/>
            <w:vAlign w:val="center"/>
          </w:tcPr>
          <w:p w14:paraId="1F7AC9BF" w14:textId="5FC8145C" w:rsidR="00187813"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449A6533" w14:textId="19C1EDEF" w:rsidR="00187813" w:rsidRDefault="00187813" w:rsidP="00AB29FD">
            <w:pPr>
              <w:spacing w:line="360" w:lineRule="auto"/>
              <w:jc w:val="center"/>
              <w:rPr>
                <w:rFonts w:cs="Arial"/>
                <w:color w:val="000000"/>
                <w:lang w:val="en-US"/>
              </w:rPr>
            </w:pPr>
            <w:r>
              <w:rPr>
                <w:rFonts w:cs="Arial"/>
                <w:color w:val="000000"/>
                <w:lang w:val="en-US"/>
              </w:rPr>
              <w:t>x</w:t>
            </w:r>
          </w:p>
        </w:tc>
      </w:tr>
      <w:tr w:rsidR="00187813" w14:paraId="6FF2A802" w14:textId="77777777" w:rsidTr="00AB29FD">
        <w:tc>
          <w:tcPr>
            <w:tcW w:w="2830" w:type="dxa"/>
            <w:vAlign w:val="center"/>
          </w:tcPr>
          <w:p w14:paraId="6540D1FC" w14:textId="3E237500" w:rsidR="00187813" w:rsidRPr="00AB29FD" w:rsidRDefault="00187813" w:rsidP="00AB29FD">
            <w:pPr>
              <w:spacing w:line="360" w:lineRule="auto"/>
              <w:rPr>
                <w:rFonts w:cs="Arial"/>
                <w:i/>
                <w:color w:val="000000"/>
                <w:lang w:val="en-US"/>
              </w:rPr>
            </w:pPr>
            <w:r w:rsidRPr="00AB29FD">
              <w:rPr>
                <w:rFonts w:cs="Arial"/>
                <w:i/>
                <w:color w:val="000000"/>
                <w:lang w:val="en-US"/>
              </w:rPr>
              <w:t>CTV</w:t>
            </w:r>
            <w:r w:rsidRPr="00AB29FD">
              <w:rPr>
                <w:rFonts w:cs="Arial"/>
                <w:i/>
                <w:color w:val="000000"/>
                <w:vertAlign w:val="subscript"/>
                <w:lang w:val="en-US"/>
              </w:rPr>
              <w:t>CMRO2</w:t>
            </w:r>
          </w:p>
        </w:tc>
        <w:tc>
          <w:tcPr>
            <w:tcW w:w="1560" w:type="dxa"/>
            <w:vAlign w:val="center"/>
          </w:tcPr>
          <w:p w14:paraId="02C49C4C" w14:textId="714C57EA"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4BACCABA" w14:textId="77777777" w:rsidR="00187813" w:rsidRDefault="00187813" w:rsidP="00AB29FD">
            <w:pPr>
              <w:spacing w:line="360" w:lineRule="auto"/>
              <w:jc w:val="center"/>
              <w:rPr>
                <w:rFonts w:cs="Arial"/>
                <w:color w:val="000000"/>
                <w:lang w:val="en-US"/>
              </w:rPr>
            </w:pPr>
          </w:p>
        </w:tc>
        <w:tc>
          <w:tcPr>
            <w:tcW w:w="1559" w:type="dxa"/>
            <w:vAlign w:val="center"/>
          </w:tcPr>
          <w:p w14:paraId="3EEA277A" w14:textId="77777777" w:rsidR="00187813" w:rsidRDefault="00187813" w:rsidP="00AB29FD">
            <w:pPr>
              <w:spacing w:line="360" w:lineRule="auto"/>
              <w:jc w:val="center"/>
              <w:rPr>
                <w:rFonts w:cs="Arial"/>
                <w:color w:val="000000"/>
                <w:lang w:val="en-US"/>
              </w:rPr>
            </w:pPr>
          </w:p>
        </w:tc>
        <w:tc>
          <w:tcPr>
            <w:tcW w:w="1554" w:type="dxa"/>
            <w:vAlign w:val="center"/>
          </w:tcPr>
          <w:p w14:paraId="37F93F00" w14:textId="77777777" w:rsidR="00187813" w:rsidRDefault="00187813" w:rsidP="00AB29FD">
            <w:pPr>
              <w:spacing w:line="360" w:lineRule="auto"/>
              <w:jc w:val="center"/>
              <w:rPr>
                <w:rFonts w:cs="Arial"/>
                <w:color w:val="000000"/>
                <w:lang w:val="en-US"/>
              </w:rPr>
            </w:pPr>
          </w:p>
        </w:tc>
      </w:tr>
      <w:tr w:rsidR="00187813" w14:paraId="7D5F2DB1" w14:textId="77777777" w:rsidTr="00AB29FD">
        <w:tc>
          <w:tcPr>
            <w:tcW w:w="2830" w:type="dxa"/>
            <w:vAlign w:val="center"/>
          </w:tcPr>
          <w:p w14:paraId="6CBFCFD2" w14:textId="65B7B012" w:rsidR="00187813"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VSI</w:t>
            </w:r>
          </w:p>
        </w:tc>
        <w:tc>
          <w:tcPr>
            <w:tcW w:w="1560" w:type="dxa"/>
            <w:vAlign w:val="center"/>
          </w:tcPr>
          <w:p w14:paraId="15949B62" w14:textId="77777777" w:rsidR="00187813" w:rsidRDefault="00187813" w:rsidP="00AB29FD">
            <w:pPr>
              <w:spacing w:line="360" w:lineRule="auto"/>
              <w:jc w:val="center"/>
              <w:rPr>
                <w:rFonts w:cs="Arial"/>
                <w:color w:val="000000"/>
                <w:lang w:val="en-US"/>
              </w:rPr>
            </w:pPr>
          </w:p>
        </w:tc>
        <w:tc>
          <w:tcPr>
            <w:tcW w:w="1559" w:type="dxa"/>
            <w:vAlign w:val="center"/>
          </w:tcPr>
          <w:p w14:paraId="0119CE41" w14:textId="3D2AF93B" w:rsidR="00187813" w:rsidRDefault="00187813" w:rsidP="00AB29FD">
            <w:pPr>
              <w:spacing w:line="360" w:lineRule="auto"/>
              <w:jc w:val="center"/>
              <w:rPr>
                <w:rFonts w:cs="Arial"/>
                <w:color w:val="000000"/>
                <w:lang w:val="en-US"/>
              </w:rPr>
            </w:pPr>
            <w:r>
              <w:rPr>
                <w:rFonts w:cs="Arial"/>
                <w:color w:val="000000"/>
                <w:lang w:val="en-US"/>
              </w:rPr>
              <w:t>x</w:t>
            </w:r>
          </w:p>
        </w:tc>
        <w:tc>
          <w:tcPr>
            <w:tcW w:w="1559" w:type="dxa"/>
            <w:vAlign w:val="center"/>
          </w:tcPr>
          <w:p w14:paraId="560A4A4F" w14:textId="77777777" w:rsidR="00187813" w:rsidRDefault="00187813" w:rsidP="00AB29FD">
            <w:pPr>
              <w:spacing w:line="360" w:lineRule="auto"/>
              <w:jc w:val="center"/>
              <w:rPr>
                <w:rFonts w:cs="Arial"/>
                <w:color w:val="000000"/>
                <w:lang w:val="en-US"/>
              </w:rPr>
            </w:pPr>
          </w:p>
        </w:tc>
        <w:tc>
          <w:tcPr>
            <w:tcW w:w="1554" w:type="dxa"/>
            <w:vAlign w:val="center"/>
          </w:tcPr>
          <w:p w14:paraId="63D1A977" w14:textId="77777777" w:rsidR="00187813" w:rsidRDefault="00187813" w:rsidP="00AB29FD">
            <w:pPr>
              <w:spacing w:line="360" w:lineRule="auto"/>
              <w:jc w:val="center"/>
              <w:rPr>
                <w:rFonts w:cs="Arial"/>
                <w:color w:val="000000"/>
                <w:lang w:val="en-US"/>
              </w:rPr>
            </w:pPr>
          </w:p>
        </w:tc>
      </w:tr>
      <w:tr w:rsidR="00187813" w14:paraId="4D45F615" w14:textId="77777777" w:rsidTr="00AB29FD">
        <w:tc>
          <w:tcPr>
            <w:tcW w:w="2830" w:type="dxa"/>
            <w:vAlign w:val="center"/>
          </w:tcPr>
          <w:p w14:paraId="2BDF6496" w14:textId="119BBE68" w:rsidR="00187813" w:rsidRPr="00AB29FD" w:rsidRDefault="00187813" w:rsidP="00AB29FD">
            <w:pPr>
              <w:spacing w:line="360" w:lineRule="auto"/>
              <w:rPr>
                <w:rFonts w:cs="Arial"/>
                <w:i/>
                <w:color w:val="000000"/>
                <w:vertAlign w:val="subscript"/>
                <w:lang w:val="en-US"/>
              </w:rPr>
            </w:pPr>
            <w:proofErr w:type="spellStart"/>
            <w:r w:rsidRPr="00AB29FD">
              <w:rPr>
                <w:rFonts w:cs="Arial"/>
                <w:i/>
                <w:color w:val="000000"/>
                <w:lang w:val="en-US"/>
              </w:rPr>
              <w:t>CTV</w:t>
            </w:r>
            <w:r w:rsidRPr="00AB29FD">
              <w:rPr>
                <w:rFonts w:cs="Arial"/>
                <w:i/>
                <w:color w:val="000000"/>
                <w:vertAlign w:val="subscript"/>
                <w:lang w:val="en-US"/>
              </w:rPr>
              <w:t>rCBV</w:t>
            </w:r>
            <w:proofErr w:type="spellEnd"/>
          </w:p>
        </w:tc>
        <w:tc>
          <w:tcPr>
            <w:tcW w:w="1560" w:type="dxa"/>
            <w:vAlign w:val="center"/>
          </w:tcPr>
          <w:p w14:paraId="3422929A" w14:textId="77777777" w:rsidR="00187813" w:rsidRDefault="00187813" w:rsidP="00AB29FD">
            <w:pPr>
              <w:spacing w:line="360" w:lineRule="auto"/>
              <w:jc w:val="center"/>
              <w:rPr>
                <w:rFonts w:cs="Arial"/>
                <w:color w:val="000000"/>
                <w:lang w:val="en-US"/>
              </w:rPr>
            </w:pPr>
          </w:p>
        </w:tc>
        <w:tc>
          <w:tcPr>
            <w:tcW w:w="1559" w:type="dxa"/>
            <w:vAlign w:val="center"/>
          </w:tcPr>
          <w:p w14:paraId="2D5EFC0F" w14:textId="77777777" w:rsidR="00187813" w:rsidRDefault="00187813" w:rsidP="00AB29FD">
            <w:pPr>
              <w:spacing w:line="360" w:lineRule="auto"/>
              <w:jc w:val="center"/>
              <w:rPr>
                <w:rFonts w:cs="Arial"/>
                <w:color w:val="000000"/>
                <w:lang w:val="en-US"/>
              </w:rPr>
            </w:pPr>
          </w:p>
        </w:tc>
        <w:tc>
          <w:tcPr>
            <w:tcW w:w="1559" w:type="dxa"/>
            <w:vAlign w:val="center"/>
          </w:tcPr>
          <w:p w14:paraId="2FF88452" w14:textId="5D59160E" w:rsidR="00187813" w:rsidRDefault="00187813" w:rsidP="00AB29FD">
            <w:pPr>
              <w:spacing w:line="360" w:lineRule="auto"/>
              <w:jc w:val="center"/>
              <w:rPr>
                <w:rFonts w:cs="Arial"/>
                <w:color w:val="000000"/>
                <w:lang w:val="en-US"/>
              </w:rPr>
            </w:pPr>
            <w:r>
              <w:rPr>
                <w:rFonts w:cs="Arial"/>
                <w:color w:val="000000"/>
                <w:lang w:val="en-US"/>
              </w:rPr>
              <w:t>x</w:t>
            </w:r>
          </w:p>
        </w:tc>
        <w:tc>
          <w:tcPr>
            <w:tcW w:w="1554" w:type="dxa"/>
            <w:vAlign w:val="center"/>
          </w:tcPr>
          <w:p w14:paraId="6BF91275" w14:textId="77777777" w:rsidR="00187813" w:rsidRDefault="00187813" w:rsidP="00AB29FD">
            <w:pPr>
              <w:spacing w:line="360" w:lineRule="auto"/>
              <w:jc w:val="center"/>
              <w:rPr>
                <w:rFonts w:cs="Arial"/>
                <w:color w:val="000000"/>
                <w:lang w:val="en-US"/>
              </w:rPr>
            </w:pPr>
          </w:p>
        </w:tc>
      </w:tr>
      <w:tr w:rsidR="00187813" w14:paraId="3A567F54" w14:textId="77777777" w:rsidTr="00AB29FD">
        <w:tc>
          <w:tcPr>
            <w:tcW w:w="2830" w:type="dxa"/>
            <w:vAlign w:val="center"/>
          </w:tcPr>
          <w:p w14:paraId="0FFE6CE8" w14:textId="3B86C848" w:rsidR="00187813" w:rsidRPr="00AB29FD" w:rsidRDefault="00187813" w:rsidP="00AB29FD">
            <w:pPr>
              <w:spacing w:line="360" w:lineRule="auto"/>
              <w:rPr>
                <w:rFonts w:cs="Arial"/>
                <w:i/>
                <w:color w:val="000000"/>
                <w:vertAlign w:val="subscript"/>
                <w:lang w:val="en-US"/>
              </w:rPr>
            </w:pPr>
            <w:r w:rsidRPr="00AB29FD">
              <w:rPr>
                <w:rFonts w:cs="Arial"/>
                <w:i/>
                <w:color w:val="000000"/>
                <w:lang w:val="en-US"/>
              </w:rPr>
              <w:t>CTV</w:t>
            </w:r>
            <w:r w:rsidRPr="00AB29FD">
              <w:rPr>
                <w:rFonts w:cs="Arial"/>
                <w:i/>
                <w:color w:val="000000"/>
                <w:vertAlign w:val="subscript"/>
                <w:lang w:val="en-US"/>
              </w:rPr>
              <w:t>APT</w:t>
            </w:r>
          </w:p>
        </w:tc>
        <w:tc>
          <w:tcPr>
            <w:tcW w:w="1560" w:type="dxa"/>
            <w:vAlign w:val="center"/>
          </w:tcPr>
          <w:p w14:paraId="2EA4BBA0" w14:textId="77777777" w:rsidR="00187813" w:rsidRDefault="00187813" w:rsidP="00AB29FD">
            <w:pPr>
              <w:spacing w:line="360" w:lineRule="auto"/>
              <w:jc w:val="center"/>
              <w:rPr>
                <w:rFonts w:cs="Arial"/>
                <w:color w:val="000000"/>
                <w:lang w:val="en-US"/>
              </w:rPr>
            </w:pPr>
          </w:p>
        </w:tc>
        <w:tc>
          <w:tcPr>
            <w:tcW w:w="1559" w:type="dxa"/>
            <w:vAlign w:val="center"/>
          </w:tcPr>
          <w:p w14:paraId="00BEBD93" w14:textId="77777777" w:rsidR="00187813" w:rsidRDefault="00187813" w:rsidP="00AB29FD">
            <w:pPr>
              <w:spacing w:line="360" w:lineRule="auto"/>
              <w:jc w:val="center"/>
              <w:rPr>
                <w:rFonts w:cs="Arial"/>
                <w:color w:val="000000"/>
                <w:lang w:val="en-US"/>
              </w:rPr>
            </w:pPr>
          </w:p>
        </w:tc>
        <w:tc>
          <w:tcPr>
            <w:tcW w:w="1559" w:type="dxa"/>
            <w:vAlign w:val="center"/>
          </w:tcPr>
          <w:p w14:paraId="307B58B7" w14:textId="77777777" w:rsidR="00187813" w:rsidRDefault="00187813" w:rsidP="00AB29FD">
            <w:pPr>
              <w:spacing w:line="360" w:lineRule="auto"/>
              <w:jc w:val="center"/>
              <w:rPr>
                <w:rFonts w:cs="Arial"/>
                <w:color w:val="000000"/>
                <w:lang w:val="en-US"/>
              </w:rPr>
            </w:pPr>
          </w:p>
        </w:tc>
        <w:tc>
          <w:tcPr>
            <w:tcW w:w="1554" w:type="dxa"/>
            <w:vAlign w:val="center"/>
          </w:tcPr>
          <w:p w14:paraId="070733AF" w14:textId="3447EC1D" w:rsidR="00187813" w:rsidRDefault="00187813" w:rsidP="00AB29FD">
            <w:pPr>
              <w:spacing w:line="360" w:lineRule="auto"/>
              <w:jc w:val="center"/>
              <w:rPr>
                <w:rFonts w:cs="Arial"/>
                <w:color w:val="000000"/>
                <w:lang w:val="en-US"/>
              </w:rPr>
            </w:pPr>
            <w:r>
              <w:rPr>
                <w:rFonts w:cs="Arial"/>
                <w:color w:val="000000"/>
                <w:lang w:val="en-US"/>
              </w:rPr>
              <w:t>x</w:t>
            </w:r>
          </w:p>
        </w:tc>
      </w:tr>
    </w:tbl>
    <w:p w14:paraId="7FEBD7EC" w14:textId="6CBFCE59" w:rsidR="009F6011" w:rsidRDefault="009F6011" w:rsidP="009F6011">
      <w:pPr>
        <w:spacing w:line="360" w:lineRule="auto"/>
        <w:jc w:val="both"/>
        <w:rPr>
          <w:rFonts w:cs="Arial"/>
          <w:color w:val="000000"/>
          <w:lang w:val="en-US"/>
        </w:rPr>
      </w:pPr>
    </w:p>
    <w:p w14:paraId="155C1097" w14:textId="77777777" w:rsidR="009F6011" w:rsidRDefault="009F6011" w:rsidP="009F6011">
      <w:pPr>
        <w:spacing w:line="360" w:lineRule="auto"/>
        <w:jc w:val="both"/>
        <w:rPr>
          <w:rFonts w:cs="Arial"/>
          <w:color w:val="000000"/>
          <w:lang w:val="en-US"/>
        </w:rPr>
      </w:pPr>
    </w:p>
    <w:p w14:paraId="74AE196F" w14:textId="75C9D09F" w:rsidR="003B38F1" w:rsidRPr="002C6D66" w:rsidRDefault="00D3419F" w:rsidP="00FB6E1C">
      <w:pPr>
        <w:spacing w:line="360" w:lineRule="auto"/>
        <w:rPr>
          <w:iCs/>
          <w:lang w:val="en-US"/>
        </w:rPr>
      </w:pPr>
      <w:r>
        <w:rPr>
          <w:rFonts w:cs="Arial"/>
          <w:color w:val="000000"/>
          <w:lang w:val="en-US"/>
        </w:rPr>
        <w:t xml:space="preserve">Lastly, </w:t>
      </w:r>
      <w:r w:rsidR="003B38F1">
        <w:rPr>
          <w:rFonts w:cs="Arial"/>
          <w:color w:val="000000"/>
          <w:lang w:val="en-US"/>
        </w:rPr>
        <w:t xml:space="preserve">the contralateral normal-appearing white matter will be segmented for all patients. On the four </w:t>
      </w:r>
      <w:proofErr w:type="spellStart"/>
      <w:r w:rsidR="003B38F1">
        <w:rPr>
          <w:rFonts w:cs="Arial"/>
          <w:color w:val="000000"/>
          <w:lang w:val="en-US"/>
        </w:rPr>
        <w:t>aMRI</w:t>
      </w:r>
      <w:proofErr w:type="spellEnd"/>
      <w:r w:rsidR="003B38F1">
        <w:rPr>
          <w:rFonts w:cs="Arial"/>
          <w:color w:val="000000"/>
          <w:lang w:val="en-US"/>
        </w:rPr>
        <w:t>-scans, the mean and maximum signal intensities of the delineated recurrence volumes and the contralateral normal-appearing white matter will be compared t</w:t>
      </w:r>
      <w:r w:rsidR="003B38F1" w:rsidRPr="00D80B1E">
        <w:rPr>
          <w:rFonts w:cs="Arial"/>
          <w:color w:val="000000"/>
          <w:lang w:val="en-US"/>
        </w:rPr>
        <w:t xml:space="preserve">o explore the association between pathophysiological changes on </w:t>
      </w:r>
      <w:proofErr w:type="spellStart"/>
      <w:r w:rsidR="003B38F1" w:rsidRPr="00D80B1E">
        <w:rPr>
          <w:rFonts w:cs="Arial"/>
          <w:color w:val="000000"/>
          <w:lang w:val="en-US"/>
        </w:rPr>
        <w:t>a</w:t>
      </w:r>
      <w:r w:rsidR="003B38F1">
        <w:rPr>
          <w:rFonts w:cs="Arial"/>
          <w:color w:val="000000"/>
          <w:lang w:val="en-US"/>
        </w:rPr>
        <w:t>MRI</w:t>
      </w:r>
      <w:proofErr w:type="spellEnd"/>
      <w:r w:rsidR="003B38F1">
        <w:rPr>
          <w:rFonts w:cs="Arial"/>
          <w:color w:val="000000"/>
          <w:lang w:val="en-US"/>
        </w:rPr>
        <w:t xml:space="preserve"> and future tumor recurrence.</w:t>
      </w:r>
    </w:p>
    <w:p w14:paraId="3DBA2082" w14:textId="3CFBEBF0" w:rsidR="002D68AC" w:rsidRPr="00456C40" w:rsidRDefault="00562611" w:rsidP="00702724">
      <w:pPr>
        <w:pStyle w:val="Heading1"/>
        <w:rPr>
          <w:lang w:val="en-GB"/>
        </w:rPr>
      </w:pPr>
      <w:r w:rsidRPr="008243A6">
        <w:rPr>
          <w:lang w:val="en-GB"/>
        </w:rPr>
        <w:br w:type="page"/>
      </w:r>
      <w:bookmarkStart w:id="23" w:name="_Toc140755186"/>
      <w:r w:rsidRPr="00456C40">
        <w:rPr>
          <w:lang w:val="en-GB"/>
        </w:rPr>
        <w:lastRenderedPageBreak/>
        <w:t>STUDY POPULATION</w:t>
      </w:r>
      <w:bookmarkEnd w:id="23"/>
    </w:p>
    <w:p w14:paraId="287DDF43" w14:textId="296F1EB7" w:rsidR="002D68AC" w:rsidRDefault="00562611" w:rsidP="00634D7B">
      <w:pPr>
        <w:pStyle w:val="Heading2"/>
        <w:tabs>
          <w:tab w:val="clear" w:pos="1701"/>
        </w:tabs>
        <w:spacing w:line="360" w:lineRule="auto"/>
        <w:rPr>
          <w:lang w:val="en-GB"/>
        </w:rPr>
      </w:pPr>
      <w:bookmarkStart w:id="24" w:name="_Toc140755187"/>
      <w:r w:rsidRPr="00456C40">
        <w:rPr>
          <w:lang w:val="en-GB"/>
        </w:rPr>
        <w:t>Population</w:t>
      </w:r>
      <w:r w:rsidR="00FC5AB2">
        <w:rPr>
          <w:lang w:val="en-GB"/>
        </w:rPr>
        <w:t xml:space="preserve"> (</w:t>
      </w:r>
      <w:commentRangeStart w:id="25"/>
      <w:r w:rsidR="00FC5AB2">
        <w:rPr>
          <w:lang w:val="en-GB"/>
        </w:rPr>
        <w:t>base</w:t>
      </w:r>
      <w:commentRangeEnd w:id="25"/>
      <w:r w:rsidR="00E34AF6">
        <w:rPr>
          <w:rStyle w:val="CommentReference"/>
          <w:rFonts w:ascii="Haarlemmer MT Medium OsF" w:hAnsi="Haarlemmer MT Medium OsF"/>
          <w:b w:val="0"/>
          <w:bCs w:val="0"/>
          <w:iCs w:val="0"/>
        </w:rPr>
        <w:commentReference w:id="25"/>
      </w:r>
      <w:r w:rsidR="00FC5AB2">
        <w:rPr>
          <w:lang w:val="en-GB"/>
        </w:rPr>
        <w:t>)</w:t>
      </w:r>
      <w:bookmarkEnd w:id="24"/>
      <w:r w:rsidRPr="00456C40">
        <w:rPr>
          <w:lang w:val="en-GB"/>
        </w:rPr>
        <w:t xml:space="preserve"> </w:t>
      </w:r>
    </w:p>
    <w:p w14:paraId="26FA2A60" w14:textId="29D52AC0" w:rsidR="00702724" w:rsidRDefault="00702724" w:rsidP="00702724">
      <w:pPr>
        <w:rPr>
          <w:lang w:val="en-GB"/>
        </w:rPr>
      </w:pPr>
      <w:r>
        <w:rPr>
          <w:lang w:val="en-GB"/>
        </w:rPr>
        <w:tab/>
        <w:t>Adult p</w:t>
      </w:r>
      <w:r w:rsidRPr="00702724">
        <w:rPr>
          <w:lang w:val="en-GB"/>
        </w:rPr>
        <w:t>atient</w:t>
      </w:r>
      <w:r>
        <w:rPr>
          <w:lang w:val="en-GB"/>
        </w:rPr>
        <w:t>s</w:t>
      </w:r>
      <w:r w:rsidRPr="00702724">
        <w:rPr>
          <w:lang w:val="en-GB"/>
        </w:rPr>
        <w:t xml:space="preserve"> with glioblastoma, who will be treated with radiotherapy at the Erasmus MC.</w:t>
      </w:r>
    </w:p>
    <w:p w14:paraId="71D5CCE8" w14:textId="77777777" w:rsidR="00702724" w:rsidRPr="00702724" w:rsidRDefault="00702724" w:rsidP="00702724">
      <w:pPr>
        <w:rPr>
          <w:lang w:val="en-GB"/>
        </w:rPr>
      </w:pPr>
    </w:p>
    <w:p w14:paraId="7FEAE47A" w14:textId="77FB908F" w:rsidR="002D68AC" w:rsidRDefault="00562611" w:rsidP="00634D7B">
      <w:pPr>
        <w:pStyle w:val="Heading2"/>
        <w:tabs>
          <w:tab w:val="clear" w:pos="1701"/>
        </w:tabs>
        <w:spacing w:line="360" w:lineRule="auto"/>
        <w:rPr>
          <w:lang w:val="en-GB"/>
        </w:rPr>
      </w:pPr>
      <w:bookmarkStart w:id="26" w:name="_Toc140755188"/>
      <w:r w:rsidRPr="00456C40">
        <w:rPr>
          <w:lang w:val="en-GB"/>
        </w:rPr>
        <w:t>Inclusion criteria</w:t>
      </w:r>
      <w:bookmarkEnd w:id="26"/>
    </w:p>
    <w:p w14:paraId="714C2609" w14:textId="0670DC75" w:rsidR="00EC094D" w:rsidRPr="00702724" w:rsidRDefault="00562611" w:rsidP="00BA05AE">
      <w:pPr>
        <w:ind w:left="284"/>
        <w:jc w:val="both"/>
        <w:rPr>
          <w:rFonts w:cs="Arial"/>
          <w:lang w:val="en-GB"/>
        </w:rPr>
      </w:pPr>
      <w:r>
        <w:rPr>
          <w:lang w:val="en-GB"/>
        </w:rPr>
        <w:t xml:space="preserve">In order to be eligible to participate in this study, a subject must meet all of the following </w:t>
      </w:r>
      <w:r w:rsidRPr="00702724">
        <w:rPr>
          <w:rFonts w:cs="Arial"/>
          <w:lang w:val="en-GB"/>
        </w:rPr>
        <w:t>criteria:</w:t>
      </w:r>
    </w:p>
    <w:p w14:paraId="32C623EF" w14:textId="75C29CD4" w:rsidR="00702724" w:rsidRDefault="004506E7" w:rsidP="00BA05AE">
      <w:pPr>
        <w:pStyle w:val="ListParagraph"/>
        <w:numPr>
          <w:ilvl w:val="0"/>
          <w:numId w:val="35"/>
        </w:numPr>
        <w:jc w:val="both"/>
        <w:rPr>
          <w:rFonts w:ascii="Arial" w:hAnsi="Arial" w:cs="Arial"/>
          <w:sz w:val="22"/>
          <w:szCs w:val="22"/>
          <w:lang w:val="en-GB"/>
        </w:rPr>
      </w:pPr>
      <w:r>
        <w:rPr>
          <w:rFonts w:ascii="Arial" w:hAnsi="Arial" w:cs="Arial"/>
          <w:sz w:val="22"/>
          <w:szCs w:val="22"/>
          <w:lang w:val="en-GB"/>
        </w:rPr>
        <w:t>Written i</w:t>
      </w:r>
      <w:r w:rsidR="00702724" w:rsidRPr="00702724">
        <w:rPr>
          <w:rFonts w:ascii="Arial" w:hAnsi="Arial" w:cs="Arial"/>
          <w:sz w:val="22"/>
          <w:szCs w:val="22"/>
          <w:lang w:val="en-GB"/>
        </w:rPr>
        <w:t>nfor</w:t>
      </w:r>
      <w:r w:rsidR="00702724">
        <w:rPr>
          <w:rFonts w:ascii="Arial" w:hAnsi="Arial" w:cs="Arial"/>
          <w:sz w:val="22"/>
          <w:szCs w:val="22"/>
          <w:lang w:val="en-GB"/>
        </w:rPr>
        <w:t>med consent;</w:t>
      </w:r>
    </w:p>
    <w:p w14:paraId="22379143" w14:textId="6CC5D6AC" w:rsidR="00702724" w:rsidRDefault="00702724" w:rsidP="00BA05AE">
      <w:pPr>
        <w:pStyle w:val="ListParagraph"/>
        <w:numPr>
          <w:ilvl w:val="0"/>
          <w:numId w:val="35"/>
        </w:numPr>
        <w:jc w:val="both"/>
        <w:rPr>
          <w:rFonts w:ascii="Arial" w:hAnsi="Arial" w:cs="Arial"/>
          <w:sz w:val="22"/>
          <w:szCs w:val="22"/>
          <w:lang w:val="en-GB"/>
        </w:rPr>
      </w:pPr>
      <w:r>
        <w:rPr>
          <w:rFonts w:ascii="Arial" w:hAnsi="Arial" w:cs="Arial"/>
          <w:sz w:val="22"/>
          <w:szCs w:val="22"/>
          <w:lang w:val="en-GB"/>
        </w:rPr>
        <w:t>Adult (18 years or older)</w:t>
      </w:r>
    </w:p>
    <w:p w14:paraId="7CC964B0" w14:textId="13EA0B03" w:rsidR="00702724" w:rsidRDefault="00702724" w:rsidP="00BA05AE">
      <w:pPr>
        <w:pStyle w:val="ListParagraph"/>
        <w:numPr>
          <w:ilvl w:val="0"/>
          <w:numId w:val="35"/>
        </w:numPr>
        <w:jc w:val="both"/>
        <w:rPr>
          <w:rFonts w:ascii="Arial" w:hAnsi="Arial" w:cs="Arial"/>
          <w:sz w:val="22"/>
          <w:szCs w:val="22"/>
          <w:lang w:val="en-GB"/>
        </w:rPr>
      </w:pPr>
      <w:r>
        <w:rPr>
          <w:rFonts w:ascii="Arial" w:hAnsi="Arial" w:cs="Arial"/>
          <w:sz w:val="22"/>
          <w:szCs w:val="22"/>
          <w:lang w:val="en-GB"/>
        </w:rPr>
        <w:t>Diagnosed with IDH-</w:t>
      </w:r>
      <w:proofErr w:type="spellStart"/>
      <w:r>
        <w:rPr>
          <w:rFonts w:ascii="Arial" w:hAnsi="Arial" w:cs="Arial"/>
          <w:sz w:val="22"/>
          <w:szCs w:val="22"/>
          <w:lang w:val="en-GB"/>
        </w:rPr>
        <w:t>wildtype</w:t>
      </w:r>
      <w:proofErr w:type="spellEnd"/>
      <w:r>
        <w:rPr>
          <w:rFonts w:ascii="Arial" w:hAnsi="Arial" w:cs="Arial"/>
          <w:sz w:val="22"/>
          <w:szCs w:val="22"/>
          <w:lang w:val="en-GB"/>
        </w:rPr>
        <w:t xml:space="preserve"> glioblastoma, as confirmed by pathology including molecular analysis post resection/biopsy.</w:t>
      </w:r>
    </w:p>
    <w:p w14:paraId="0B9773F4" w14:textId="6D46D7ED" w:rsidR="00D40516" w:rsidRPr="00D40516" w:rsidRDefault="00702724" w:rsidP="00D40516">
      <w:pPr>
        <w:pStyle w:val="ListParagraph"/>
        <w:numPr>
          <w:ilvl w:val="0"/>
          <w:numId w:val="35"/>
        </w:numPr>
        <w:jc w:val="both"/>
        <w:rPr>
          <w:rFonts w:ascii="Arial" w:hAnsi="Arial" w:cs="Arial"/>
          <w:sz w:val="22"/>
          <w:szCs w:val="22"/>
          <w:lang w:val="en-GB"/>
        </w:rPr>
      </w:pPr>
      <w:r>
        <w:rPr>
          <w:rFonts w:ascii="Arial" w:hAnsi="Arial" w:cs="Arial"/>
          <w:sz w:val="22"/>
          <w:szCs w:val="22"/>
          <w:lang w:val="en-GB"/>
        </w:rPr>
        <w:t>Referred to the outpatient clinic of the Dept. of Radiotherapy to undergo standard treatment with radiotherapy</w:t>
      </w:r>
      <w:r w:rsidR="004E5D5C">
        <w:rPr>
          <w:rFonts w:ascii="Arial" w:hAnsi="Arial" w:cs="Arial"/>
          <w:sz w:val="22"/>
          <w:szCs w:val="22"/>
          <w:lang w:val="en-GB"/>
        </w:rPr>
        <w:t xml:space="preserve"> (30x2</w:t>
      </w:r>
      <w:r w:rsidR="00220323">
        <w:rPr>
          <w:rFonts w:ascii="Arial" w:hAnsi="Arial" w:cs="Arial"/>
          <w:sz w:val="22"/>
          <w:szCs w:val="22"/>
          <w:lang w:val="en-GB"/>
        </w:rPr>
        <w:t xml:space="preserve"> </w:t>
      </w:r>
      <w:proofErr w:type="spellStart"/>
      <w:r w:rsidR="004E5D5C">
        <w:rPr>
          <w:rFonts w:ascii="Arial" w:hAnsi="Arial" w:cs="Arial"/>
          <w:sz w:val="22"/>
          <w:szCs w:val="22"/>
          <w:lang w:val="en-GB"/>
        </w:rPr>
        <w:t>Gy</w:t>
      </w:r>
      <w:proofErr w:type="spellEnd"/>
      <w:r w:rsidR="004E5D5C">
        <w:rPr>
          <w:rFonts w:ascii="Arial" w:hAnsi="Arial" w:cs="Arial"/>
          <w:sz w:val="22"/>
          <w:szCs w:val="22"/>
          <w:lang w:val="en-GB"/>
        </w:rPr>
        <w:t xml:space="preserve"> or 15x2.67Gy)</w:t>
      </w:r>
      <w:r w:rsidR="0062654F">
        <w:rPr>
          <w:rFonts w:ascii="Arial" w:hAnsi="Arial" w:cs="Arial"/>
          <w:sz w:val="22"/>
          <w:szCs w:val="22"/>
          <w:lang w:val="en-GB"/>
        </w:rPr>
        <w:t xml:space="preserve"> and scheduled for an MRI for radiotherapy planning</w:t>
      </w:r>
      <w:r>
        <w:rPr>
          <w:rFonts w:ascii="Arial" w:hAnsi="Arial" w:cs="Arial"/>
          <w:sz w:val="22"/>
          <w:szCs w:val="22"/>
          <w:lang w:val="en-GB"/>
        </w:rPr>
        <w:t>.</w:t>
      </w:r>
    </w:p>
    <w:p w14:paraId="115C2215" w14:textId="77777777" w:rsidR="00EC094D" w:rsidRPr="00EC094D" w:rsidRDefault="00EC094D" w:rsidP="00EC094D">
      <w:pPr>
        <w:rPr>
          <w:lang w:val="en-GB"/>
        </w:rPr>
      </w:pPr>
    </w:p>
    <w:p w14:paraId="16942805" w14:textId="77777777" w:rsidR="0076446C" w:rsidRDefault="00562611" w:rsidP="00634D7B">
      <w:pPr>
        <w:pStyle w:val="Heading2"/>
        <w:tabs>
          <w:tab w:val="clear" w:pos="1701"/>
        </w:tabs>
        <w:spacing w:line="360" w:lineRule="auto"/>
        <w:rPr>
          <w:lang w:val="en-GB"/>
        </w:rPr>
      </w:pPr>
      <w:bookmarkStart w:id="27" w:name="_Toc140755189"/>
      <w:r w:rsidRPr="00456C40">
        <w:rPr>
          <w:lang w:val="en-GB"/>
        </w:rPr>
        <w:t>Exclusion criteria</w:t>
      </w:r>
      <w:bookmarkEnd w:id="27"/>
    </w:p>
    <w:p w14:paraId="4CCFF79F" w14:textId="7A40FAF2" w:rsidR="00EC094D" w:rsidRDefault="00562611" w:rsidP="00BA05AE">
      <w:pPr>
        <w:ind w:left="284"/>
        <w:jc w:val="both"/>
        <w:rPr>
          <w:lang w:val="en-GB"/>
        </w:rPr>
      </w:pPr>
      <w:r>
        <w:rPr>
          <w:lang w:val="en-GB"/>
        </w:rPr>
        <w:t>A potential subject who meets any of the following criteria will be excluded from participation in this study:</w:t>
      </w:r>
    </w:p>
    <w:p w14:paraId="29E80795" w14:textId="3AFAA3E4" w:rsidR="004E5D5C" w:rsidRDefault="004E5D5C" w:rsidP="00BA05AE">
      <w:pPr>
        <w:pStyle w:val="ListParagraph"/>
        <w:numPr>
          <w:ilvl w:val="0"/>
          <w:numId w:val="36"/>
        </w:numPr>
        <w:jc w:val="both"/>
        <w:rPr>
          <w:rFonts w:ascii="Arial" w:hAnsi="Arial" w:cs="Arial"/>
          <w:sz w:val="22"/>
          <w:szCs w:val="22"/>
          <w:lang w:val="en-GB"/>
        </w:rPr>
      </w:pPr>
      <w:r w:rsidRPr="004E5D5C">
        <w:rPr>
          <w:rFonts w:ascii="Arial" w:hAnsi="Arial" w:cs="Arial"/>
          <w:sz w:val="22"/>
          <w:szCs w:val="22"/>
          <w:lang w:val="en-GB"/>
        </w:rPr>
        <w:t>Contra</w:t>
      </w:r>
      <w:r>
        <w:rPr>
          <w:rFonts w:ascii="Arial" w:hAnsi="Arial" w:cs="Arial"/>
          <w:sz w:val="22"/>
          <w:szCs w:val="22"/>
          <w:lang w:val="en-GB"/>
        </w:rPr>
        <w:t>indication for (3 Tesla) MRI;</w:t>
      </w:r>
    </w:p>
    <w:p w14:paraId="53B889EB" w14:textId="369F13C3" w:rsidR="004E5D5C" w:rsidRDefault="004E5D5C" w:rsidP="00BA05AE">
      <w:pPr>
        <w:pStyle w:val="ListParagraph"/>
        <w:numPr>
          <w:ilvl w:val="0"/>
          <w:numId w:val="36"/>
        </w:numPr>
        <w:jc w:val="both"/>
        <w:rPr>
          <w:rFonts w:ascii="Arial" w:hAnsi="Arial" w:cs="Arial"/>
          <w:sz w:val="22"/>
          <w:szCs w:val="22"/>
          <w:lang w:val="en-GB"/>
        </w:rPr>
      </w:pPr>
      <w:r>
        <w:rPr>
          <w:rFonts w:ascii="Arial" w:hAnsi="Arial" w:cs="Arial"/>
          <w:sz w:val="22"/>
          <w:szCs w:val="22"/>
          <w:lang w:val="en-GB"/>
        </w:rPr>
        <w:t>Contraindication for use of gadolinium-based contrast agent (e.g. subject having renal deficiency</w:t>
      </w:r>
      <w:r w:rsidR="00D40516">
        <w:rPr>
          <w:rFonts w:ascii="Arial" w:hAnsi="Arial" w:cs="Arial"/>
          <w:sz w:val="22"/>
          <w:szCs w:val="22"/>
          <w:lang w:val="en-GB"/>
        </w:rPr>
        <w:t xml:space="preserve"> or known allergy</w:t>
      </w:r>
      <w:r>
        <w:rPr>
          <w:rFonts w:ascii="Arial" w:hAnsi="Arial" w:cs="Arial"/>
          <w:sz w:val="22"/>
          <w:szCs w:val="22"/>
          <w:lang w:val="en-GB"/>
        </w:rPr>
        <w:t>);</w:t>
      </w:r>
    </w:p>
    <w:p w14:paraId="722B8F05" w14:textId="3DE6ECDD" w:rsidR="004A78AC" w:rsidRDefault="004A78AC" w:rsidP="00BA05AE">
      <w:pPr>
        <w:pStyle w:val="ListParagraph"/>
        <w:numPr>
          <w:ilvl w:val="0"/>
          <w:numId w:val="36"/>
        </w:numPr>
        <w:jc w:val="both"/>
        <w:rPr>
          <w:rFonts w:ascii="Arial" w:hAnsi="Arial" w:cs="Arial"/>
          <w:sz w:val="22"/>
          <w:szCs w:val="22"/>
          <w:lang w:val="en-GB"/>
        </w:rPr>
      </w:pPr>
      <w:r>
        <w:rPr>
          <w:rFonts w:ascii="Arial" w:hAnsi="Arial" w:cs="Arial"/>
          <w:sz w:val="22"/>
          <w:szCs w:val="22"/>
          <w:lang w:val="en-GB"/>
        </w:rPr>
        <w:t>Referred for treatment of recurrent glioblastoma;</w:t>
      </w:r>
    </w:p>
    <w:p w14:paraId="243BC092" w14:textId="777D9999" w:rsidR="004E5D5C" w:rsidRDefault="004A78AC" w:rsidP="00BA05AE">
      <w:pPr>
        <w:pStyle w:val="ListParagraph"/>
        <w:numPr>
          <w:ilvl w:val="0"/>
          <w:numId w:val="36"/>
        </w:numPr>
        <w:jc w:val="both"/>
        <w:rPr>
          <w:rFonts w:ascii="Arial" w:hAnsi="Arial" w:cs="Arial"/>
          <w:sz w:val="22"/>
          <w:szCs w:val="22"/>
          <w:lang w:val="en-GB"/>
        </w:rPr>
      </w:pPr>
      <w:r>
        <w:rPr>
          <w:rFonts w:ascii="Arial" w:hAnsi="Arial" w:cs="Arial"/>
          <w:sz w:val="22"/>
          <w:szCs w:val="22"/>
          <w:lang w:val="en-GB"/>
        </w:rPr>
        <w:t>Previous radiotherapy to the head-and-neck region</w:t>
      </w:r>
    </w:p>
    <w:p w14:paraId="5BA1469C" w14:textId="2B550045" w:rsidR="004E5D5C" w:rsidRPr="004E5D5C" w:rsidRDefault="004E5D5C" w:rsidP="00BA05AE">
      <w:pPr>
        <w:pStyle w:val="ListParagraph"/>
        <w:numPr>
          <w:ilvl w:val="0"/>
          <w:numId w:val="36"/>
        </w:numPr>
        <w:jc w:val="both"/>
        <w:rPr>
          <w:rFonts w:ascii="Arial" w:hAnsi="Arial" w:cs="Arial"/>
          <w:sz w:val="22"/>
          <w:szCs w:val="22"/>
          <w:lang w:val="en-GB"/>
        </w:rPr>
      </w:pPr>
      <w:r>
        <w:rPr>
          <w:rFonts w:ascii="Arial" w:hAnsi="Arial" w:cs="Arial"/>
          <w:sz w:val="22"/>
          <w:szCs w:val="22"/>
          <w:lang w:val="en-GB"/>
        </w:rPr>
        <w:t>Unable to give informed consent</w:t>
      </w:r>
    </w:p>
    <w:p w14:paraId="615B6441" w14:textId="77777777" w:rsidR="00EC094D" w:rsidRPr="00EC094D" w:rsidRDefault="00EC094D" w:rsidP="00EC094D">
      <w:pPr>
        <w:ind w:left="284"/>
        <w:rPr>
          <w:lang w:val="en-GB"/>
        </w:rPr>
      </w:pPr>
    </w:p>
    <w:p w14:paraId="0A21F51F" w14:textId="77777777" w:rsidR="00AA47E5" w:rsidRDefault="00562611" w:rsidP="00AA47E5">
      <w:pPr>
        <w:pStyle w:val="Heading2"/>
        <w:tabs>
          <w:tab w:val="clear" w:pos="1701"/>
        </w:tabs>
        <w:spacing w:line="360" w:lineRule="auto"/>
        <w:rPr>
          <w:lang w:val="en-GB"/>
        </w:rPr>
      </w:pPr>
      <w:bookmarkStart w:id="28" w:name="_Toc140755190"/>
      <w:r>
        <w:rPr>
          <w:lang w:val="en-GB"/>
        </w:rPr>
        <w:t>Sample size calculation</w:t>
      </w:r>
      <w:bookmarkEnd w:id="28"/>
    </w:p>
    <w:p w14:paraId="0D8AB975" w14:textId="09C088BF" w:rsidR="005340C4" w:rsidRDefault="0078460F" w:rsidP="005340C4">
      <w:pPr>
        <w:ind w:left="284"/>
        <w:jc w:val="both"/>
        <w:rPr>
          <w:lang w:val="en-GB"/>
        </w:rPr>
      </w:pPr>
      <w:r>
        <w:rPr>
          <w:lang w:val="en-GB"/>
        </w:rPr>
        <w:t xml:space="preserve">The primary objective of this study is to </w:t>
      </w:r>
      <w:r w:rsidR="00835FE2">
        <w:rPr>
          <w:lang w:val="en-GB"/>
        </w:rPr>
        <w:t>demonstrate that the probability for reduced</w:t>
      </w:r>
      <w:r w:rsidR="001E4F94">
        <w:rPr>
          <w:lang w:val="en-GB"/>
        </w:rPr>
        <w:t xml:space="preserve"> </w:t>
      </w:r>
      <w:r w:rsidR="00835FE2">
        <w:rPr>
          <w:lang w:val="en-GB"/>
        </w:rPr>
        <w:t xml:space="preserve"> coverage of the recurrence volume</w:t>
      </w:r>
      <w:r>
        <w:rPr>
          <w:lang w:val="en-GB"/>
        </w:rPr>
        <w:t xml:space="preserve"> by a radiotherapy plan based on </w:t>
      </w:r>
      <w:r w:rsidR="00835FE2">
        <w:rPr>
          <w:lang w:val="en-GB"/>
        </w:rPr>
        <w:t xml:space="preserve">a </w:t>
      </w:r>
      <w:proofErr w:type="spellStart"/>
      <w:r>
        <w:rPr>
          <w:lang w:val="en-GB"/>
        </w:rPr>
        <w:t>CTV</w:t>
      </w:r>
      <w:r>
        <w:rPr>
          <w:vertAlign w:val="subscript"/>
          <w:lang w:val="en-GB"/>
        </w:rPr>
        <w:t>aMRI</w:t>
      </w:r>
      <w:proofErr w:type="spellEnd"/>
      <w:r w:rsidR="00835FE2">
        <w:rPr>
          <w:lang w:val="en-GB"/>
        </w:rPr>
        <w:t>,</w:t>
      </w:r>
      <w:r>
        <w:rPr>
          <w:lang w:val="en-GB"/>
        </w:rPr>
        <w:t xml:space="preserve"> compared to the clinical radiotherapy plan (1.5-cm CTV)</w:t>
      </w:r>
      <w:r w:rsidR="00835FE2">
        <w:rPr>
          <w:lang w:val="en-GB"/>
        </w:rPr>
        <w:t xml:space="preserve">, is </w:t>
      </w:r>
      <w:r w:rsidR="001E4F94">
        <w:rPr>
          <w:lang w:val="en-GB"/>
        </w:rPr>
        <w:t>lower than</w:t>
      </w:r>
      <w:r w:rsidR="00835FE2">
        <w:rPr>
          <w:lang w:val="en-GB"/>
        </w:rPr>
        <w:t xml:space="preserve"> </w:t>
      </w:r>
      <w:commentRangeStart w:id="29"/>
      <w:commentRangeStart w:id="30"/>
      <w:r w:rsidR="00835FE2">
        <w:rPr>
          <w:lang w:val="en-GB"/>
        </w:rPr>
        <w:t>0.20</w:t>
      </w:r>
      <w:commentRangeEnd w:id="29"/>
      <w:r w:rsidR="00D157E3">
        <w:rPr>
          <w:rStyle w:val="CommentReference"/>
          <w:rFonts w:ascii="Haarlemmer MT Medium OsF" w:hAnsi="Haarlemmer MT Medium OsF"/>
        </w:rPr>
        <w:commentReference w:id="29"/>
      </w:r>
      <w:commentRangeEnd w:id="30"/>
      <w:r w:rsidR="000273B1">
        <w:rPr>
          <w:rStyle w:val="CommentReference"/>
          <w:rFonts w:ascii="Haarlemmer MT Medium OsF" w:hAnsi="Haarlemmer MT Medium OsF"/>
        </w:rPr>
        <w:commentReference w:id="30"/>
      </w:r>
      <w:r>
        <w:rPr>
          <w:lang w:val="en-GB"/>
        </w:rPr>
        <w:t>.</w:t>
      </w:r>
      <w:r w:rsidR="005340C4">
        <w:rPr>
          <w:lang w:val="en-GB"/>
        </w:rPr>
        <w:t xml:space="preserve"> Reduced coverage of the recurrence volume indicates that a radiotherapy plan based on </w:t>
      </w:r>
      <w:r w:rsidR="001E4F94">
        <w:rPr>
          <w:lang w:val="en-GB"/>
        </w:rPr>
        <w:t>the</w:t>
      </w:r>
      <w:r w:rsidR="005340C4">
        <w:rPr>
          <w:lang w:val="en-GB"/>
        </w:rPr>
        <w:t xml:space="preserve"> </w:t>
      </w:r>
      <w:proofErr w:type="spellStart"/>
      <w:r w:rsidR="005340C4">
        <w:rPr>
          <w:lang w:val="en-GB"/>
        </w:rPr>
        <w:t>CTV</w:t>
      </w:r>
      <w:r w:rsidR="005340C4">
        <w:rPr>
          <w:vertAlign w:val="subscript"/>
          <w:lang w:val="en-GB"/>
        </w:rPr>
        <w:t>aMRI</w:t>
      </w:r>
      <w:proofErr w:type="spellEnd"/>
      <w:r w:rsidR="005340C4">
        <w:rPr>
          <w:lang w:val="en-GB"/>
        </w:rPr>
        <w:t xml:space="preserve"> would not be as effective for targeting </w:t>
      </w:r>
      <w:proofErr w:type="spellStart"/>
      <w:r w:rsidR="005340C4">
        <w:rPr>
          <w:lang w:val="en-GB"/>
        </w:rPr>
        <w:t>tumor</w:t>
      </w:r>
      <w:proofErr w:type="spellEnd"/>
      <w:r w:rsidR="005340C4">
        <w:rPr>
          <w:lang w:val="en-GB"/>
        </w:rPr>
        <w:t xml:space="preserve"> infiltration as the clinical radiotherapy plan.</w:t>
      </w:r>
      <w:r>
        <w:rPr>
          <w:lang w:val="en-GB"/>
        </w:rPr>
        <w:t xml:space="preserve"> </w:t>
      </w:r>
      <w:r w:rsidR="00835FE2">
        <w:rPr>
          <w:lang w:val="en-GB"/>
        </w:rPr>
        <w:t xml:space="preserve">Any higher number </w:t>
      </w:r>
      <w:r w:rsidR="005340C4">
        <w:rPr>
          <w:lang w:val="en-GB"/>
        </w:rPr>
        <w:t xml:space="preserve">than 0.20 </w:t>
      </w:r>
      <w:r w:rsidR="00835FE2">
        <w:rPr>
          <w:lang w:val="en-GB"/>
        </w:rPr>
        <w:t>would not warrant further investigation of this workflow for</w:t>
      </w:r>
      <w:r w:rsidR="005340C4">
        <w:rPr>
          <w:lang w:val="en-GB"/>
        </w:rPr>
        <w:t xml:space="preserve"> generation of a</w:t>
      </w:r>
      <w:r w:rsidR="00835FE2">
        <w:rPr>
          <w:lang w:val="en-GB"/>
        </w:rPr>
        <w:t xml:space="preserve"> </w:t>
      </w:r>
      <w:proofErr w:type="spellStart"/>
      <w:r w:rsidR="00835FE2">
        <w:rPr>
          <w:lang w:val="en-GB"/>
        </w:rPr>
        <w:t>CTV</w:t>
      </w:r>
      <w:r w:rsidR="00835FE2">
        <w:rPr>
          <w:vertAlign w:val="subscript"/>
          <w:lang w:val="en-GB"/>
        </w:rPr>
        <w:t>aMRI</w:t>
      </w:r>
      <w:proofErr w:type="spellEnd"/>
      <w:r w:rsidR="005340C4">
        <w:rPr>
          <w:lang w:val="en-GB"/>
        </w:rPr>
        <w:t xml:space="preserve"> in a randomized trial</w:t>
      </w:r>
      <w:r w:rsidR="00835FE2">
        <w:rPr>
          <w:lang w:val="en-GB"/>
        </w:rPr>
        <w:t xml:space="preserve">. </w:t>
      </w:r>
      <w:r w:rsidR="00DD505F">
        <w:rPr>
          <w:lang w:val="en-GB"/>
        </w:rPr>
        <w:t xml:space="preserve">From each </w:t>
      </w:r>
      <w:r w:rsidR="00835FE2">
        <w:rPr>
          <w:lang w:val="en-GB"/>
        </w:rPr>
        <w:t xml:space="preserve">recruited </w:t>
      </w:r>
      <w:r w:rsidR="00DD505F">
        <w:rPr>
          <w:lang w:val="en-GB"/>
        </w:rPr>
        <w:t xml:space="preserve">patient, </w:t>
      </w:r>
      <w:r>
        <w:rPr>
          <w:lang w:val="en-GB"/>
        </w:rPr>
        <w:t>both</w:t>
      </w:r>
      <w:r w:rsidR="00DD505F">
        <w:rPr>
          <w:lang w:val="en-GB"/>
        </w:rPr>
        <w:t xml:space="preserve"> the clinical radiotherapy plan </w:t>
      </w:r>
      <w:r>
        <w:rPr>
          <w:lang w:val="en-GB"/>
        </w:rPr>
        <w:t>and a</w:t>
      </w:r>
      <w:r w:rsidR="00DD505F">
        <w:rPr>
          <w:lang w:val="en-GB"/>
        </w:rPr>
        <w:t xml:space="preserve"> radiotherapy plan </w:t>
      </w:r>
      <w:r>
        <w:rPr>
          <w:lang w:val="en-GB"/>
        </w:rPr>
        <w:t xml:space="preserve">based on </w:t>
      </w:r>
      <w:r w:rsidR="005340C4">
        <w:rPr>
          <w:lang w:val="en-GB"/>
        </w:rPr>
        <w:t xml:space="preserve">a </w:t>
      </w:r>
      <w:proofErr w:type="spellStart"/>
      <w:r>
        <w:rPr>
          <w:lang w:val="en-GB"/>
        </w:rPr>
        <w:t>CTV</w:t>
      </w:r>
      <w:r>
        <w:rPr>
          <w:lang w:val="en-GB"/>
        </w:rPr>
        <w:softHyphen/>
      </w:r>
      <w:r>
        <w:rPr>
          <w:vertAlign w:val="subscript"/>
          <w:lang w:val="en-GB"/>
        </w:rPr>
        <w:t>aMRI</w:t>
      </w:r>
      <w:proofErr w:type="spellEnd"/>
      <w:r>
        <w:rPr>
          <w:lang w:val="en-GB"/>
        </w:rPr>
        <w:t xml:space="preserve"> will be generated and analysed regarding pattern of failure. </w:t>
      </w:r>
    </w:p>
    <w:p w14:paraId="158B2A7F" w14:textId="1CE4EBBD" w:rsidR="00DD505F" w:rsidRPr="00DD505F" w:rsidRDefault="00835FE2" w:rsidP="005340C4">
      <w:pPr>
        <w:ind w:left="284"/>
        <w:jc w:val="both"/>
        <w:rPr>
          <w:lang w:val="en-GB"/>
        </w:rPr>
      </w:pPr>
      <w:r>
        <w:rPr>
          <w:lang w:val="en-GB"/>
        </w:rPr>
        <w:t xml:space="preserve">The null hypothesis will be that the probability </w:t>
      </w:r>
      <w:r w:rsidR="005340C4">
        <w:rPr>
          <w:lang w:val="en-GB"/>
        </w:rPr>
        <w:t xml:space="preserve">of reduced coverage of the recurrence volume by the radiotherapy plan based on a </w:t>
      </w:r>
      <w:proofErr w:type="spellStart"/>
      <w:r w:rsidR="005340C4">
        <w:rPr>
          <w:lang w:val="en-GB"/>
        </w:rPr>
        <w:t>CTV</w:t>
      </w:r>
      <w:r w:rsidR="005340C4">
        <w:rPr>
          <w:vertAlign w:val="subscript"/>
          <w:lang w:val="en-GB"/>
        </w:rPr>
        <w:t>aMRI</w:t>
      </w:r>
      <w:proofErr w:type="spellEnd"/>
      <w:r w:rsidR="005340C4">
        <w:rPr>
          <w:lang w:val="en-GB"/>
        </w:rPr>
        <w:t>,</w:t>
      </w:r>
      <w:r>
        <w:rPr>
          <w:lang w:val="en-GB"/>
        </w:rPr>
        <w:t xml:space="preserve"> is </w:t>
      </w:r>
      <w:ins w:id="31" w:author="Erik van Werkhoven" w:date="2023-09-27T16:33:00Z">
        <w:r w:rsidR="00E13DB7">
          <w:rPr>
            <w:lang w:val="en-GB"/>
          </w:rPr>
          <w:t>more than or equal</w:t>
        </w:r>
      </w:ins>
      <w:ins w:id="32" w:author="Erik van Werkhoven" w:date="2023-09-27T16:34:00Z">
        <w:r w:rsidR="00E13DB7">
          <w:rPr>
            <w:lang w:val="en-GB"/>
          </w:rPr>
          <w:t xml:space="preserve"> to</w:t>
        </w:r>
      </w:ins>
      <w:ins w:id="33" w:author="Erik van Werkhoven" w:date="2023-09-27T16:33:00Z">
        <w:r w:rsidR="00E13DB7">
          <w:rPr>
            <w:lang w:val="en-GB"/>
          </w:rPr>
          <w:t xml:space="preserve"> </w:t>
        </w:r>
      </w:ins>
      <w:commentRangeStart w:id="34"/>
      <w:commentRangeStart w:id="35"/>
      <w:r>
        <w:rPr>
          <w:lang w:val="en-GB"/>
        </w:rPr>
        <w:t>0.20</w:t>
      </w:r>
      <w:commentRangeEnd w:id="34"/>
      <w:r w:rsidR="00D157E3">
        <w:rPr>
          <w:rStyle w:val="CommentReference"/>
          <w:rFonts w:ascii="Haarlemmer MT Medium OsF" w:hAnsi="Haarlemmer MT Medium OsF"/>
        </w:rPr>
        <w:commentReference w:id="34"/>
      </w:r>
      <w:commentRangeEnd w:id="35"/>
      <w:r w:rsidR="000273B1">
        <w:rPr>
          <w:rStyle w:val="CommentReference"/>
          <w:rFonts w:ascii="Haarlemmer MT Medium OsF" w:hAnsi="Haarlemmer MT Medium OsF"/>
        </w:rPr>
        <w:commentReference w:id="35"/>
      </w:r>
      <w:r>
        <w:rPr>
          <w:lang w:val="en-GB"/>
        </w:rPr>
        <w:t>.</w:t>
      </w:r>
      <w:r w:rsidR="005340C4">
        <w:rPr>
          <w:lang w:val="en-GB"/>
        </w:rPr>
        <w:t xml:space="preserve"> </w:t>
      </w:r>
      <w:r w:rsidRPr="00835FE2">
        <w:rPr>
          <w:lang w:val="en-GB"/>
        </w:rPr>
        <w:t>With a sample size of 48 patients</w:t>
      </w:r>
      <w:r w:rsidR="00EE1238">
        <w:rPr>
          <w:lang w:val="en-GB"/>
        </w:rPr>
        <w:t xml:space="preserve"> whom have developed </w:t>
      </w:r>
      <w:proofErr w:type="spellStart"/>
      <w:r w:rsidR="00EE1238">
        <w:rPr>
          <w:lang w:val="en-GB"/>
        </w:rPr>
        <w:t>tumor</w:t>
      </w:r>
      <w:proofErr w:type="spellEnd"/>
      <w:r w:rsidR="00EE1238">
        <w:rPr>
          <w:lang w:val="en-GB"/>
        </w:rPr>
        <w:t xml:space="preserve"> recurrence</w:t>
      </w:r>
      <w:r w:rsidRPr="00835FE2">
        <w:rPr>
          <w:lang w:val="en-GB"/>
        </w:rPr>
        <w:t xml:space="preserve">, </w:t>
      </w:r>
      <w:commentRangeStart w:id="36"/>
      <w:commentRangeStart w:id="37"/>
      <w:r w:rsidRPr="00835FE2">
        <w:rPr>
          <w:lang w:val="en-GB"/>
        </w:rPr>
        <w:t>an exact binomial</w:t>
      </w:r>
      <w:r>
        <w:rPr>
          <w:lang w:val="en-GB"/>
        </w:rPr>
        <w:t xml:space="preserve"> </w:t>
      </w:r>
      <w:r w:rsidRPr="00835FE2">
        <w:rPr>
          <w:lang w:val="en-GB"/>
        </w:rPr>
        <w:t>test with a one-sided significance level (alpha) of 0.025 will have</w:t>
      </w:r>
      <w:r>
        <w:rPr>
          <w:lang w:val="en-GB"/>
        </w:rPr>
        <w:t xml:space="preserve"> </w:t>
      </w:r>
      <w:r w:rsidRPr="00835FE2">
        <w:rPr>
          <w:lang w:val="en-GB"/>
        </w:rPr>
        <w:t>90% power to reject the null hypothesis if the true probability is</w:t>
      </w:r>
      <w:r>
        <w:rPr>
          <w:lang w:val="en-GB"/>
        </w:rPr>
        <w:t xml:space="preserve"> </w:t>
      </w:r>
      <w:r w:rsidRPr="00835FE2">
        <w:rPr>
          <w:lang w:val="en-GB"/>
        </w:rPr>
        <w:t>0.050.</w:t>
      </w:r>
      <w:commentRangeEnd w:id="36"/>
      <w:r w:rsidR="00D157E3">
        <w:rPr>
          <w:rStyle w:val="CommentReference"/>
          <w:rFonts w:ascii="Haarlemmer MT Medium OsF" w:hAnsi="Haarlemmer MT Medium OsF"/>
        </w:rPr>
        <w:commentReference w:id="36"/>
      </w:r>
      <w:commentRangeEnd w:id="37"/>
      <w:r w:rsidR="00954487">
        <w:rPr>
          <w:rStyle w:val="CommentReference"/>
          <w:rFonts w:ascii="Haarlemmer MT Medium OsF" w:hAnsi="Haarlemmer MT Medium OsF"/>
        </w:rPr>
        <w:commentReference w:id="37"/>
      </w:r>
    </w:p>
    <w:p w14:paraId="56526AD9" w14:textId="77777777" w:rsidR="002C6164" w:rsidRPr="002C6164" w:rsidRDefault="002C6164" w:rsidP="002C6164">
      <w:pPr>
        <w:rPr>
          <w:lang w:val="en-GB"/>
        </w:rPr>
      </w:pPr>
    </w:p>
    <w:p w14:paraId="32D9DF06" w14:textId="4CFF0035" w:rsidR="00954487" w:rsidRDefault="00954487" w:rsidP="002C6164">
      <w:pPr>
        <w:pStyle w:val="Heading1"/>
        <w:spacing w:line="360" w:lineRule="auto"/>
        <w:rPr>
          <w:ins w:id="38" w:author="Patrick Tang" w:date="2023-09-25T10:44:00Z"/>
          <w:lang w:val="en-US"/>
        </w:rPr>
      </w:pPr>
    </w:p>
    <w:p w14:paraId="6DB7D8CD" w14:textId="7D1777CB" w:rsidR="00954487" w:rsidRDefault="00954487" w:rsidP="002C6164">
      <w:pPr>
        <w:pStyle w:val="Heading1"/>
        <w:spacing w:line="360" w:lineRule="auto"/>
        <w:rPr>
          <w:ins w:id="39" w:author="Patrick Tang" w:date="2023-09-25T10:44:00Z"/>
          <w:lang w:val="en-US"/>
        </w:rPr>
      </w:pPr>
    </w:p>
    <w:p w14:paraId="085BB4AA" w14:textId="77777777" w:rsidR="0076446C" w:rsidRDefault="00562611" w:rsidP="002C6164">
      <w:pPr>
        <w:pStyle w:val="Heading1"/>
        <w:spacing w:line="360" w:lineRule="auto"/>
        <w:rPr>
          <w:lang w:val="en-GB"/>
        </w:rPr>
      </w:pPr>
      <w:r w:rsidRPr="00954487">
        <w:rPr>
          <w:lang w:val="en-US"/>
        </w:rPr>
        <w:br w:type="page"/>
      </w:r>
      <w:bookmarkStart w:id="40" w:name="_Toc140755191"/>
      <w:r w:rsidRPr="00456C40">
        <w:rPr>
          <w:lang w:val="en-GB"/>
        </w:rPr>
        <w:lastRenderedPageBreak/>
        <w:t>TREATMENT OF SUBJECTS</w:t>
      </w:r>
      <w:bookmarkEnd w:id="40"/>
    </w:p>
    <w:p w14:paraId="200BD654" w14:textId="6BB25741" w:rsidR="0076446C" w:rsidRPr="00E34AF6" w:rsidRDefault="004A78AC" w:rsidP="00634D7B">
      <w:pPr>
        <w:spacing w:line="360" w:lineRule="auto"/>
        <w:rPr>
          <w:lang w:val="en-GB"/>
        </w:rPr>
      </w:pPr>
      <w:r>
        <w:rPr>
          <w:lang w:val="en-GB"/>
        </w:rPr>
        <w:t>N/A</w:t>
      </w:r>
    </w:p>
    <w:p w14:paraId="012A1A94" w14:textId="77777777" w:rsidR="0076446C" w:rsidRPr="00456C40" w:rsidRDefault="00562611" w:rsidP="00634D7B">
      <w:pPr>
        <w:pStyle w:val="Heading2"/>
        <w:tabs>
          <w:tab w:val="clear" w:pos="1701"/>
        </w:tabs>
        <w:spacing w:line="360" w:lineRule="auto"/>
        <w:rPr>
          <w:lang w:val="en-GB"/>
        </w:rPr>
      </w:pPr>
      <w:bookmarkStart w:id="41" w:name="_Toc140755192"/>
      <w:r>
        <w:rPr>
          <w:lang w:val="en-GB"/>
        </w:rPr>
        <w:t>Investigational product/treatment</w:t>
      </w:r>
      <w:bookmarkEnd w:id="41"/>
    </w:p>
    <w:p w14:paraId="69520A0E" w14:textId="551A08C6" w:rsidR="004A78AC" w:rsidRPr="00E34AF6" w:rsidRDefault="004A78AC" w:rsidP="004A78AC">
      <w:pPr>
        <w:spacing w:line="360" w:lineRule="auto"/>
        <w:rPr>
          <w:lang w:val="en-GB"/>
        </w:rPr>
      </w:pPr>
      <w:r>
        <w:rPr>
          <w:lang w:val="en-GB"/>
        </w:rPr>
        <w:tab/>
        <w:t>N/A</w:t>
      </w:r>
    </w:p>
    <w:p w14:paraId="05B22C41" w14:textId="77777777" w:rsidR="004A78AC" w:rsidRPr="00456C40" w:rsidRDefault="004A78AC" w:rsidP="00634D7B">
      <w:pPr>
        <w:spacing w:line="360" w:lineRule="auto"/>
        <w:ind w:left="284"/>
        <w:rPr>
          <w:lang w:val="en-GB"/>
        </w:rPr>
      </w:pPr>
    </w:p>
    <w:p w14:paraId="0873EE31" w14:textId="77777777" w:rsidR="0076446C" w:rsidRDefault="00562611" w:rsidP="00634D7B">
      <w:pPr>
        <w:pStyle w:val="Heading2"/>
        <w:tabs>
          <w:tab w:val="clear" w:pos="1701"/>
        </w:tabs>
        <w:spacing w:line="360" w:lineRule="auto"/>
        <w:rPr>
          <w:lang w:val="en-GB"/>
        </w:rPr>
      </w:pPr>
      <w:bookmarkStart w:id="42" w:name="_Toc140755193"/>
      <w:r w:rsidRPr="00456C40">
        <w:rPr>
          <w:lang w:val="en-GB"/>
        </w:rPr>
        <w:t>Use of co-</w:t>
      </w:r>
      <w:r>
        <w:rPr>
          <w:lang w:val="en-GB"/>
        </w:rPr>
        <w:t>intervention (if applicable)</w:t>
      </w:r>
      <w:bookmarkEnd w:id="42"/>
    </w:p>
    <w:p w14:paraId="402BC8AA" w14:textId="7170ACBB" w:rsidR="004A78AC" w:rsidRPr="00E34AF6" w:rsidRDefault="004A78AC" w:rsidP="004A78AC">
      <w:pPr>
        <w:spacing w:line="360" w:lineRule="auto"/>
        <w:rPr>
          <w:lang w:val="en-GB"/>
        </w:rPr>
      </w:pPr>
      <w:r>
        <w:rPr>
          <w:lang w:val="en-GB"/>
        </w:rPr>
        <w:tab/>
        <w:t>N/A</w:t>
      </w:r>
    </w:p>
    <w:p w14:paraId="38F4E0BD" w14:textId="77777777" w:rsidR="004A78AC" w:rsidRPr="00976F89" w:rsidRDefault="004A78AC" w:rsidP="00634D7B">
      <w:pPr>
        <w:spacing w:line="360" w:lineRule="auto"/>
        <w:ind w:left="284"/>
        <w:rPr>
          <w:lang w:val="en-GB"/>
        </w:rPr>
      </w:pPr>
    </w:p>
    <w:p w14:paraId="392476CA" w14:textId="77777777" w:rsidR="0076446C" w:rsidRDefault="00562611" w:rsidP="00634D7B">
      <w:pPr>
        <w:pStyle w:val="Heading2"/>
        <w:tabs>
          <w:tab w:val="clear" w:pos="1701"/>
        </w:tabs>
        <w:spacing w:line="360" w:lineRule="auto"/>
        <w:rPr>
          <w:lang w:val="en-GB"/>
        </w:rPr>
      </w:pPr>
      <w:bookmarkStart w:id="43" w:name="_Toc140755194"/>
      <w:r w:rsidRPr="00456C40">
        <w:rPr>
          <w:lang w:val="en-GB"/>
        </w:rPr>
        <w:t xml:space="preserve">Escape </w:t>
      </w:r>
      <w:commentRangeStart w:id="44"/>
      <w:r w:rsidRPr="00456C40">
        <w:rPr>
          <w:lang w:val="en-GB"/>
        </w:rPr>
        <w:t>medication</w:t>
      </w:r>
      <w:commentRangeEnd w:id="44"/>
      <w:r w:rsidR="00E34AF6">
        <w:rPr>
          <w:rStyle w:val="CommentReference"/>
          <w:rFonts w:ascii="Haarlemmer MT Medium OsF" w:hAnsi="Haarlemmer MT Medium OsF"/>
          <w:b w:val="0"/>
          <w:bCs w:val="0"/>
          <w:iCs w:val="0"/>
        </w:rPr>
        <w:commentReference w:id="44"/>
      </w:r>
      <w:r w:rsidRPr="00456C40">
        <w:rPr>
          <w:lang w:val="en-GB"/>
        </w:rPr>
        <w:t xml:space="preserve"> (if applicable)</w:t>
      </w:r>
      <w:bookmarkEnd w:id="43"/>
    </w:p>
    <w:p w14:paraId="4AEF282F" w14:textId="6CF7AF8E" w:rsidR="004A78AC" w:rsidRPr="00E34AF6" w:rsidRDefault="004A78AC" w:rsidP="004A78AC">
      <w:pPr>
        <w:spacing w:line="360" w:lineRule="auto"/>
        <w:rPr>
          <w:lang w:val="en-GB"/>
        </w:rPr>
      </w:pPr>
      <w:r>
        <w:rPr>
          <w:lang w:val="en-GB"/>
        </w:rPr>
        <w:tab/>
        <w:t>N/A</w:t>
      </w:r>
    </w:p>
    <w:p w14:paraId="6C16A645" w14:textId="77777777" w:rsidR="004A78AC" w:rsidRPr="004A78AC" w:rsidRDefault="004A78AC" w:rsidP="004A78AC">
      <w:pPr>
        <w:pStyle w:val="Heading1"/>
        <w:numPr>
          <w:ilvl w:val="0"/>
          <w:numId w:val="0"/>
        </w:numPr>
        <w:spacing w:line="360" w:lineRule="auto"/>
        <w:ind w:left="340"/>
        <w:rPr>
          <w:lang w:val="en-GB"/>
        </w:rPr>
      </w:pPr>
    </w:p>
    <w:p w14:paraId="33184561" w14:textId="7631B5C1" w:rsidR="00CB22D8" w:rsidRPr="00456C40" w:rsidRDefault="00562611" w:rsidP="00634D7B">
      <w:pPr>
        <w:pStyle w:val="Heading1"/>
        <w:spacing w:line="360" w:lineRule="auto"/>
        <w:rPr>
          <w:lang w:val="en-GB"/>
        </w:rPr>
      </w:pPr>
      <w:r>
        <w:rPr>
          <w:i/>
          <w:lang w:val="en-GB"/>
        </w:rPr>
        <w:br w:type="page"/>
      </w:r>
      <w:bookmarkStart w:id="45" w:name="_Toc140755195"/>
      <w:r w:rsidRPr="00456C40">
        <w:rPr>
          <w:lang w:val="en-GB"/>
        </w:rPr>
        <w:lastRenderedPageBreak/>
        <w:t xml:space="preserve">INVESTIGATIONAL </w:t>
      </w:r>
      <w:commentRangeStart w:id="46"/>
      <w:r w:rsidRPr="00456C40">
        <w:rPr>
          <w:lang w:val="en-GB"/>
        </w:rPr>
        <w:t>PRODUCT</w:t>
      </w:r>
      <w:commentRangeEnd w:id="46"/>
      <w:r w:rsidR="00E34AF6">
        <w:rPr>
          <w:rStyle w:val="CommentReference"/>
          <w:rFonts w:ascii="Haarlemmer MT Medium OsF" w:hAnsi="Haarlemmer MT Medium OsF"/>
          <w:b w:val="0"/>
        </w:rPr>
        <w:commentReference w:id="46"/>
      </w:r>
      <w:bookmarkEnd w:id="45"/>
      <w:r w:rsidR="00EA511E">
        <w:rPr>
          <w:lang w:val="en-GB"/>
        </w:rPr>
        <w:t xml:space="preserve"> </w:t>
      </w:r>
    </w:p>
    <w:p w14:paraId="4260334F" w14:textId="50A154FD" w:rsidR="004A78AC" w:rsidRPr="004A78AC" w:rsidRDefault="004A78AC" w:rsidP="00634D7B">
      <w:pPr>
        <w:spacing w:line="360" w:lineRule="auto"/>
        <w:rPr>
          <w:iCs/>
          <w:lang w:val="en-GB"/>
        </w:rPr>
      </w:pPr>
      <w:r>
        <w:rPr>
          <w:iCs/>
          <w:lang w:val="en-GB"/>
        </w:rPr>
        <w:t>N/A</w:t>
      </w:r>
    </w:p>
    <w:p w14:paraId="08A2B5B8" w14:textId="77777777" w:rsidR="00CB22D8" w:rsidRPr="00456C40" w:rsidRDefault="00562611" w:rsidP="00634D7B">
      <w:pPr>
        <w:spacing w:line="360" w:lineRule="auto"/>
        <w:rPr>
          <w:lang w:val="en-GB"/>
        </w:rPr>
      </w:pPr>
      <w:r w:rsidRPr="00634D7B">
        <w:rPr>
          <w:i/>
          <w:iCs/>
          <w:lang w:val="en-GB"/>
        </w:rPr>
        <w:t xml:space="preserve"> </w:t>
      </w:r>
    </w:p>
    <w:p w14:paraId="6521F93B" w14:textId="0E6CC9B6" w:rsidR="00CB22D8" w:rsidRDefault="00562611" w:rsidP="00634D7B">
      <w:pPr>
        <w:pStyle w:val="Heading2"/>
        <w:tabs>
          <w:tab w:val="clear" w:pos="1701"/>
        </w:tabs>
        <w:spacing w:line="360" w:lineRule="auto"/>
        <w:rPr>
          <w:lang w:val="en-GB"/>
        </w:rPr>
      </w:pPr>
      <w:bookmarkStart w:id="47" w:name="_Toc140755196"/>
      <w:r w:rsidRPr="001165B5">
        <w:rPr>
          <w:lang w:val="en-GB"/>
        </w:rPr>
        <w:t>Name and description of investigational  product</w:t>
      </w:r>
      <w:r w:rsidR="00B80614" w:rsidRPr="001165B5">
        <w:rPr>
          <w:lang w:val="en-GB"/>
        </w:rPr>
        <w:t>(s)</w:t>
      </w:r>
      <w:bookmarkEnd w:id="47"/>
    </w:p>
    <w:p w14:paraId="0C513BD4" w14:textId="77777777" w:rsidR="004A78AC" w:rsidRPr="004A78AC" w:rsidRDefault="004A78AC" w:rsidP="004A78AC">
      <w:pPr>
        <w:spacing w:line="360" w:lineRule="auto"/>
        <w:rPr>
          <w:iCs/>
          <w:lang w:val="en-GB"/>
        </w:rPr>
      </w:pPr>
      <w:r>
        <w:rPr>
          <w:lang w:val="en-GB"/>
        </w:rPr>
        <w:tab/>
      </w:r>
      <w:r>
        <w:rPr>
          <w:iCs/>
          <w:lang w:val="en-GB"/>
        </w:rPr>
        <w:t>N/A</w:t>
      </w:r>
    </w:p>
    <w:p w14:paraId="7E8301F6" w14:textId="3FC3F437" w:rsidR="004A78AC" w:rsidRPr="004A78AC" w:rsidRDefault="004A78AC" w:rsidP="004A78AC">
      <w:pPr>
        <w:rPr>
          <w:lang w:val="en-GB"/>
        </w:rPr>
      </w:pPr>
    </w:p>
    <w:p w14:paraId="63633EC6" w14:textId="77777777" w:rsidR="00CB22D8" w:rsidRPr="001165B5" w:rsidRDefault="00562611" w:rsidP="00634D7B">
      <w:pPr>
        <w:pStyle w:val="Heading2"/>
        <w:tabs>
          <w:tab w:val="clear" w:pos="1701"/>
        </w:tabs>
        <w:spacing w:line="360" w:lineRule="auto"/>
        <w:rPr>
          <w:lang w:val="en-GB"/>
        </w:rPr>
      </w:pPr>
      <w:bookmarkStart w:id="48" w:name="_Toc140755197"/>
      <w:r w:rsidRPr="001165B5">
        <w:rPr>
          <w:lang w:val="en-GB"/>
        </w:rPr>
        <w:t xml:space="preserve">Summary of findings from </w:t>
      </w:r>
      <w:commentRangeStart w:id="49"/>
      <w:r w:rsidRPr="001165B5">
        <w:rPr>
          <w:lang w:val="en-GB"/>
        </w:rPr>
        <w:t>non-clinical studies</w:t>
      </w:r>
      <w:commentRangeEnd w:id="49"/>
      <w:r w:rsidR="00701BF3" w:rsidRPr="001165B5">
        <w:rPr>
          <w:rStyle w:val="CommentReference"/>
          <w:rFonts w:ascii="Haarlemmer MT Medium OsF" w:hAnsi="Haarlemmer MT Medium OsF"/>
          <w:b w:val="0"/>
          <w:bCs w:val="0"/>
          <w:iCs w:val="0"/>
        </w:rPr>
        <w:commentReference w:id="49"/>
      </w:r>
      <w:bookmarkEnd w:id="48"/>
    </w:p>
    <w:p w14:paraId="42F6BC6E" w14:textId="54B737BE" w:rsidR="004A78AC" w:rsidRPr="004A78AC" w:rsidRDefault="004A78AC" w:rsidP="004A78AC">
      <w:pPr>
        <w:spacing w:line="360" w:lineRule="auto"/>
        <w:rPr>
          <w:iCs/>
          <w:lang w:val="en-GB"/>
        </w:rPr>
      </w:pPr>
      <w:r>
        <w:rPr>
          <w:iCs/>
          <w:lang w:val="en-GB"/>
        </w:rPr>
        <w:tab/>
        <w:t>N/A</w:t>
      </w:r>
    </w:p>
    <w:p w14:paraId="6996D5FD" w14:textId="77777777" w:rsidR="004A78AC" w:rsidRPr="00456C40" w:rsidRDefault="004A78AC" w:rsidP="00F2048F">
      <w:pPr>
        <w:spacing w:line="360" w:lineRule="auto"/>
        <w:ind w:left="284"/>
        <w:rPr>
          <w:lang w:val="en-GB"/>
        </w:rPr>
      </w:pPr>
    </w:p>
    <w:p w14:paraId="5A1A8A15" w14:textId="77777777" w:rsidR="00F2048F" w:rsidRPr="00F2048F" w:rsidRDefault="00F2048F" w:rsidP="00F2048F">
      <w:pPr>
        <w:rPr>
          <w:lang w:val="en-GB"/>
        </w:rPr>
      </w:pPr>
    </w:p>
    <w:p w14:paraId="47301D46" w14:textId="77777777" w:rsidR="00CB22D8" w:rsidRDefault="00562611" w:rsidP="00634D7B">
      <w:pPr>
        <w:pStyle w:val="Heading2"/>
        <w:tabs>
          <w:tab w:val="clear" w:pos="1701"/>
        </w:tabs>
        <w:spacing w:line="360" w:lineRule="auto"/>
        <w:rPr>
          <w:lang w:val="en-GB"/>
        </w:rPr>
      </w:pPr>
      <w:bookmarkStart w:id="50" w:name="_Toc140755198"/>
      <w:r w:rsidRPr="00E31561">
        <w:rPr>
          <w:lang w:val="en-GB"/>
        </w:rPr>
        <w:t>Summary of findings from clinical studies</w:t>
      </w:r>
      <w:bookmarkEnd w:id="50"/>
    </w:p>
    <w:p w14:paraId="782326CA" w14:textId="59C3BA0E" w:rsidR="004A78AC" w:rsidRPr="004A78AC" w:rsidRDefault="004A78AC" w:rsidP="004A78AC">
      <w:pPr>
        <w:spacing w:line="360" w:lineRule="auto"/>
        <w:rPr>
          <w:iCs/>
          <w:lang w:val="en-GB"/>
        </w:rPr>
      </w:pPr>
      <w:r>
        <w:rPr>
          <w:iCs/>
          <w:lang w:val="en-GB"/>
        </w:rPr>
        <w:tab/>
        <w:t>N/A</w:t>
      </w:r>
    </w:p>
    <w:p w14:paraId="59230520" w14:textId="77777777" w:rsidR="004A78AC" w:rsidRPr="00F2048F" w:rsidRDefault="004A78AC" w:rsidP="00F2048F">
      <w:pPr>
        <w:ind w:left="284"/>
        <w:rPr>
          <w:i/>
          <w:lang w:val="en-GB"/>
        </w:rPr>
      </w:pPr>
    </w:p>
    <w:p w14:paraId="74754236" w14:textId="77777777" w:rsidR="00CB22D8" w:rsidRDefault="00562611" w:rsidP="00634D7B">
      <w:pPr>
        <w:pStyle w:val="Heading2"/>
        <w:tabs>
          <w:tab w:val="clear" w:pos="1701"/>
        </w:tabs>
        <w:spacing w:line="360" w:lineRule="auto"/>
        <w:rPr>
          <w:lang w:val="en-GB"/>
        </w:rPr>
      </w:pPr>
      <w:bookmarkStart w:id="51" w:name="_Toc140755199"/>
      <w:r w:rsidRPr="00E31561">
        <w:rPr>
          <w:lang w:val="en-GB"/>
        </w:rPr>
        <w:t xml:space="preserve">Summary of known and </w:t>
      </w:r>
      <w:commentRangeStart w:id="52"/>
      <w:r w:rsidRPr="00E31561">
        <w:rPr>
          <w:lang w:val="en-GB"/>
        </w:rPr>
        <w:t xml:space="preserve">potential risks </w:t>
      </w:r>
      <w:commentRangeEnd w:id="52"/>
      <w:r w:rsidR="001165B5">
        <w:rPr>
          <w:rStyle w:val="CommentReference"/>
          <w:rFonts w:ascii="Haarlemmer MT Medium OsF" w:hAnsi="Haarlemmer MT Medium OsF"/>
          <w:b w:val="0"/>
          <w:bCs w:val="0"/>
          <w:iCs w:val="0"/>
        </w:rPr>
        <w:commentReference w:id="52"/>
      </w:r>
      <w:r w:rsidRPr="00E31561">
        <w:rPr>
          <w:lang w:val="en-GB"/>
        </w:rPr>
        <w:t>and benefits</w:t>
      </w:r>
      <w:bookmarkEnd w:id="51"/>
    </w:p>
    <w:p w14:paraId="4A76986F" w14:textId="5DF4D8BE" w:rsidR="004A78AC" w:rsidRPr="004A78AC" w:rsidRDefault="004A78AC" w:rsidP="004A78AC">
      <w:pPr>
        <w:spacing w:line="360" w:lineRule="auto"/>
        <w:rPr>
          <w:iCs/>
          <w:lang w:val="en-GB"/>
        </w:rPr>
      </w:pPr>
      <w:r>
        <w:rPr>
          <w:iCs/>
          <w:lang w:val="en-GB"/>
        </w:rPr>
        <w:tab/>
        <w:t>N/A</w:t>
      </w:r>
    </w:p>
    <w:p w14:paraId="61CF97F3" w14:textId="77777777" w:rsidR="004A78AC" w:rsidRDefault="004A78AC" w:rsidP="00F2048F">
      <w:pPr>
        <w:ind w:left="284"/>
        <w:rPr>
          <w:i/>
          <w:lang w:val="en-GB"/>
        </w:rPr>
      </w:pPr>
    </w:p>
    <w:p w14:paraId="53E7CD00" w14:textId="57F881B7" w:rsidR="00CB22D8" w:rsidRDefault="00562611" w:rsidP="00634D7B">
      <w:pPr>
        <w:pStyle w:val="Heading2"/>
        <w:tabs>
          <w:tab w:val="clear" w:pos="1701"/>
        </w:tabs>
        <w:spacing w:line="360" w:lineRule="auto"/>
        <w:rPr>
          <w:lang w:val="en-GB"/>
        </w:rPr>
      </w:pPr>
      <w:bookmarkStart w:id="53" w:name="_Toc140755200"/>
      <w:r w:rsidRPr="00E31561">
        <w:rPr>
          <w:lang w:val="en-GB"/>
        </w:rPr>
        <w:t>Description and justification of route of administration and dosage</w:t>
      </w:r>
      <w:bookmarkEnd w:id="53"/>
    </w:p>
    <w:p w14:paraId="2C4115E6" w14:textId="77777777" w:rsidR="004A78AC" w:rsidRPr="004A78AC" w:rsidRDefault="004A78AC" w:rsidP="004A78AC">
      <w:pPr>
        <w:spacing w:line="360" w:lineRule="auto"/>
        <w:rPr>
          <w:iCs/>
          <w:lang w:val="en-GB"/>
        </w:rPr>
      </w:pPr>
      <w:r>
        <w:rPr>
          <w:lang w:val="en-GB"/>
        </w:rPr>
        <w:tab/>
      </w:r>
      <w:r>
        <w:rPr>
          <w:iCs/>
          <w:lang w:val="en-GB"/>
        </w:rPr>
        <w:t>N/A</w:t>
      </w:r>
    </w:p>
    <w:p w14:paraId="7395342D" w14:textId="10EB70FC" w:rsidR="004A78AC" w:rsidRPr="004A78AC" w:rsidRDefault="004A78AC" w:rsidP="004A78AC">
      <w:pPr>
        <w:rPr>
          <w:lang w:val="en-GB"/>
        </w:rPr>
      </w:pPr>
    </w:p>
    <w:p w14:paraId="7EB06E56" w14:textId="19E53E20" w:rsidR="00CB22D8" w:rsidRDefault="00562611" w:rsidP="00634D7B">
      <w:pPr>
        <w:pStyle w:val="Heading2"/>
        <w:tabs>
          <w:tab w:val="clear" w:pos="1701"/>
        </w:tabs>
        <w:spacing w:line="360" w:lineRule="auto"/>
        <w:rPr>
          <w:lang w:val="en-GB"/>
        </w:rPr>
      </w:pPr>
      <w:bookmarkStart w:id="54" w:name="_Toc140755201"/>
      <w:r w:rsidRPr="00E31561">
        <w:rPr>
          <w:lang w:val="en-GB"/>
        </w:rPr>
        <w:t>Dosages</w:t>
      </w:r>
      <w:r>
        <w:rPr>
          <w:lang w:val="en-GB"/>
        </w:rPr>
        <w:t>, dosage modifications</w:t>
      </w:r>
      <w:r w:rsidRPr="00E31561">
        <w:rPr>
          <w:lang w:val="en-GB"/>
        </w:rPr>
        <w:t xml:space="preserve"> and method of administration</w:t>
      </w:r>
      <w:bookmarkEnd w:id="54"/>
    </w:p>
    <w:p w14:paraId="1CBDF9AC" w14:textId="2FA7E376" w:rsidR="004A78AC" w:rsidRPr="004A78AC" w:rsidRDefault="004A78AC" w:rsidP="004A78AC">
      <w:pPr>
        <w:spacing w:line="360" w:lineRule="auto"/>
        <w:rPr>
          <w:iCs/>
          <w:lang w:val="en-GB"/>
        </w:rPr>
      </w:pPr>
      <w:r>
        <w:rPr>
          <w:iCs/>
          <w:lang w:val="en-GB"/>
        </w:rPr>
        <w:tab/>
        <w:t>N/A</w:t>
      </w:r>
    </w:p>
    <w:p w14:paraId="0A8D1BCF" w14:textId="77777777" w:rsidR="004A78AC" w:rsidRPr="004A78AC" w:rsidRDefault="004A78AC" w:rsidP="004A78AC">
      <w:pPr>
        <w:rPr>
          <w:lang w:val="en-GB"/>
        </w:rPr>
      </w:pPr>
    </w:p>
    <w:p w14:paraId="5185C450" w14:textId="2665AD94" w:rsidR="00F46E83" w:rsidRDefault="00562611" w:rsidP="00634D7B">
      <w:pPr>
        <w:pStyle w:val="Heading2"/>
        <w:tabs>
          <w:tab w:val="clear" w:pos="1701"/>
        </w:tabs>
        <w:spacing w:line="360" w:lineRule="auto"/>
        <w:rPr>
          <w:lang w:val="en-GB"/>
        </w:rPr>
      </w:pPr>
      <w:bookmarkStart w:id="55" w:name="_Toc140755202"/>
      <w:r>
        <w:rPr>
          <w:lang w:val="en-GB"/>
        </w:rPr>
        <w:t>Preparation and l</w:t>
      </w:r>
      <w:r w:rsidR="00CB22D8" w:rsidRPr="00E31561">
        <w:rPr>
          <w:lang w:val="en-GB"/>
        </w:rPr>
        <w:t xml:space="preserve">abelling of Investigational Medicinal </w:t>
      </w:r>
      <w:commentRangeStart w:id="56"/>
      <w:r w:rsidR="00CB22D8" w:rsidRPr="00E31561">
        <w:rPr>
          <w:lang w:val="en-GB"/>
        </w:rPr>
        <w:t>Produc</w:t>
      </w:r>
      <w:r>
        <w:rPr>
          <w:lang w:val="en-GB"/>
        </w:rPr>
        <w:t>t</w:t>
      </w:r>
      <w:commentRangeEnd w:id="56"/>
      <w:r w:rsidR="00E34AF6">
        <w:rPr>
          <w:rStyle w:val="CommentReference"/>
          <w:rFonts w:ascii="Haarlemmer MT Medium OsF" w:hAnsi="Haarlemmer MT Medium OsF"/>
          <w:b w:val="0"/>
          <w:bCs w:val="0"/>
          <w:iCs w:val="0"/>
        </w:rPr>
        <w:commentReference w:id="56"/>
      </w:r>
      <w:bookmarkEnd w:id="55"/>
    </w:p>
    <w:p w14:paraId="2CD99030" w14:textId="29C3832D" w:rsidR="004A78AC" w:rsidRPr="004A78AC" w:rsidRDefault="004A78AC" w:rsidP="004A78AC">
      <w:pPr>
        <w:spacing w:line="360" w:lineRule="auto"/>
        <w:rPr>
          <w:iCs/>
          <w:lang w:val="en-GB"/>
        </w:rPr>
      </w:pPr>
      <w:r>
        <w:rPr>
          <w:iCs/>
          <w:lang w:val="en-GB"/>
        </w:rPr>
        <w:tab/>
        <w:t>N/A</w:t>
      </w:r>
    </w:p>
    <w:p w14:paraId="25C0BB71" w14:textId="77777777" w:rsidR="004A78AC" w:rsidRPr="004A78AC" w:rsidRDefault="004A78AC" w:rsidP="004A78AC">
      <w:pPr>
        <w:rPr>
          <w:lang w:val="en-GB"/>
        </w:rPr>
      </w:pPr>
    </w:p>
    <w:p w14:paraId="13C920A2" w14:textId="77777777" w:rsidR="00E73CBD" w:rsidRPr="00E73CBD" w:rsidRDefault="00562611" w:rsidP="00E73CBD">
      <w:pPr>
        <w:rPr>
          <w:lang w:val="en-GB"/>
        </w:rPr>
      </w:pPr>
      <w:r>
        <w:rPr>
          <w:lang w:val="en-GB"/>
        </w:rPr>
        <w:tab/>
      </w:r>
    </w:p>
    <w:p w14:paraId="25F5AC16" w14:textId="77777777" w:rsidR="00CB22D8" w:rsidRPr="00E31561" w:rsidRDefault="00562611" w:rsidP="00634D7B">
      <w:pPr>
        <w:pStyle w:val="Heading2"/>
        <w:tabs>
          <w:tab w:val="clear" w:pos="1701"/>
        </w:tabs>
        <w:spacing w:line="360" w:lineRule="auto"/>
        <w:rPr>
          <w:lang w:val="en-GB"/>
        </w:rPr>
      </w:pPr>
      <w:bookmarkStart w:id="57" w:name="_Toc140755203"/>
      <w:r w:rsidRPr="00E31561">
        <w:rPr>
          <w:lang w:val="en-GB"/>
        </w:rPr>
        <w:t>Drug accountability</w:t>
      </w:r>
      <w:bookmarkEnd w:id="57"/>
    </w:p>
    <w:p w14:paraId="05177EF8" w14:textId="65E49DD3" w:rsidR="004A78AC" w:rsidRPr="004A78AC" w:rsidRDefault="004A78AC" w:rsidP="004A78AC">
      <w:pPr>
        <w:spacing w:line="360" w:lineRule="auto"/>
        <w:rPr>
          <w:iCs/>
          <w:lang w:val="en-GB"/>
        </w:rPr>
      </w:pPr>
      <w:r>
        <w:rPr>
          <w:iCs/>
          <w:lang w:val="en-GB"/>
        </w:rPr>
        <w:tab/>
        <w:t>N/A</w:t>
      </w:r>
    </w:p>
    <w:p w14:paraId="352648D5" w14:textId="77777777" w:rsidR="004A78AC" w:rsidRDefault="004A78AC" w:rsidP="00634D7B">
      <w:pPr>
        <w:spacing w:line="360" w:lineRule="auto"/>
        <w:ind w:left="284"/>
        <w:rPr>
          <w:lang w:val="en-GB"/>
        </w:rPr>
      </w:pPr>
    </w:p>
    <w:p w14:paraId="5676C4EA" w14:textId="77777777" w:rsidR="00CB22D8" w:rsidRDefault="00CB22D8" w:rsidP="0048038D">
      <w:pPr>
        <w:spacing w:line="360" w:lineRule="auto"/>
        <w:rPr>
          <w:lang w:val="en-GB"/>
        </w:rPr>
      </w:pPr>
    </w:p>
    <w:p w14:paraId="256D1F4C" w14:textId="77777777" w:rsidR="0048038D" w:rsidRPr="00456C40" w:rsidRDefault="00562611" w:rsidP="0048038D">
      <w:pPr>
        <w:pStyle w:val="Heading1"/>
        <w:spacing w:line="360" w:lineRule="auto"/>
        <w:rPr>
          <w:lang w:val="en-GB"/>
        </w:rPr>
      </w:pPr>
      <w:r>
        <w:rPr>
          <w:lang w:val="en-GB"/>
        </w:rPr>
        <w:br w:type="page"/>
      </w:r>
      <w:bookmarkStart w:id="58" w:name="_Toc140755204"/>
      <w:r>
        <w:rPr>
          <w:lang w:val="en-GB"/>
        </w:rPr>
        <w:lastRenderedPageBreak/>
        <w:t>NON-</w:t>
      </w:r>
      <w:r w:rsidRPr="00456C40">
        <w:rPr>
          <w:lang w:val="en-GB"/>
        </w:rPr>
        <w:t xml:space="preserve">INVESTIGATIONAL </w:t>
      </w:r>
      <w:commentRangeStart w:id="59"/>
      <w:r w:rsidRPr="00456C40">
        <w:rPr>
          <w:lang w:val="en-GB"/>
        </w:rPr>
        <w:t>PRODUCT</w:t>
      </w:r>
      <w:commentRangeEnd w:id="59"/>
      <w:r>
        <w:rPr>
          <w:rStyle w:val="CommentReference"/>
          <w:rFonts w:ascii="Haarlemmer MT Medium OsF" w:hAnsi="Haarlemmer MT Medium OsF"/>
          <w:b w:val="0"/>
        </w:rPr>
        <w:commentReference w:id="59"/>
      </w:r>
      <w:bookmarkEnd w:id="58"/>
    </w:p>
    <w:p w14:paraId="6C52CAED" w14:textId="77777777" w:rsidR="004A78AC" w:rsidRDefault="004A78AC" w:rsidP="004A78AC">
      <w:pPr>
        <w:spacing w:line="360" w:lineRule="auto"/>
        <w:rPr>
          <w:i/>
          <w:iCs/>
          <w:lang w:val="en-GB"/>
        </w:rPr>
      </w:pPr>
    </w:p>
    <w:p w14:paraId="5D38D912" w14:textId="645CB327" w:rsidR="0048038D" w:rsidRDefault="004A78AC" w:rsidP="0093632A">
      <w:pPr>
        <w:spacing w:line="360" w:lineRule="auto"/>
        <w:jc w:val="both"/>
        <w:rPr>
          <w:iCs/>
          <w:lang w:val="en-GB"/>
        </w:rPr>
      </w:pPr>
      <w:r w:rsidRPr="004A78AC">
        <w:rPr>
          <w:iCs/>
          <w:lang w:val="en-GB"/>
        </w:rPr>
        <w:t xml:space="preserve">In addition to the standard MRI </w:t>
      </w:r>
      <w:r w:rsidR="005C6254">
        <w:rPr>
          <w:iCs/>
          <w:lang w:val="en-GB"/>
        </w:rPr>
        <w:t>sequences</w:t>
      </w:r>
      <w:r w:rsidRPr="004A78AC">
        <w:rPr>
          <w:iCs/>
          <w:lang w:val="en-GB"/>
        </w:rPr>
        <w:t xml:space="preserve"> used </w:t>
      </w:r>
      <w:r>
        <w:rPr>
          <w:iCs/>
          <w:lang w:val="en-GB"/>
        </w:rPr>
        <w:t xml:space="preserve">in </w:t>
      </w:r>
      <w:r w:rsidRPr="004A78AC">
        <w:rPr>
          <w:iCs/>
          <w:lang w:val="en-GB"/>
        </w:rPr>
        <w:t>clinical practice</w:t>
      </w:r>
      <w:r w:rsidR="0062654F">
        <w:rPr>
          <w:iCs/>
          <w:lang w:val="en-GB"/>
        </w:rPr>
        <w:t xml:space="preserve"> </w:t>
      </w:r>
      <w:r w:rsidR="0062654F" w:rsidRPr="007C789F">
        <w:rPr>
          <w:i/>
          <w:iCs/>
          <w:lang w:val="en-GB"/>
        </w:rPr>
        <w:t xml:space="preserve">(Brain </w:t>
      </w:r>
      <w:proofErr w:type="spellStart"/>
      <w:r w:rsidR="0062654F" w:rsidRPr="007C789F">
        <w:rPr>
          <w:i/>
          <w:iCs/>
          <w:lang w:val="en-GB"/>
        </w:rPr>
        <w:t>tumor</w:t>
      </w:r>
      <w:proofErr w:type="spellEnd"/>
      <w:r w:rsidR="0062654F" w:rsidRPr="007C789F">
        <w:rPr>
          <w:i/>
          <w:iCs/>
          <w:lang w:val="en-GB"/>
        </w:rPr>
        <w:t xml:space="preserve"> MRI protocol)</w:t>
      </w:r>
      <w:r w:rsidRPr="004A78AC">
        <w:rPr>
          <w:iCs/>
          <w:lang w:val="en-GB"/>
        </w:rPr>
        <w:t xml:space="preserve">, </w:t>
      </w:r>
      <w:r w:rsidR="005C6254">
        <w:rPr>
          <w:iCs/>
          <w:lang w:val="en-GB"/>
        </w:rPr>
        <w:t>various</w:t>
      </w:r>
      <w:r w:rsidRPr="004A78AC">
        <w:rPr>
          <w:iCs/>
          <w:lang w:val="en-GB"/>
        </w:rPr>
        <w:t xml:space="preserve"> </w:t>
      </w:r>
      <w:proofErr w:type="spellStart"/>
      <w:r>
        <w:rPr>
          <w:iCs/>
          <w:lang w:val="en-GB"/>
        </w:rPr>
        <w:t>a</w:t>
      </w:r>
      <w:r w:rsidRPr="004A78AC">
        <w:rPr>
          <w:iCs/>
          <w:lang w:val="en-GB"/>
        </w:rPr>
        <w:t>MRI</w:t>
      </w:r>
      <w:proofErr w:type="spellEnd"/>
      <w:r w:rsidRPr="004A78AC">
        <w:rPr>
          <w:iCs/>
          <w:lang w:val="en-GB"/>
        </w:rPr>
        <w:t xml:space="preserve"> </w:t>
      </w:r>
      <w:r>
        <w:rPr>
          <w:iCs/>
          <w:lang w:val="en-GB"/>
        </w:rPr>
        <w:t>sequences will be</w:t>
      </w:r>
      <w:r w:rsidR="005C6254">
        <w:rPr>
          <w:iCs/>
          <w:lang w:val="en-GB"/>
        </w:rPr>
        <w:t xml:space="preserve"> added to the MRI protocol before radiotherapy.</w:t>
      </w:r>
      <w:r>
        <w:rPr>
          <w:iCs/>
          <w:lang w:val="en-GB"/>
        </w:rPr>
        <w:t xml:space="preserve"> </w:t>
      </w:r>
      <w:r w:rsidR="005C6254">
        <w:rPr>
          <w:iCs/>
          <w:lang w:val="en-GB"/>
        </w:rPr>
        <w:t xml:space="preserve">These </w:t>
      </w:r>
      <w:proofErr w:type="spellStart"/>
      <w:r w:rsidR="005C6254">
        <w:rPr>
          <w:iCs/>
          <w:lang w:val="en-GB"/>
        </w:rPr>
        <w:t>aMRI</w:t>
      </w:r>
      <w:proofErr w:type="spellEnd"/>
      <w:r w:rsidR="005C6254">
        <w:rPr>
          <w:iCs/>
          <w:lang w:val="en-GB"/>
        </w:rPr>
        <w:t xml:space="preserve"> sequences have</w:t>
      </w:r>
      <w:r w:rsidRPr="004A78AC">
        <w:rPr>
          <w:iCs/>
          <w:lang w:val="en-GB"/>
        </w:rPr>
        <w:t xml:space="preserve"> already implemented at the</w:t>
      </w:r>
      <w:r w:rsidR="005C6254">
        <w:rPr>
          <w:iCs/>
          <w:lang w:val="en-GB"/>
        </w:rPr>
        <w:t xml:space="preserve"> </w:t>
      </w:r>
      <w:r w:rsidRPr="004A78AC">
        <w:rPr>
          <w:iCs/>
          <w:lang w:val="en-GB"/>
        </w:rPr>
        <w:t>Erasmus MC, but are currently only used in research studies and are therefore not part of the</w:t>
      </w:r>
      <w:r w:rsidR="005C6254">
        <w:rPr>
          <w:iCs/>
          <w:lang w:val="en-GB"/>
        </w:rPr>
        <w:t xml:space="preserve"> </w:t>
      </w:r>
      <w:r w:rsidRPr="004A78AC">
        <w:rPr>
          <w:iCs/>
          <w:lang w:val="en-GB"/>
        </w:rPr>
        <w:t xml:space="preserve">clinical protocol. Note that a brief overview of </w:t>
      </w:r>
      <w:r w:rsidR="007C789F">
        <w:rPr>
          <w:iCs/>
          <w:lang w:val="en-GB"/>
        </w:rPr>
        <w:t>the MRI-</w:t>
      </w:r>
      <w:r w:rsidRPr="004A78AC">
        <w:rPr>
          <w:iCs/>
          <w:lang w:val="en-GB"/>
        </w:rPr>
        <w:t>scans (both conventional and research scans)</w:t>
      </w:r>
      <w:r w:rsidR="005C6254">
        <w:rPr>
          <w:iCs/>
          <w:lang w:val="en-GB"/>
        </w:rPr>
        <w:t xml:space="preserve"> </w:t>
      </w:r>
      <w:r w:rsidRPr="004A78AC">
        <w:rPr>
          <w:iCs/>
          <w:lang w:val="en-GB"/>
        </w:rPr>
        <w:t>are detailed below. Note as well that, because this data will be acquired during the standard</w:t>
      </w:r>
      <w:r w:rsidR="005C6254">
        <w:rPr>
          <w:iCs/>
          <w:lang w:val="en-GB"/>
        </w:rPr>
        <w:t xml:space="preserve"> </w:t>
      </w:r>
      <w:r w:rsidRPr="004A78AC">
        <w:rPr>
          <w:iCs/>
          <w:lang w:val="en-GB"/>
        </w:rPr>
        <w:t xml:space="preserve">radiotherapy planning MRI </w:t>
      </w:r>
      <w:r w:rsidR="0062654F">
        <w:rPr>
          <w:iCs/>
          <w:lang w:val="en-GB"/>
        </w:rPr>
        <w:t>session,</w:t>
      </w:r>
      <w:r w:rsidRPr="004A78AC">
        <w:rPr>
          <w:iCs/>
          <w:lang w:val="en-GB"/>
        </w:rPr>
        <w:t xml:space="preserve"> all scans will be performed by taking into</w:t>
      </w:r>
      <w:r w:rsidR="005C6254">
        <w:rPr>
          <w:iCs/>
          <w:lang w:val="en-GB"/>
        </w:rPr>
        <w:t xml:space="preserve"> </w:t>
      </w:r>
      <w:r w:rsidRPr="004A78AC">
        <w:rPr>
          <w:iCs/>
          <w:lang w:val="en-GB"/>
        </w:rPr>
        <w:t>account the standard safety measures for undergoing MRI</w:t>
      </w:r>
      <w:r w:rsidR="0062654F">
        <w:rPr>
          <w:iCs/>
          <w:lang w:val="en-GB"/>
        </w:rPr>
        <w:t>-</w:t>
      </w:r>
      <w:r w:rsidRPr="004A78AC">
        <w:rPr>
          <w:iCs/>
          <w:lang w:val="en-GB"/>
        </w:rPr>
        <w:t xml:space="preserve">scans at the </w:t>
      </w:r>
      <w:r w:rsidR="005C6254">
        <w:rPr>
          <w:iCs/>
          <w:lang w:val="en-GB"/>
        </w:rPr>
        <w:t>Dept.</w:t>
      </w:r>
      <w:r w:rsidRPr="004A78AC">
        <w:rPr>
          <w:iCs/>
          <w:lang w:val="en-GB"/>
        </w:rPr>
        <w:t xml:space="preserve"> of</w:t>
      </w:r>
      <w:r w:rsidR="005C6254">
        <w:rPr>
          <w:iCs/>
          <w:lang w:val="en-GB"/>
        </w:rPr>
        <w:t xml:space="preserve"> </w:t>
      </w:r>
      <w:r w:rsidRPr="004A78AC">
        <w:rPr>
          <w:iCs/>
          <w:lang w:val="en-GB"/>
        </w:rPr>
        <w:t>Radiology &amp; Nuclear Medicine.</w:t>
      </w:r>
    </w:p>
    <w:p w14:paraId="09611AE7" w14:textId="77777777" w:rsidR="004A78AC" w:rsidRPr="004A78AC" w:rsidRDefault="004A78AC" w:rsidP="004A78AC">
      <w:pPr>
        <w:spacing w:line="360" w:lineRule="auto"/>
        <w:rPr>
          <w:lang w:val="en-GB"/>
        </w:rPr>
      </w:pPr>
    </w:p>
    <w:p w14:paraId="68EC7169" w14:textId="5F6924C9" w:rsidR="0048038D" w:rsidRDefault="00562611" w:rsidP="0048038D">
      <w:pPr>
        <w:pStyle w:val="Heading2"/>
        <w:tabs>
          <w:tab w:val="clear" w:pos="1701"/>
        </w:tabs>
        <w:spacing w:line="360" w:lineRule="auto"/>
        <w:rPr>
          <w:lang w:val="en-GB"/>
        </w:rPr>
      </w:pPr>
      <w:bookmarkStart w:id="60" w:name="_Toc140755205"/>
      <w:r w:rsidRPr="001165B5">
        <w:rPr>
          <w:lang w:val="en-GB"/>
        </w:rPr>
        <w:t xml:space="preserve">Name and description of </w:t>
      </w:r>
      <w:r w:rsidR="007D1184">
        <w:rPr>
          <w:lang w:val="en-GB"/>
        </w:rPr>
        <w:t>non-</w:t>
      </w:r>
      <w:r w:rsidRPr="001165B5">
        <w:rPr>
          <w:lang w:val="en-GB"/>
        </w:rPr>
        <w:t>investigational product(s)</w:t>
      </w:r>
      <w:bookmarkEnd w:id="60"/>
    </w:p>
    <w:p w14:paraId="61DEFAF5" w14:textId="5351BA94" w:rsidR="005C6254" w:rsidRPr="007F5BAE" w:rsidRDefault="005C6254" w:rsidP="005C6254">
      <w:pPr>
        <w:rPr>
          <w:i/>
          <w:u w:val="single"/>
          <w:lang w:val="en-GB"/>
        </w:rPr>
      </w:pPr>
      <w:r>
        <w:rPr>
          <w:lang w:val="en-GB"/>
        </w:rPr>
        <w:tab/>
      </w:r>
      <w:r w:rsidR="00FF51D4">
        <w:rPr>
          <w:u w:val="single"/>
          <w:lang w:val="en-GB"/>
        </w:rPr>
        <w:t>Conventional</w:t>
      </w:r>
      <w:r w:rsidR="00FF51D4" w:rsidRPr="005C6254">
        <w:rPr>
          <w:u w:val="single"/>
          <w:lang w:val="en-GB"/>
        </w:rPr>
        <w:t xml:space="preserve"> </w:t>
      </w:r>
      <w:r w:rsidRPr="005C6254">
        <w:rPr>
          <w:u w:val="single"/>
          <w:lang w:val="en-GB"/>
        </w:rPr>
        <w:t>imaging</w:t>
      </w:r>
      <w:r w:rsidR="007F5BAE">
        <w:rPr>
          <w:u w:val="single"/>
          <w:lang w:val="en-GB"/>
        </w:rPr>
        <w:t xml:space="preserve"> </w:t>
      </w:r>
      <w:r w:rsidR="007F5BAE">
        <w:rPr>
          <w:i/>
          <w:u w:val="single"/>
          <w:lang w:val="en-GB"/>
        </w:rPr>
        <w:t xml:space="preserve">(Brain </w:t>
      </w:r>
      <w:proofErr w:type="spellStart"/>
      <w:r w:rsidR="007F5BAE">
        <w:rPr>
          <w:i/>
          <w:u w:val="single"/>
          <w:lang w:val="en-GB"/>
        </w:rPr>
        <w:t>tumor</w:t>
      </w:r>
      <w:proofErr w:type="spellEnd"/>
      <w:r w:rsidR="007F5BAE">
        <w:rPr>
          <w:i/>
          <w:u w:val="single"/>
          <w:lang w:val="en-GB"/>
        </w:rPr>
        <w:t xml:space="preserve"> MRI protocol)</w:t>
      </w:r>
    </w:p>
    <w:p w14:paraId="424E720E" w14:textId="34D9F926" w:rsidR="005C6254" w:rsidRPr="005C6254" w:rsidRDefault="005C6254" w:rsidP="005C6254">
      <w:pPr>
        <w:rPr>
          <w:i/>
          <w:lang w:val="en-GB"/>
        </w:rPr>
      </w:pPr>
      <w:r>
        <w:rPr>
          <w:i/>
          <w:lang w:val="en-GB"/>
        </w:rPr>
        <w:tab/>
      </w:r>
      <w:r w:rsidR="0035092A">
        <w:rPr>
          <w:i/>
          <w:lang w:val="en-GB"/>
        </w:rPr>
        <w:t>S</w:t>
      </w:r>
      <w:r w:rsidRPr="005C6254">
        <w:rPr>
          <w:i/>
          <w:lang w:val="en-GB"/>
        </w:rPr>
        <w:t xml:space="preserve">tructural </w:t>
      </w:r>
      <w:r w:rsidR="004E4109">
        <w:rPr>
          <w:i/>
          <w:lang w:val="en-GB"/>
        </w:rPr>
        <w:t>MRI</w:t>
      </w:r>
      <w:r w:rsidR="007C789F">
        <w:rPr>
          <w:i/>
          <w:lang w:val="en-GB"/>
        </w:rPr>
        <w:t>-</w:t>
      </w:r>
      <w:r w:rsidR="004E4109">
        <w:rPr>
          <w:i/>
          <w:lang w:val="en-GB"/>
        </w:rPr>
        <w:t>scans</w:t>
      </w:r>
    </w:p>
    <w:p w14:paraId="01A7FCA8" w14:textId="375A6D0A" w:rsidR="005C6254" w:rsidRDefault="000C7EC0" w:rsidP="00BA05AE">
      <w:pPr>
        <w:ind w:left="284"/>
        <w:jc w:val="both"/>
        <w:rPr>
          <w:lang w:val="en-GB"/>
        </w:rPr>
      </w:pPr>
      <w:r>
        <w:rPr>
          <w:lang w:val="en-GB"/>
        </w:rPr>
        <w:t>For glioblastomas, t</w:t>
      </w:r>
      <w:r w:rsidR="005C6254">
        <w:rPr>
          <w:lang w:val="en-GB"/>
        </w:rPr>
        <w:t xml:space="preserve">he </w:t>
      </w:r>
      <w:r w:rsidR="005C6254" w:rsidRPr="005C6254">
        <w:rPr>
          <w:lang w:val="en-GB"/>
        </w:rPr>
        <w:t xml:space="preserve">GTV of the </w:t>
      </w:r>
      <w:proofErr w:type="spellStart"/>
      <w:r w:rsidR="005C6254" w:rsidRPr="005C6254">
        <w:rPr>
          <w:lang w:val="en-GB"/>
        </w:rPr>
        <w:t>tumor</w:t>
      </w:r>
      <w:proofErr w:type="spellEnd"/>
      <w:r w:rsidR="005C6254" w:rsidRPr="005C6254">
        <w:rPr>
          <w:lang w:val="en-GB"/>
        </w:rPr>
        <w:t xml:space="preserve"> is delineated on a combination of </w:t>
      </w:r>
      <w:r>
        <w:rPr>
          <w:lang w:val="en-GB"/>
        </w:rPr>
        <w:t>(</w:t>
      </w:r>
      <w:r w:rsidR="005C6254" w:rsidRPr="005C6254">
        <w:rPr>
          <w:lang w:val="en-GB"/>
        </w:rPr>
        <w:t>post</w:t>
      </w:r>
      <w:r w:rsidR="00F97CB6">
        <w:rPr>
          <w:lang w:val="en-GB"/>
        </w:rPr>
        <w:t>-</w:t>
      </w:r>
      <w:r w:rsidR="005C6254" w:rsidRPr="005C6254">
        <w:rPr>
          <w:lang w:val="en-GB"/>
        </w:rPr>
        <w:t>contrast</w:t>
      </w:r>
      <w:r>
        <w:rPr>
          <w:lang w:val="en-GB"/>
        </w:rPr>
        <w:t>)</w:t>
      </w:r>
      <w:r w:rsidR="005C6254" w:rsidRPr="005C6254">
        <w:rPr>
          <w:lang w:val="en-GB"/>
        </w:rPr>
        <w:t xml:space="preserve"> T1-weighted, T2 propeller</w:t>
      </w:r>
      <w:r w:rsidR="005C6254">
        <w:rPr>
          <w:lang w:val="en-GB"/>
        </w:rPr>
        <w:t xml:space="preserve"> </w:t>
      </w:r>
      <w:r w:rsidR="005C6254" w:rsidRPr="005C6254">
        <w:rPr>
          <w:lang w:val="en-GB"/>
        </w:rPr>
        <w:t>and fluid attenuated inversion</w:t>
      </w:r>
      <w:r w:rsidR="005C6254">
        <w:rPr>
          <w:lang w:val="en-GB"/>
        </w:rPr>
        <w:t xml:space="preserve"> recovery (FLAIR) structural MRI</w:t>
      </w:r>
      <w:r w:rsidR="007C789F">
        <w:rPr>
          <w:lang w:val="en-GB"/>
        </w:rPr>
        <w:t>-</w:t>
      </w:r>
      <w:r w:rsidR="005C6254">
        <w:rPr>
          <w:lang w:val="en-GB"/>
        </w:rPr>
        <w:t xml:space="preserve">scans </w:t>
      </w:r>
      <w:r w:rsidR="005C6254" w:rsidRPr="005C6254">
        <w:rPr>
          <w:lang w:val="en-GB"/>
        </w:rPr>
        <w:t xml:space="preserve">and </w:t>
      </w:r>
      <w:r w:rsidR="005C6254">
        <w:rPr>
          <w:lang w:val="en-GB"/>
        </w:rPr>
        <w:t>expanded by 1.5-</w:t>
      </w:r>
      <w:r w:rsidR="005C6254" w:rsidRPr="005C6254">
        <w:rPr>
          <w:lang w:val="en-GB"/>
        </w:rPr>
        <w:t xml:space="preserve">cm to generate the </w:t>
      </w:r>
      <w:r w:rsidR="005C6254">
        <w:rPr>
          <w:lang w:val="en-GB"/>
        </w:rPr>
        <w:t xml:space="preserve">CTV. </w:t>
      </w:r>
      <w:r w:rsidR="005C6254" w:rsidRPr="005C6254">
        <w:rPr>
          <w:lang w:val="en-GB"/>
        </w:rPr>
        <w:t>The final</w:t>
      </w:r>
      <w:r w:rsidR="005C6254">
        <w:rPr>
          <w:lang w:val="en-GB"/>
        </w:rPr>
        <w:t xml:space="preserve"> </w:t>
      </w:r>
      <w:r w:rsidR="005C6254" w:rsidRPr="005C6254">
        <w:rPr>
          <w:lang w:val="en-GB"/>
        </w:rPr>
        <w:t>steps in reaching the planning target volume (PTV), i.e. the volume to be irradiated, is to</w:t>
      </w:r>
      <w:r w:rsidR="005C6254">
        <w:rPr>
          <w:lang w:val="en-GB"/>
        </w:rPr>
        <w:t xml:space="preserve"> </w:t>
      </w:r>
      <w:r w:rsidR="009C54DA">
        <w:rPr>
          <w:lang w:val="en-GB"/>
        </w:rPr>
        <w:t xml:space="preserve">minimize </w:t>
      </w:r>
      <w:r w:rsidR="005C6254" w:rsidRPr="005C6254">
        <w:rPr>
          <w:lang w:val="en-GB"/>
        </w:rPr>
        <w:t>dose to organs at risk</w:t>
      </w:r>
      <w:r w:rsidR="001762FF">
        <w:rPr>
          <w:lang w:val="en-GB"/>
        </w:rPr>
        <w:t xml:space="preserve"> (important structures include</w:t>
      </w:r>
      <w:r w:rsidR="005C6254" w:rsidRPr="005C6254">
        <w:rPr>
          <w:lang w:val="en-GB"/>
        </w:rPr>
        <w:t xml:space="preserve"> </w:t>
      </w:r>
      <w:r w:rsidR="001762FF">
        <w:rPr>
          <w:lang w:val="en-GB"/>
        </w:rPr>
        <w:t xml:space="preserve">the brainstem, </w:t>
      </w:r>
      <w:r w:rsidR="005C6254" w:rsidRPr="005C6254">
        <w:rPr>
          <w:lang w:val="en-GB"/>
        </w:rPr>
        <w:t>eyes, optic nerves,</w:t>
      </w:r>
      <w:r w:rsidR="005C6254">
        <w:rPr>
          <w:lang w:val="en-GB"/>
        </w:rPr>
        <w:t xml:space="preserve"> </w:t>
      </w:r>
      <w:r w:rsidR="001762FF">
        <w:rPr>
          <w:lang w:val="en-GB"/>
        </w:rPr>
        <w:t xml:space="preserve">chiasm, cochlea and </w:t>
      </w:r>
      <w:r w:rsidR="005C6254" w:rsidRPr="005C6254">
        <w:rPr>
          <w:lang w:val="en-GB"/>
        </w:rPr>
        <w:t>lacrimal gland), leading to adjustment of the CTV and adding a final 3-5</w:t>
      </w:r>
      <w:r w:rsidR="004E4109">
        <w:rPr>
          <w:lang w:val="en-GB"/>
        </w:rPr>
        <w:t xml:space="preserve"> </w:t>
      </w:r>
      <w:r w:rsidR="005C6254" w:rsidRPr="005C6254">
        <w:rPr>
          <w:lang w:val="en-GB"/>
        </w:rPr>
        <w:t>mm</w:t>
      </w:r>
      <w:r w:rsidR="005C6254">
        <w:rPr>
          <w:lang w:val="en-GB"/>
        </w:rPr>
        <w:t xml:space="preserve"> expansion of the CTV to adjust for </w:t>
      </w:r>
      <w:r w:rsidR="005C6254" w:rsidRPr="005C6254">
        <w:rPr>
          <w:lang w:val="en-GB"/>
        </w:rPr>
        <w:t>uncertainties in beam alignment, patient positioning, organ motion, and organ deformation.</w:t>
      </w:r>
    </w:p>
    <w:p w14:paraId="10DEB00E" w14:textId="3914C2B6" w:rsidR="004E4109" w:rsidRDefault="004E4109" w:rsidP="005C6254">
      <w:pPr>
        <w:ind w:left="284"/>
        <w:rPr>
          <w:lang w:val="en-GB"/>
        </w:rPr>
      </w:pPr>
    </w:p>
    <w:p w14:paraId="6C7E8978" w14:textId="1B85AFB5" w:rsidR="0035092A" w:rsidRDefault="0035092A" w:rsidP="005C6254">
      <w:pPr>
        <w:ind w:left="284"/>
        <w:rPr>
          <w:i/>
          <w:lang w:val="en-GB"/>
        </w:rPr>
      </w:pPr>
      <w:r>
        <w:rPr>
          <w:i/>
          <w:lang w:val="en-GB"/>
        </w:rPr>
        <w:t>Diffusion-weighted imaging (DWI)</w:t>
      </w:r>
    </w:p>
    <w:p w14:paraId="72B26F38" w14:textId="4AD5C8DE" w:rsidR="0035092A" w:rsidRDefault="0035092A" w:rsidP="005C6254">
      <w:pPr>
        <w:ind w:left="284"/>
        <w:rPr>
          <w:lang w:val="en-GB"/>
        </w:rPr>
      </w:pPr>
      <w:r>
        <w:rPr>
          <w:lang w:val="en-GB"/>
        </w:rPr>
        <w:t xml:space="preserve">DWI </w:t>
      </w:r>
      <w:r w:rsidR="008E4D84">
        <w:rPr>
          <w:lang w:val="en-GB"/>
        </w:rPr>
        <w:t>is an MRI technique that mea</w:t>
      </w:r>
      <w:r w:rsidR="00B371C4">
        <w:rPr>
          <w:lang w:val="en-GB"/>
        </w:rPr>
        <w:t xml:space="preserve">sures the </w:t>
      </w:r>
      <w:r w:rsidR="007F5BAE">
        <w:rPr>
          <w:lang w:val="en-GB"/>
        </w:rPr>
        <w:t>diffusion of water molecules</w:t>
      </w:r>
      <w:r w:rsidR="00502892">
        <w:rPr>
          <w:lang w:val="en-GB"/>
        </w:rPr>
        <w:t xml:space="preserve"> within</w:t>
      </w:r>
      <w:r w:rsidR="007F5BAE">
        <w:rPr>
          <w:lang w:val="en-GB"/>
        </w:rPr>
        <w:t xml:space="preserve"> biological</w:t>
      </w:r>
      <w:r w:rsidR="00502892">
        <w:rPr>
          <w:lang w:val="en-GB"/>
        </w:rPr>
        <w:t xml:space="preserve"> tissue</w:t>
      </w:r>
      <w:r w:rsidR="00B371C4">
        <w:rPr>
          <w:lang w:val="en-GB"/>
        </w:rPr>
        <w:t>.</w:t>
      </w:r>
      <w:r w:rsidR="0059281D">
        <w:rPr>
          <w:vertAlign w:val="superscript"/>
          <w:lang w:val="en-GB"/>
        </w:rPr>
        <w:t>16</w:t>
      </w:r>
      <w:r w:rsidR="00B371C4">
        <w:rPr>
          <w:lang w:val="en-GB"/>
        </w:rPr>
        <w:t xml:space="preserve"> </w:t>
      </w:r>
      <w:r w:rsidR="00502892">
        <w:rPr>
          <w:lang w:val="en-GB"/>
        </w:rPr>
        <w:t>H</w:t>
      </w:r>
      <w:r w:rsidR="007F5BAE">
        <w:rPr>
          <w:lang w:val="en-GB"/>
        </w:rPr>
        <w:t>indered water</w:t>
      </w:r>
      <w:r w:rsidR="00502892">
        <w:rPr>
          <w:lang w:val="en-GB"/>
        </w:rPr>
        <w:t xml:space="preserve"> diffusion may </w:t>
      </w:r>
      <w:r w:rsidR="007F5BAE">
        <w:rPr>
          <w:lang w:val="en-GB"/>
        </w:rPr>
        <w:t>be caused by various pathological processes, like  cerebral infarction</w:t>
      </w:r>
      <w:r w:rsidR="00502892">
        <w:rPr>
          <w:lang w:val="en-GB"/>
        </w:rPr>
        <w:t xml:space="preserve"> </w:t>
      </w:r>
      <w:r w:rsidR="007F5BAE">
        <w:rPr>
          <w:lang w:val="en-GB"/>
        </w:rPr>
        <w:t xml:space="preserve">or </w:t>
      </w:r>
      <w:proofErr w:type="spellStart"/>
      <w:r w:rsidR="007F5BAE">
        <w:rPr>
          <w:lang w:val="en-GB"/>
        </w:rPr>
        <w:t>hypercellularity</w:t>
      </w:r>
      <w:proofErr w:type="spellEnd"/>
      <w:r w:rsidR="007F5BAE">
        <w:rPr>
          <w:lang w:val="en-GB"/>
        </w:rPr>
        <w:t xml:space="preserve">. Although this MRI technique is not used for radiotherapy target delineation, it is routinely acquired in the </w:t>
      </w:r>
      <w:r w:rsidR="007F5BAE" w:rsidRPr="0059281D">
        <w:rPr>
          <w:i/>
          <w:lang w:val="en-GB"/>
        </w:rPr>
        <w:t xml:space="preserve">Brain </w:t>
      </w:r>
      <w:proofErr w:type="spellStart"/>
      <w:r w:rsidR="007F5BAE" w:rsidRPr="0059281D">
        <w:rPr>
          <w:i/>
          <w:lang w:val="en-GB"/>
        </w:rPr>
        <w:t>tumor</w:t>
      </w:r>
      <w:proofErr w:type="spellEnd"/>
      <w:r w:rsidR="007F5BAE" w:rsidRPr="0059281D">
        <w:rPr>
          <w:i/>
          <w:lang w:val="en-GB"/>
        </w:rPr>
        <w:t xml:space="preserve"> MRI protocol</w:t>
      </w:r>
      <w:r w:rsidR="007F5BAE">
        <w:rPr>
          <w:lang w:val="en-GB"/>
        </w:rPr>
        <w:t xml:space="preserve"> at the Erasmus MC, as it is particularly useful for </w:t>
      </w:r>
      <w:proofErr w:type="spellStart"/>
      <w:r w:rsidR="007F5BAE">
        <w:rPr>
          <w:lang w:val="en-GB"/>
        </w:rPr>
        <w:t>tumor</w:t>
      </w:r>
      <w:proofErr w:type="spellEnd"/>
      <w:r w:rsidR="007F5BAE">
        <w:rPr>
          <w:lang w:val="en-GB"/>
        </w:rPr>
        <w:t xml:space="preserve"> characterization and detection of cerebral ischemia.</w:t>
      </w:r>
    </w:p>
    <w:p w14:paraId="6FFD4B8A" w14:textId="77777777" w:rsidR="007F5BAE" w:rsidRPr="0035092A" w:rsidRDefault="007F5BAE" w:rsidP="005C6254">
      <w:pPr>
        <w:ind w:left="284"/>
        <w:rPr>
          <w:lang w:val="en-GB"/>
        </w:rPr>
      </w:pPr>
    </w:p>
    <w:p w14:paraId="249471AE" w14:textId="77777777" w:rsidR="005C6254" w:rsidRPr="005C6254" w:rsidRDefault="005C6254" w:rsidP="005C6254">
      <w:pPr>
        <w:rPr>
          <w:lang w:val="en-GB"/>
        </w:rPr>
      </w:pPr>
    </w:p>
    <w:p w14:paraId="6DD9DFF9" w14:textId="59397DB0" w:rsidR="005C6254" w:rsidRDefault="005C6254" w:rsidP="004E4109">
      <w:pPr>
        <w:ind w:left="284"/>
        <w:rPr>
          <w:i/>
          <w:u w:val="single"/>
          <w:lang w:val="en-GB"/>
        </w:rPr>
      </w:pPr>
      <w:r w:rsidRPr="004E4109">
        <w:rPr>
          <w:u w:val="single"/>
          <w:lang w:val="en-GB"/>
        </w:rPr>
        <w:t>Physiological imaging</w:t>
      </w:r>
      <w:r w:rsidR="007F5BAE">
        <w:rPr>
          <w:u w:val="single"/>
          <w:lang w:val="en-GB"/>
        </w:rPr>
        <w:t xml:space="preserve"> </w:t>
      </w:r>
      <w:r w:rsidR="007F5BAE">
        <w:rPr>
          <w:i/>
          <w:u w:val="single"/>
          <w:lang w:val="en-GB"/>
        </w:rPr>
        <w:t xml:space="preserve">(Research scans in </w:t>
      </w:r>
      <w:r w:rsidR="0059281D">
        <w:rPr>
          <w:i/>
          <w:u w:val="single"/>
          <w:lang w:val="en-GB"/>
        </w:rPr>
        <w:t>extended</w:t>
      </w:r>
      <w:r w:rsidR="007F5BAE">
        <w:rPr>
          <w:i/>
          <w:u w:val="single"/>
          <w:lang w:val="en-GB"/>
        </w:rPr>
        <w:t xml:space="preserve"> MRI protocol)</w:t>
      </w:r>
    </w:p>
    <w:p w14:paraId="4C1935A5" w14:textId="77777777" w:rsidR="007F5BAE" w:rsidRPr="007F5BAE" w:rsidRDefault="007F5BAE" w:rsidP="004E4109">
      <w:pPr>
        <w:ind w:left="284"/>
        <w:rPr>
          <w:i/>
          <w:u w:val="single"/>
          <w:lang w:val="en-GB"/>
        </w:rPr>
      </w:pPr>
    </w:p>
    <w:p w14:paraId="5A724EE6" w14:textId="6E3A5199" w:rsidR="005C6254" w:rsidRPr="004E4109" w:rsidRDefault="005C6254" w:rsidP="004E4109">
      <w:pPr>
        <w:ind w:left="284"/>
        <w:rPr>
          <w:i/>
          <w:lang w:val="en-GB"/>
        </w:rPr>
      </w:pPr>
      <w:r w:rsidRPr="004E4109">
        <w:rPr>
          <w:i/>
          <w:lang w:val="en-GB"/>
        </w:rPr>
        <w:t xml:space="preserve">Arterial spin </w:t>
      </w:r>
      <w:proofErr w:type="spellStart"/>
      <w:r w:rsidRPr="004E4109">
        <w:rPr>
          <w:i/>
          <w:lang w:val="en-GB"/>
        </w:rPr>
        <w:t>labeling</w:t>
      </w:r>
      <w:proofErr w:type="spellEnd"/>
      <w:r w:rsidRPr="004E4109">
        <w:rPr>
          <w:i/>
          <w:lang w:val="en-GB"/>
        </w:rPr>
        <w:t xml:space="preserve"> (ASL)</w:t>
      </w:r>
    </w:p>
    <w:p w14:paraId="6E49C450" w14:textId="79CBD3CA" w:rsidR="005C6254" w:rsidRPr="005C6254" w:rsidRDefault="005C6254" w:rsidP="00BA05AE">
      <w:pPr>
        <w:ind w:left="284"/>
        <w:jc w:val="both"/>
        <w:rPr>
          <w:lang w:val="en-GB"/>
        </w:rPr>
      </w:pPr>
      <w:r w:rsidRPr="005C6254">
        <w:rPr>
          <w:lang w:val="en-GB"/>
        </w:rPr>
        <w:t>A</w:t>
      </w:r>
      <w:r w:rsidR="004E4109">
        <w:rPr>
          <w:lang w:val="en-GB"/>
        </w:rPr>
        <w:t>SL will be performed to acquire</w:t>
      </w:r>
      <w:r w:rsidRPr="005C6254">
        <w:rPr>
          <w:lang w:val="en-GB"/>
        </w:rPr>
        <w:t xml:space="preserve"> cerebral blood flow (CBF) maps. In this MRI sequence,</w:t>
      </w:r>
    </w:p>
    <w:p w14:paraId="1EFD2D72" w14:textId="77777777" w:rsidR="005C6254" w:rsidRPr="005C6254" w:rsidRDefault="005C6254" w:rsidP="00BA05AE">
      <w:pPr>
        <w:ind w:left="284"/>
        <w:jc w:val="both"/>
        <w:rPr>
          <w:lang w:val="en-GB"/>
        </w:rPr>
      </w:pPr>
      <w:r w:rsidRPr="005C6254">
        <w:rPr>
          <w:lang w:val="en-GB"/>
        </w:rPr>
        <w:t>blood is non-invasively labelled with a magnetic pulse as it passes through the major brain</w:t>
      </w:r>
    </w:p>
    <w:p w14:paraId="71C535F8" w14:textId="36D39345" w:rsidR="005C6254" w:rsidRPr="005C6254" w:rsidRDefault="005C6254" w:rsidP="004E4109">
      <w:pPr>
        <w:ind w:left="284"/>
        <w:rPr>
          <w:lang w:val="en-GB"/>
        </w:rPr>
      </w:pPr>
      <w:r w:rsidRPr="005C6254">
        <w:rPr>
          <w:lang w:val="en-GB"/>
        </w:rPr>
        <w:t>feeding arteries and visualized once it has reached the brain/</w:t>
      </w:r>
      <w:proofErr w:type="spellStart"/>
      <w:r w:rsidRPr="005C6254">
        <w:rPr>
          <w:lang w:val="en-GB"/>
        </w:rPr>
        <w:t>tumor</w:t>
      </w:r>
      <w:proofErr w:type="spellEnd"/>
      <w:r w:rsidRPr="005C6254">
        <w:rPr>
          <w:lang w:val="en-GB"/>
        </w:rPr>
        <w:t xml:space="preserve"> tissue of interest.</w:t>
      </w:r>
    </w:p>
    <w:p w14:paraId="2456BB23" w14:textId="76B94A2F" w:rsidR="005C6254" w:rsidRPr="005C6254" w:rsidRDefault="005C6254" w:rsidP="00BA05AE">
      <w:pPr>
        <w:ind w:left="284"/>
        <w:jc w:val="both"/>
        <w:rPr>
          <w:lang w:val="en-GB"/>
        </w:rPr>
      </w:pPr>
      <w:r w:rsidRPr="005C6254">
        <w:rPr>
          <w:lang w:val="en-GB"/>
        </w:rPr>
        <w:t>Herewith, ASL is a</w:t>
      </w:r>
      <w:r w:rsidR="00165B1E">
        <w:rPr>
          <w:lang w:val="en-GB"/>
        </w:rPr>
        <w:t xml:space="preserve"> well-established</w:t>
      </w:r>
      <w:r w:rsidRPr="005C6254">
        <w:rPr>
          <w:lang w:val="en-GB"/>
        </w:rPr>
        <w:t xml:space="preserve"> non-invasive manner of assessing CBF</w:t>
      </w:r>
      <w:r w:rsidR="00165B1E">
        <w:rPr>
          <w:lang w:val="en-GB"/>
        </w:rPr>
        <w:t>,</w:t>
      </w:r>
      <w:r w:rsidRPr="005C6254">
        <w:rPr>
          <w:lang w:val="en-GB"/>
        </w:rPr>
        <w:t xml:space="preserve"> which is currently </w:t>
      </w:r>
      <w:r w:rsidR="00165B1E">
        <w:rPr>
          <w:lang w:val="en-GB"/>
        </w:rPr>
        <w:t>regularly</w:t>
      </w:r>
      <w:r w:rsidR="00165B1E" w:rsidRPr="005C6254">
        <w:rPr>
          <w:lang w:val="en-GB"/>
        </w:rPr>
        <w:t xml:space="preserve"> </w:t>
      </w:r>
      <w:r w:rsidR="007F5BAE">
        <w:rPr>
          <w:lang w:val="en-GB"/>
        </w:rPr>
        <w:t xml:space="preserve">included </w:t>
      </w:r>
      <w:r w:rsidRPr="005C6254">
        <w:rPr>
          <w:lang w:val="en-GB"/>
        </w:rPr>
        <w:t xml:space="preserve">in the </w:t>
      </w:r>
      <w:r w:rsidR="00165B1E">
        <w:rPr>
          <w:lang w:val="en-GB"/>
        </w:rPr>
        <w:t xml:space="preserve">standard clinical MRI for patients with a brain </w:t>
      </w:r>
      <w:proofErr w:type="spellStart"/>
      <w:r w:rsidR="00165B1E">
        <w:rPr>
          <w:lang w:val="en-GB"/>
        </w:rPr>
        <w:t>tumor</w:t>
      </w:r>
      <w:proofErr w:type="spellEnd"/>
      <w:r w:rsidRPr="005C6254">
        <w:rPr>
          <w:lang w:val="en-GB"/>
        </w:rPr>
        <w:t xml:space="preserve"> at the </w:t>
      </w:r>
      <w:r w:rsidR="004E4109">
        <w:rPr>
          <w:lang w:val="en-GB"/>
        </w:rPr>
        <w:t>Dept.</w:t>
      </w:r>
      <w:r w:rsidRPr="005C6254">
        <w:rPr>
          <w:lang w:val="en-GB"/>
        </w:rPr>
        <w:t xml:space="preserve"> of</w:t>
      </w:r>
      <w:r w:rsidR="004E4109">
        <w:rPr>
          <w:lang w:val="en-GB"/>
        </w:rPr>
        <w:t xml:space="preserve"> </w:t>
      </w:r>
      <w:r w:rsidRPr="005C6254">
        <w:rPr>
          <w:lang w:val="en-GB"/>
        </w:rPr>
        <w:t>Radiology &amp; Nuclear Medicine.</w:t>
      </w:r>
    </w:p>
    <w:p w14:paraId="2E560083" w14:textId="77777777" w:rsidR="005C6254" w:rsidRPr="005C6254" w:rsidRDefault="005C6254" w:rsidP="004E4109">
      <w:pPr>
        <w:ind w:left="284"/>
        <w:rPr>
          <w:lang w:val="en-GB"/>
        </w:rPr>
      </w:pPr>
    </w:p>
    <w:p w14:paraId="345E706A" w14:textId="5DE4DA05" w:rsidR="005C6254" w:rsidRPr="004E4109" w:rsidRDefault="007709FF" w:rsidP="004E4109">
      <w:pPr>
        <w:ind w:left="284"/>
        <w:rPr>
          <w:i/>
          <w:lang w:val="en-GB"/>
        </w:rPr>
      </w:pPr>
      <w:r>
        <w:rPr>
          <w:i/>
          <w:lang w:val="en-GB"/>
        </w:rPr>
        <w:t xml:space="preserve">DSC </w:t>
      </w:r>
      <w:r w:rsidR="005C6254" w:rsidRPr="004E4109">
        <w:rPr>
          <w:i/>
          <w:lang w:val="en-GB"/>
        </w:rPr>
        <w:t>Hybrid EPI (HEPI)</w:t>
      </w:r>
      <w:r>
        <w:rPr>
          <w:i/>
          <w:lang w:val="en-GB"/>
        </w:rPr>
        <w:t xml:space="preserve"> imaging</w:t>
      </w:r>
    </w:p>
    <w:p w14:paraId="690E029F" w14:textId="762DEB79" w:rsidR="007709FF" w:rsidRDefault="005C6254" w:rsidP="007709FF">
      <w:pPr>
        <w:ind w:left="284"/>
        <w:jc w:val="both"/>
        <w:rPr>
          <w:lang w:val="en-GB"/>
        </w:rPr>
      </w:pPr>
      <w:r w:rsidRPr="005C6254">
        <w:rPr>
          <w:lang w:val="en-GB"/>
        </w:rPr>
        <w:t xml:space="preserve">For </w:t>
      </w:r>
      <w:r w:rsidR="00AC64B2">
        <w:rPr>
          <w:lang w:val="en-GB"/>
        </w:rPr>
        <w:t xml:space="preserve">both </w:t>
      </w:r>
      <w:r w:rsidRPr="005C6254">
        <w:rPr>
          <w:lang w:val="en-GB"/>
        </w:rPr>
        <w:t>VSI</w:t>
      </w:r>
      <w:r w:rsidR="007709FF">
        <w:rPr>
          <w:lang w:val="en-GB"/>
        </w:rPr>
        <w:t xml:space="preserve"> (vessel size index)</w:t>
      </w:r>
      <w:r w:rsidR="00540639">
        <w:rPr>
          <w:lang w:val="en-GB"/>
        </w:rPr>
        <w:t xml:space="preserve"> and relative cerebral blood volume (</w:t>
      </w:r>
      <w:proofErr w:type="spellStart"/>
      <w:r w:rsidR="00540639">
        <w:rPr>
          <w:lang w:val="en-GB"/>
        </w:rPr>
        <w:t>rCBV</w:t>
      </w:r>
      <w:proofErr w:type="spellEnd"/>
      <w:r w:rsidR="00540639">
        <w:rPr>
          <w:lang w:val="en-GB"/>
        </w:rPr>
        <w:t>)</w:t>
      </w:r>
      <w:r w:rsidRPr="005C6254">
        <w:rPr>
          <w:lang w:val="en-GB"/>
        </w:rPr>
        <w:t xml:space="preserve">, a </w:t>
      </w:r>
      <w:r w:rsidR="00540639">
        <w:rPr>
          <w:lang w:val="en-GB"/>
        </w:rPr>
        <w:t xml:space="preserve">DSC </w:t>
      </w:r>
      <w:r w:rsidRPr="005C6254">
        <w:rPr>
          <w:lang w:val="en-GB"/>
        </w:rPr>
        <w:t>hybrid gradient and spin echo EPI sequence is used (</w:t>
      </w:r>
      <w:r w:rsidR="00540639">
        <w:rPr>
          <w:lang w:val="en-GB"/>
        </w:rPr>
        <w:t>DSC</w:t>
      </w:r>
      <w:r w:rsidR="0059281D">
        <w:rPr>
          <w:lang w:val="en-GB"/>
        </w:rPr>
        <w:t>-</w:t>
      </w:r>
      <w:r w:rsidRPr="005C6254">
        <w:rPr>
          <w:lang w:val="en-GB"/>
        </w:rPr>
        <w:t>HEPI, available at</w:t>
      </w:r>
      <w:r w:rsidR="007709FF">
        <w:rPr>
          <w:lang w:val="en-GB"/>
        </w:rPr>
        <w:t xml:space="preserve"> </w:t>
      </w:r>
      <w:r w:rsidRPr="005C6254">
        <w:rPr>
          <w:lang w:val="en-GB"/>
        </w:rPr>
        <w:t>Erasmus MC on GE Healthcare) with the same injection of a gadolinium-based contrast agent</w:t>
      </w:r>
      <w:r w:rsidR="004E4109">
        <w:rPr>
          <w:lang w:val="en-GB"/>
        </w:rPr>
        <w:t xml:space="preserve"> </w:t>
      </w:r>
      <w:r w:rsidRPr="005C6254">
        <w:rPr>
          <w:lang w:val="en-GB"/>
        </w:rPr>
        <w:t xml:space="preserve">and imaging parameters as those used in </w:t>
      </w:r>
      <w:r w:rsidR="00AC64B2">
        <w:rPr>
          <w:lang w:val="en-GB"/>
        </w:rPr>
        <w:t xml:space="preserve">the traditional </w:t>
      </w:r>
      <w:r w:rsidRPr="005C6254">
        <w:rPr>
          <w:lang w:val="en-GB"/>
        </w:rPr>
        <w:t>DSC</w:t>
      </w:r>
      <w:r w:rsidR="00540639">
        <w:rPr>
          <w:lang w:val="en-GB"/>
        </w:rPr>
        <w:t>-</w:t>
      </w:r>
      <w:r w:rsidRPr="005C6254">
        <w:rPr>
          <w:lang w:val="en-GB"/>
        </w:rPr>
        <w:t>MR</w:t>
      </w:r>
      <w:r w:rsidR="007709FF">
        <w:rPr>
          <w:lang w:val="en-GB"/>
        </w:rPr>
        <w:t>I</w:t>
      </w:r>
      <w:r w:rsidRPr="005C6254">
        <w:rPr>
          <w:lang w:val="en-GB"/>
        </w:rPr>
        <w:t xml:space="preserve"> perfusion imaging. </w:t>
      </w:r>
      <w:r w:rsidR="00AC64B2">
        <w:rPr>
          <w:lang w:val="en-GB"/>
        </w:rPr>
        <w:t>The</w:t>
      </w:r>
      <w:r w:rsidRPr="005C6254">
        <w:rPr>
          <w:lang w:val="en-GB"/>
        </w:rPr>
        <w:t xml:space="preserve"> traditional manner </w:t>
      </w:r>
      <w:r w:rsidR="00540639">
        <w:rPr>
          <w:lang w:val="en-GB"/>
        </w:rPr>
        <w:t>of DSC-MRI</w:t>
      </w:r>
      <w:r w:rsidR="00AC64B2">
        <w:rPr>
          <w:lang w:val="en-GB"/>
        </w:rPr>
        <w:t xml:space="preserve"> acquires</w:t>
      </w:r>
      <w:r w:rsidRPr="005C6254">
        <w:rPr>
          <w:lang w:val="en-GB"/>
        </w:rPr>
        <w:t xml:space="preserve"> either only gradient echo or only spin echo imaging data </w:t>
      </w:r>
      <w:r w:rsidR="00AC64B2">
        <w:rPr>
          <w:lang w:val="en-GB"/>
        </w:rPr>
        <w:t xml:space="preserve"> and is part of</w:t>
      </w:r>
      <w:r w:rsidR="00540639">
        <w:rPr>
          <w:lang w:val="en-GB"/>
        </w:rPr>
        <w:t xml:space="preserve"> the </w:t>
      </w:r>
      <w:r w:rsidR="00540639" w:rsidRPr="0059281D">
        <w:rPr>
          <w:i/>
          <w:lang w:val="en-GB"/>
        </w:rPr>
        <w:t xml:space="preserve">Brain </w:t>
      </w:r>
      <w:proofErr w:type="spellStart"/>
      <w:r w:rsidR="00540639" w:rsidRPr="0059281D">
        <w:rPr>
          <w:i/>
          <w:lang w:val="en-GB"/>
        </w:rPr>
        <w:t>Tumor</w:t>
      </w:r>
      <w:proofErr w:type="spellEnd"/>
      <w:r w:rsidR="00540639" w:rsidRPr="0059281D">
        <w:rPr>
          <w:i/>
          <w:lang w:val="en-GB"/>
        </w:rPr>
        <w:t xml:space="preserve"> MRI protocol</w:t>
      </w:r>
      <w:r w:rsidR="00540639">
        <w:rPr>
          <w:lang w:val="en-GB"/>
        </w:rPr>
        <w:t xml:space="preserve"> to </w:t>
      </w:r>
      <w:r w:rsidR="00AC64B2">
        <w:rPr>
          <w:lang w:val="en-GB"/>
        </w:rPr>
        <w:t>allow evaluation of</w:t>
      </w:r>
      <w:r w:rsidR="00540639">
        <w:rPr>
          <w:lang w:val="en-GB"/>
        </w:rPr>
        <w:t xml:space="preserve"> the </w:t>
      </w:r>
      <w:proofErr w:type="spellStart"/>
      <w:r w:rsidR="00540639">
        <w:rPr>
          <w:lang w:val="en-GB"/>
        </w:rPr>
        <w:t>rCBV</w:t>
      </w:r>
      <w:proofErr w:type="spellEnd"/>
      <w:r w:rsidRPr="005C6254">
        <w:rPr>
          <w:lang w:val="en-GB"/>
        </w:rPr>
        <w:t xml:space="preserve">. At the Erasmus MC, </w:t>
      </w:r>
      <w:r w:rsidR="007709FF">
        <w:rPr>
          <w:lang w:val="en-GB"/>
        </w:rPr>
        <w:t>DSC-</w:t>
      </w:r>
      <w:r w:rsidRPr="005C6254">
        <w:rPr>
          <w:lang w:val="en-GB"/>
        </w:rPr>
        <w:t>HEPI has been in use for the past 6 years already as it gives</w:t>
      </w:r>
      <w:r w:rsidR="004E4109">
        <w:rPr>
          <w:lang w:val="en-GB"/>
        </w:rPr>
        <w:t xml:space="preserve"> </w:t>
      </w:r>
      <w:r w:rsidRPr="005C6254">
        <w:rPr>
          <w:lang w:val="en-GB"/>
        </w:rPr>
        <w:t>the advantage of simultaneous acquisition.</w:t>
      </w:r>
      <w:r w:rsidR="004E4109">
        <w:rPr>
          <w:lang w:val="en-GB"/>
        </w:rPr>
        <w:t xml:space="preserve"> </w:t>
      </w:r>
    </w:p>
    <w:p w14:paraId="00385E06" w14:textId="52F54CED" w:rsidR="004E4109" w:rsidRDefault="005C6254" w:rsidP="007709FF">
      <w:pPr>
        <w:ind w:left="284"/>
        <w:jc w:val="both"/>
        <w:rPr>
          <w:lang w:val="en-GB"/>
        </w:rPr>
      </w:pPr>
      <w:r w:rsidRPr="005C6254">
        <w:rPr>
          <w:lang w:val="en-GB"/>
        </w:rPr>
        <w:t>First of all, the gradient echo imaging data allows for traditional DSC</w:t>
      </w:r>
      <w:r w:rsidR="00AC64B2">
        <w:rPr>
          <w:lang w:val="en-GB"/>
        </w:rPr>
        <w:t>-</w:t>
      </w:r>
      <w:r w:rsidRPr="005C6254">
        <w:rPr>
          <w:lang w:val="en-GB"/>
        </w:rPr>
        <w:t>MRI perfusion to be</w:t>
      </w:r>
      <w:r w:rsidR="004E4109">
        <w:rPr>
          <w:lang w:val="en-GB"/>
        </w:rPr>
        <w:t xml:space="preserve"> </w:t>
      </w:r>
      <w:r w:rsidRPr="005C6254">
        <w:rPr>
          <w:lang w:val="en-GB"/>
        </w:rPr>
        <w:t xml:space="preserve">acquired according to the guidelines set out by the EORTC: </w:t>
      </w:r>
      <w:r w:rsidR="009C54DA">
        <w:rPr>
          <w:lang w:val="en-GB"/>
        </w:rPr>
        <w:t>A</w:t>
      </w:r>
      <w:r w:rsidR="009C54DA" w:rsidRPr="005C6254">
        <w:rPr>
          <w:lang w:val="en-GB"/>
        </w:rPr>
        <w:t xml:space="preserve"> </w:t>
      </w:r>
      <w:r w:rsidRPr="005C6254">
        <w:rPr>
          <w:lang w:val="en-GB"/>
        </w:rPr>
        <w:t>preload contrast bolus of 0.05</w:t>
      </w:r>
      <w:r w:rsidR="004E4109">
        <w:rPr>
          <w:lang w:val="en-GB"/>
        </w:rPr>
        <w:t xml:space="preserve"> </w:t>
      </w:r>
      <w:proofErr w:type="spellStart"/>
      <w:r w:rsidRPr="005C6254">
        <w:rPr>
          <w:lang w:val="en-GB"/>
        </w:rPr>
        <w:t>mmol</w:t>
      </w:r>
      <w:proofErr w:type="spellEnd"/>
      <w:r w:rsidRPr="005C6254">
        <w:rPr>
          <w:lang w:val="en-GB"/>
        </w:rPr>
        <w:t>/kg bodyweight Gadolinium-containing contrast agent is given approximately 5 min prior</w:t>
      </w:r>
      <w:r w:rsidR="004E4109">
        <w:rPr>
          <w:lang w:val="en-GB"/>
        </w:rPr>
        <w:t xml:space="preserve"> </w:t>
      </w:r>
      <w:r w:rsidRPr="005C6254">
        <w:rPr>
          <w:lang w:val="en-GB"/>
        </w:rPr>
        <w:t xml:space="preserve">to a bolus injection of 10 </w:t>
      </w:r>
      <w:proofErr w:type="spellStart"/>
      <w:r w:rsidRPr="005C6254">
        <w:rPr>
          <w:lang w:val="en-GB"/>
        </w:rPr>
        <w:t>mmol</w:t>
      </w:r>
      <w:proofErr w:type="spellEnd"/>
      <w:r w:rsidRPr="005C6254">
        <w:rPr>
          <w:lang w:val="en-GB"/>
        </w:rPr>
        <w:t xml:space="preserve"> at a rate of minimum 3 ml/s followed by a 20 ml saline flush.</w:t>
      </w:r>
      <w:r w:rsidR="001C2792" w:rsidDel="001C2792">
        <w:rPr>
          <w:lang w:val="en-GB"/>
        </w:rPr>
        <w:t xml:space="preserve"> </w:t>
      </w:r>
      <w:r w:rsidRPr="005C6254">
        <w:rPr>
          <w:lang w:val="en-GB"/>
        </w:rPr>
        <w:t xml:space="preserve">From </w:t>
      </w:r>
      <w:r w:rsidR="007709FF">
        <w:rPr>
          <w:lang w:val="en-GB"/>
        </w:rPr>
        <w:t>the</w:t>
      </w:r>
      <w:r w:rsidR="004E4109">
        <w:rPr>
          <w:lang w:val="en-GB"/>
        </w:rPr>
        <w:t xml:space="preserve"> </w:t>
      </w:r>
      <w:r w:rsidRPr="005C6254">
        <w:rPr>
          <w:lang w:val="en-GB"/>
        </w:rPr>
        <w:t xml:space="preserve">gradient echo imaging data, </w:t>
      </w:r>
      <w:r w:rsidR="007709FF">
        <w:rPr>
          <w:lang w:val="en-GB"/>
        </w:rPr>
        <w:t>a map</w:t>
      </w:r>
      <w:r w:rsidRPr="005C6254">
        <w:rPr>
          <w:lang w:val="en-GB"/>
        </w:rPr>
        <w:t xml:space="preserve"> of </w:t>
      </w:r>
      <w:r w:rsidR="007709FF">
        <w:rPr>
          <w:lang w:val="en-GB"/>
        </w:rPr>
        <w:t xml:space="preserve">the </w:t>
      </w:r>
      <w:proofErr w:type="spellStart"/>
      <w:r w:rsidR="00AC64B2">
        <w:rPr>
          <w:lang w:val="en-GB"/>
        </w:rPr>
        <w:t>rCBV</w:t>
      </w:r>
      <w:proofErr w:type="spellEnd"/>
      <w:r w:rsidRPr="005C6254">
        <w:rPr>
          <w:lang w:val="en-GB"/>
        </w:rPr>
        <w:t xml:space="preserve"> </w:t>
      </w:r>
      <w:r w:rsidR="007709FF">
        <w:rPr>
          <w:lang w:val="en-GB"/>
        </w:rPr>
        <w:t>can</w:t>
      </w:r>
      <w:r w:rsidRPr="005C6254">
        <w:rPr>
          <w:lang w:val="en-GB"/>
        </w:rPr>
        <w:t xml:space="preserve"> be</w:t>
      </w:r>
      <w:r w:rsidR="004E4109">
        <w:rPr>
          <w:lang w:val="en-GB"/>
        </w:rPr>
        <w:t xml:space="preserve"> </w:t>
      </w:r>
      <w:r w:rsidR="007709FF">
        <w:rPr>
          <w:lang w:val="en-GB"/>
        </w:rPr>
        <w:t>calculated</w:t>
      </w:r>
      <w:r w:rsidRPr="005C6254">
        <w:rPr>
          <w:lang w:val="en-GB"/>
        </w:rPr>
        <w:t>.</w:t>
      </w:r>
      <w:r w:rsidR="004E4109">
        <w:rPr>
          <w:lang w:val="en-GB"/>
        </w:rPr>
        <w:t xml:space="preserve"> </w:t>
      </w:r>
      <w:r w:rsidR="00AC64B2">
        <w:rPr>
          <w:lang w:val="en-GB"/>
        </w:rPr>
        <w:t xml:space="preserve">Although </w:t>
      </w:r>
      <w:proofErr w:type="spellStart"/>
      <w:r w:rsidR="00AC64B2">
        <w:rPr>
          <w:lang w:val="en-GB"/>
        </w:rPr>
        <w:t>rCBV</w:t>
      </w:r>
      <w:proofErr w:type="spellEnd"/>
      <w:r w:rsidR="00AC64B2">
        <w:rPr>
          <w:lang w:val="en-GB"/>
        </w:rPr>
        <w:t xml:space="preserve"> is routinely acquired in the </w:t>
      </w:r>
      <w:r w:rsidR="00AC64B2" w:rsidRPr="000C2079">
        <w:rPr>
          <w:i/>
          <w:lang w:val="en-GB"/>
        </w:rPr>
        <w:t xml:space="preserve">Brain </w:t>
      </w:r>
      <w:proofErr w:type="spellStart"/>
      <w:r w:rsidR="00AC64B2" w:rsidRPr="000C2079">
        <w:rPr>
          <w:i/>
          <w:lang w:val="en-GB"/>
        </w:rPr>
        <w:t>Tumor</w:t>
      </w:r>
      <w:proofErr w:type="spellEnd"/>
      <w:r w:rsidR="00AC64B2" w:rsidRPr="000C2079">
        <w:rPr>
          <w:i/>
          <w:lang w:val="en-GB"/>
        </w:rPr>
        <w:t xml:space="preserve"> MRI protocol</w:t>
      </w:r>
      <w:r w:rsidR="00AC64B2">
        <w:rPr>
          <w:lang w:val="en-GB"/>
        </w:rPr>
        <w:t xml:space="preserve">, it is not used for radiotherapy target delineation of glioblastomas. </w:t>
      </w:r>
      <w:r w:rsidRPr="005C6254">
        <w:rPr>
          <w:lang w:val="en-GB"/>
        </w:rPr>
        <w:t xml:space="preserve">To calculate </w:t>
      </w:r>
      <w:r w:rsidR="007709FF">
        <w:rPr>
          <w:lang w:val="en-GB"/>
        </w:rPr>
        <w:t>the VSI map</w:t>
      </w:r>
      <w:r w:rsidRPr="005C6254">
        <w:rPr>
          <w:lang w:val="en-GB"/>
        </w:rPr>
        <w:t xml:space="preserve">, the gradient </w:t>
      </w:r>
      <w:r w:rsidRPr="007709FF">
        <w:rPr>
          <w:i/>
          <w:lang w:val="en-GB"/>
        </w:rPr>
        <w:t>and</w:t>
      </w:r>
      <w:r w:rsidRPr="005C6254">
        <w:rPr>
          <w:lang w:val="en-GB"/>
        </w:rPr>
        <w:t xml:space="preserve"> spin echo data will be used acquired by this HEPI</w:t>
      </w:r>
      <w:r w:rsidR="004E4109">
        <w:rPr>
          <w:lang w:val="en-GB"/>
        </w:rPr>
        <w:t xml:space="preserve"> </w:t>
      </w:r>
      <w:r w:rsidRPr="005C6254">
        <w:rPr>
          <w:lang w:val="en-GB"/>
        </w:rPr>
        <w:t xml:space="preserve">acquisition. Previously established </w:t>
      </w:r>
      <w:r w:rsidR="00AC64B2">
        <w:rPr>
          <w:lang w:val="en-GB"/>
        </w:rPr>
        <w:t>post-processing</w:t>
      </w:r>
      <w:r w:rsidRPr="005C6254">
        <w:rPr>
          <w:lang w:val="en-GB"/>
        </w:rPr>
        <w:t xml:space="preserve"> will be done in which the gradient and spin</w:t>
      </w:r>
      <w:r w:rsidR="004E4109">
        <w:rPr>
          <w:lang w:val="en-GB"/>
        </w:rPr>
        <w:t xml:space="preserve"> </w:t>
      </w:r>
      <w:r w:rsidRPr="005C6254">
        <w:rPr>
          <w:lang w:val="en-GB"/>
        </w:rPr>
        <w:t>echo signal perturbations from the injection of the gadolinium based contrast agent are used</w:t>
      </w:r>
      <w:r w:rsidR="004E4109">
        <w:rPr>
          <w:lang w:val="en-GB"/>
        </w:rPr>
        <w:t xml:space="preserve"> </w:t>
      </w:r>
      <w:r w:rsidRPr="005C6254">
        <w:rPr>
          <w:lang w:val="en-GB"/>
        </w:rPr>
        <w:t xml:space="preserve">to generate maps of microvascular density </w:t>
      </w:r>
      <w:r w:rsidR="007709FF">
        <w:rPr>
          <w:lang w:val="en-GB"/>
        </w:rPr>
        <w:t>(</w:t>
      </w:r>
      <w:proofErr w:type="spellStart"/>
      <w:r w:rsidR="007709FF">
        <w:rPr>
          <w:lang w:val="en-GB"/>
        </w:rPr>
        <w:t>rCBV</w:t>
      </w:r>
      <w:proofErr w:type="spellEnd"/>
      <w:r w:rsidR="007709FF">
        <w:rPr>
          <w:lang w:val="en-GB"/>
        </w:rPr>
        <w:t>) and vessel size (VSI</w:t>
      </w:r>
      <w:r w:rsidRPr="005C6254">
        <w:rPr>
          <w:lang w:val="en-GB"/>
        </w:rPr>
        <w:t>).</w:t>
      </w:r>
      <w:r w:rsidR="007709FF">
        <w:rPr>
          <w:vertAlign w:val="superscript"/>
          <w:lang w:val="en-GB"/>
        </w:rPr>
        <w:t>10</w:t>
      </w:r>
      <w:r w:rsidR="004E4109">
        <w:rPr>
          <w:lang w:val="en-GB"/>
        </w:rPr>
        <w:t xml:space="preserve"> </w:t>
      </w:r>
    </w:p>
    <w:p w14:paraId="54E3A1B1" w14:textId="77777777" w:rsidR="004E4109" w:rsidRDefault="004E4109" w:rsidP="004E4109">
      <w:pPr>
        <w:ind w:left="284"/>
        <w:rPr>
          <w:lang w:val="en-GB"/>
        </w:rPr>
      </w:pPr>
    </w:p>
    <w:p w14:paraId="315CA37F" w14:textId="145BE092" w:rsidR="007709FF" w:rsidRDefault="005C6254" w:rsidP="004E4109">
      <w:pPr>
        <w:ind w:left="284"/>
        <w:rPr>
          <w:lang w:val="en-GB"/>
        </w:rPr>
      </w:pPr>
      <w:r w:rsidRPr="007709FF">
        <w:rPr>
          <w:i/>
          <w:lang w:val="en-GB"/>
        </w:rPr>
        <w:t>Chemical exchange saturation transfer</w:t>
      </w:r>
      <w:r w:rsidR="007709FF">
        <w:rPr>
          <w:i/>
          <w:lang w:val="en-GB"/>
        </w:rPr>
        <w:t xml:space="preserve"> (CEST)</w:t>
      </w:r>
      <w:r w:rsidRPr="007709FF">
        <w:rPr>
          <w:i/>
          <w:lang w:val="en-GB"/>
        </w:rPr>
        <w:t xml:space="preserve"> imaging</w:t>
      </w:r>
      <w:r w:rsidR="004E4109">
        <w:rPr>
          <w:lang w:val="en-GB"/>
        </w:rPr>
        <w:t xml:space="preserve"> </w:t>
      </w:r>
    </w:p>
    <w:p w14:paraId="42A92945" w14:textId="2794F19F" w:rsidR="004E4109" w:rsidRPr="008C3B3C" w:rsidRDefault="005C6254" w:rsidP="00BA05AE">
      <w:pPr>
        <w:ind w:left="284"/>
        <w:jc w:val="both"/>
        <w:rPr>
          <w:vertAlign w:val="superscript"/>
          <w:lang w:val="en-GB"/>
        </w:rPr>
      </w:pPr>
      <w:r w:rsidRPr="005C6254">
        <w:rPr>
          <w:lang w:val="en-GB"/>
        </w:rPr>
        <w:t>CEST image acquisition and analysis will be done according to previously developed and</w:t>
      </w:r>
      <w:r w:rsidR="004E4109">
        <w:rPr>
          <w:lang w:val="en-GB"/>
        </w:rPr>
        <w:t xml:space="preserve"> </w:t>
      </w:r>
      <w:r w:rsidRPr="005C6254">
        <w:rPr>
          <w:lang w:val="en-GB"/>
        </w:rPr>
        <w:t xml:space="preserve">published methods, which includes using in-house </w:t>
      </w:r>
      <w:r w:rsidR="00E70D35">
        <w:rPr>
          <w:lang w:val="en-GB"/>
        </w:rPr>
        <w:t>developed pipeline</w:t>
      </w:r>
      <w:r w:rsidR="00E70D35" w:rsidRPr="005C6254">
        <w:rPr>
          <w:lang w:val="en-GB"/>
        </w:rPr>
        <w:t xml:space="preserve"> </w:t>
      </w:r>
      <w:r w:rsidRPr="005C6254">
        <w:rPr>
          <w:lang w:val="en-GB"/>
        </w:rPr>
        <w:t>to obtain voxel-wise maps of</w:t>
      </w:r>
      <w:r w:rsidR="004E4109">
        <w:rPr>
          <w:lang w:val="en-GB"/>
        </w:rPr>
        <w:t xml:space="preserve"> </w:t>
      </w:r>
      <w:r w:rsidRPr="005C6254">
        <w:rPr>
          <w:lang w:val="en-GB"/>
        </w:rPr>
        <w:t xml:space="preserve">amide proton transfer (APT) and nuclear </w:t>
      </w:r>
      <w:proofErr w:type="spellStart"/>
      <w:r w:rsidRPr="005C6254">
        <w:rPr>
          <w:lang w:val="en-GB"/>
        </w:rPr>
        <w:t>Overhauser</w:t>
      </w:r>
      <w:proofErr w:type="spellEnd"/>
      <w:r w:rsidRPr="005C6254">
        <w:rPr>
          <w:lang w:val="en-GB"/>
        </w:rPr>
        <w:t xml:space="preserve"> enhancement </w:t>
      </w:r>
      <w:r w:rsidR="008C3B3C">
        <w:rPr>
          <w:lang w:val="en-GB"/>
        </w:rPr>
        <w:t>effects.</w:t>
      </w:r>
      <w:r w:rsidR="008C3B3C">
        <w:rPr>
          <w:vertAlign w:val="superscript"/>
          <w:lang w:val="en-GB"/>
        </w:rPr>
        <w:t>17</w:t>
      </w:r>
    </w:p>
    <w:p w14:paraId="33810B6E" w14:textId="77777777" w:rsidR="004E4109" w:rsidRDefault="004E4109" w:rsidP="004E4109">
      <w:pPr>
        <w:ind w:left="284"/>
        <w:rPr>
          <w:lang w:val="en-GB"/>
        </w:rPr>
      </w:pPr>
    </w:p>
    <w:p w14:paraId="5DC1027A" w14:textId="77777777" w:rsidR="008C3B3C" w:rsidRPr="008C3B3C" w:rsidRDefault="005C6254" w:rsidP="004E4109">
      <w:pPr>
        <w:ind w:left="284"/>
        <w:rPr>
          <w:i/>
          <w:lang w:val="en-GB"/>
        </w:rPr>
      </w:pPr>
      <w:r w:rsidRPr="008C3B3C">
        <w:rPr>
          <w:i/>
          <w:lang w:val="en-GB"/>
        </w:rPr>
        <w:t xml:space="preserve">Asymmetric Spin echo (ASE) for </w:t>
      </w:r>
      <w:proofErr w:type="spellStart"/>
      <w:r w:rsidRPr="008C3B3C">
        <w:rPr>
          <w:i/>
          <w:lang w:val="en-GB"/>
        </w:rPr>
        <w:t>qBOLD</w:t>
      </w:r>
      <w:proofErr w:type="spellEnd"/>
      <w:r w:rsidR="004E4109" w:rsidRPr="008C3B3C">
        <w:rPr>
          <w:i/>
          <w:lang w:val="en-GB"/>
        </w:rPr>
        <w:t xml:space="preserve"> </w:t>
      </w:r>
    </w:p>
    <w:p w14:paraId="2CCD010E" w14:textId="18062C38" w:rsidR="005C6254" w:rsidRPr="005C6254" w:rsidRDefault="005C6254" w:rsidP="004E4109">
      <w:pPr>
        <w:ind w:left="284"/>
        <w:rPr>
          <w:lang w:val="en-GB"/>
        </w:rPr>
      </w:pPr>
      <w:r w:rsidRPr="005C6254">
        <w:rPr>
          <w:lang w:val="en-GB"/>
        </w:rPr>
        <w:t xml:space="preserve">The other technique that is going to be </w:t>
      </w:r>
      <w:r w:rsidR="00E70D35">
        <w:rPr>
          <w:lang w:val="en-GB"/>
        </w:rPr>
        <w:t>included</w:t>
      </w:r>
      <w:r w:rsidR="00E70D35" w:rsidRPr="005C6254">
        <w:rPr>
          <w:lang w:val="en-GB"/>
        </w:rPr>
        <w:t xml:space="preserve"> </w:t>
      </w:r>
      <w:r w:rsidRPr="005C6254">
        <w:rPr>
          <w:lang w:val="en-GB"/>
        </w:rPr>
        <w:t>in this study</w:t>
      </w:r>
      <w:r w:rsidR="001762FF">
        <w:rPr>
          <w:lang w:val="en-GB"/>
        </w:rPr>
        <w:t>, is</w:t>
      </w:r>
      <w:r w:rsidRPr="005C6254">
        <w:rPr>
          <w:lang w:val="en-GB"/>
        </w:rPr>
        <w:t xml:space="preserve"> called streamlined</w:t>
      </w:r>
    </w:p>
    <w:p w14:paraId="47796BD4" w14:textId="3C1690E7" w:rsidR="005C6254" w:rsidRPr="008C3B3C" w:rsidRDefault="005C6254" w:rsidP="00BA05AE">
      <w:pPr>
        <w:ind w:left="284"/>
        <w:jc w:val="both"/>
        <w:rPr>
          <w:vertAlign w:val="superscript"/>
          <w:lang w:val="en-GB"/>
        </w:rPr>
      </w:pPr>
      <w:r w:rsidRPr="005C6254">
        <w:rPr>
          <w:lang w:val="en-GB"/>
        </w:rPr>
        <w:t>quantitative BOLD (</w:t>
      </w:r>
      <w:proofErr w:type="spellStart"/>
      <w:r w:rsidRPr="005C6254">
        <w:rPr>
          <w:lang w:val="en-GB"/>
        </w:rPr>
        <w:t>sqBOLD</w:t>
      </w:r>
      <w:proofErr w:type="spellEnd"/>
      <w:r w:rsidRPr="005C6254">
        <w:rPr>
          <w:lang w:val="en-GB"/>
        </w:rPr>
        <w:t>)</w:t>
      </w:r>
      <w:r w:rsidR="008C3B3C">
        <w:rPr>
          <w:lang w:val="en-GB"/>
        </w:rPr>
        <w:t>,</w:t>
      </w:r>
      <w:r w:rsidRPr="005C6254">
        <w:rPr>
          <w:lang w:val="en-GB"/>
        </w:rPr>
        <w:t xml:space="preserve"> which is developed to model the BOLD magnitude signal in tissue</w:t>
      </w:r>
      <w:r w:rsidR="008C3B3C">
        <w:rPr>
          <w:lang w:val="en-GB"/>
        </w:rPr>
        <w:t xml:space="preserve"> </w:t>
      </w:r>
      <w:r w:rsidRPr="005C6254">
        <w:rPr>
          <w:lang w:val="en-GB"/>
        </w:rPr>
        <w:t>an</w:t>
      </w:r>
      <w:r w:rsidR="008C3B3C">
        <w:rPr>
          <w:lang w:val="en-GB"/>
        </w:rPr>
        <w:t>d map baseline oxygenation.</w:t>
      </w:r>
      <w:r w:rsidR="008C3B3C">
        <w:rPr>
          <w:vertAlign w:val="superscript"/>
          <w:lang w:val="en-GB"/>
        </w:rPr>
        <w:t>18</w:t>
      </w:r>
      <w:r w:rsidRPr="005C6254">
        <w:rPr>
          <w:lang w:val="en-GB"/>
        </w:rPr>
        <w:t xml:space="preserve"> In this approach, “asymmetric spin echo (ASE)”</w:t>
      </w:r>
      <w:r w:rsidR="008C3B3C">
        <w:rPr>
          <w:lang w:val="en-GB"/>
        </w:rPr>
        <w:t xml:space="preserve"> </w:t>
      </w:r>
      <w:r w:rsidRPr="005C6254">
        <w:rPr>
          <w:lang w:val="en-GB"/>
        </w:rPr>
        <w:t xml:space="preserve">pulse sequence </w:t>
      </w:r>
      <w:r w:rsidR="008C3B3C">
        <w:rPr>
          <w:lang w:val="en-GB"/>
        </w:rPr>
        <w:t xml:space="preserve">will be utilized, </w:t>
      </w:r>
      <w:r w:rsidRPr="005C6254">
        <w:rPr>
          <w:lang w:val="en-GB"/>
        </w:rPr>
        <w:t>where the 180° refocusing pulse of a standard spin echo pulse sequence is</w:t>
      </w:r>
      <w:r w:rsidR="008C3B3C">
        <w:rPr>
          <w:lang w:val="en-GB"/>
        </w:rPr>
        <w:t xml:space="preserve"> </w:t>
      </w:r>
      <w:r w:rsidRPr="005C6254">
        <w:rPr>
          <w:lang w:val="en-GB"/>
        </w:rPr>
        <w:t>shifted towards the 90° excitation pulse by a different time shift. This technique is able to</w:t>
      </w:r>
      <w:r w:rsidR="008C3B3C">
        <w:rPr>
          <w:lang w:val="en-GB"/>
        </w:rPr>
        <w:t xml:space="preserve"> </w:t>
      </w:r>
      <w:r w:rsidRPr="005C6254">
        <w:rPr>
          <w:lang w:val="en-GB"/>
        </w:rPr>
        <w:t>provide valuable information about the metabolic profile, represented by the local oxygen</w:t>
      </w:r>
      <w:r w:rsidR="008C3B3C">
        <w:rPr>
          <w:lang w:val="en-GB"/>
        </w:rPr>
        <w:t xml:space="preserve"> </w:t>
      </w:r>
      <w:r w:rsidRPr="005C6254">
        <w:rPr>
          <w:lang w:val="en-GB"/>
        </w:rPr>
        <w:t>extraction fraction (O</w:t>
      </w:r>
      <w:r w:rsidR="008C3B3C">
        <w:rPr>
          <w:lang w:val="en-GB"/>
        </w:rPr>
        <w:t>EF); the OEF can be combined with a CBF map to assess the CMRO</w:t>
      </w:r>
      <w:r w:rsidR="008C3B3C">
        <w:rPr>
          <w:vertAlign w:val="subscript"/>
          <w:lang w:val="en-GB"/>
        </w:rPr>
        <w:t>2</w:t>
      </w:r>
      <w:r w:rsidRPr="005C6254">
        <w:rPr>
          <w:lang w:val="en-GB"/>
        </w:rPr>
        <w:t xml:space="preserve"> of brain tissue</w:t>
      </w:r>
      <w:r w:rsidR="008C3B3C">
        <w:rPr>
          <w:lang w:val="en-GB"/>
        </w:rPr>
        <w:t>.</w:t>
      </w:r>
      <w:r w:rsidR="008C3B3C">
        <w:rPr>
          <w:vertAlign w:val="superscript"/>
          <w:lang w:val="en-GB"/>
        </w:rPr>
        <w:t>19</w:t>
      </w:r>
    </w:p>
    <w:p w14:paraId="182A7923" w14:textId="77777777" w:rsidR="005C6254" w:rsidRPr="005C6254" w:rsidRDefault="005C6254" w:rsidP="005C6254">
      <w:pPr>
        <w:rPr>
          <w:lang w:val="en-GB"/>
        </w:rPr>
      </w:pPr>
    </w:p>
    <w:p w14:paraId="3075F461" w14:textId="3FDB1073" w:rsidR="005C6254" w:rsidRPr="008C3B3C" w:rsidRDefault="008C3B3C" w:rsidP="008C3B3C">
      <w:pPr>
        <w:ind w:left="284"/>
        <w:rPr>
          <w:u w:val="single"/>
          <w:lang w:val="en-GB"/>
        </w:rPr>
      </w:pPr>
      <w:r>
        <w:rPr>
          <w:u w:val="single"/>
          <w:lang w:val="en-GB"/>
        </w:rPr>
        <w:t>Post</w:t>
      </w:r>
      <w:r w:rsidR="00DE6F40">
        <w:rPr>
          <w:u w:val="single"/>
          <w:lang w:val="en-GB"/>
        </w:rPr>
        <w:t>-</w:t>
      </w:r>
      <w:r>
        <w:rPr>
          <w:u w:val="single"/>
          <w:lang w:val="en-GB"/>
        </w:rPr>
        <w:t xml:space="preserve">processing of </w:t>
      </w:r>
      <w:proofErr w:type="spellStart"/>
      <w:r>
        <w:rPr>
          <w:u w:val="single"/>
          <w:lang w:val="en-GB"/>
        </w:rPr>
        <w:t>a</w:t>
      </w:r>
      <w:r w:rsidR="005C6254" w:rsidRPr="008C3B3C">
        <w:rPr>
          <w:u w:val="single"/>
          <w:lang w:val="en-GB"/>
        </w:rPr>
        <w:t>MRI</w:t>
      </w:r>
      <w:proofErr w:type="spellEnd"/>
    </w:p>
    <w:p w14:paraId="454BD607" w14:textId="5212D6C8" w:rsidR="00AF35B1" w:rsidRPr="00AF35B1" w:rsidRDefault="008C3B3C" w:rsidP="00EB28F9">
      <w:pPr>
        <w:ind w:left="284"/>
        <w:jc w:val="both"/>
        <w:rPr>
          <w:lang w:val="en-GB"/>
        </w:rPr>
      </w:pPr>
      <w:r>
        <w:rPr>
          <w:lang w:val="en-GB"/>
        </w:rPr>
        <w:t xml:space="preserve">An in-house developed </w:t>
      </w:r>
      <w:r w:rsidR="00DE6F40">
        <w:rPr>
          <w:lang w:val="en-GB"/>
        </w:rPr>
        <w:t xml:space="preserve">post-processing </w:t>
      </w:r>
      <w:r>
        <w:rPr>
          <w:lang w:val="en-GB"/>
        </w:rPr>
        <w:t>pipeline,</w:t>
      </w:r>
      <w:r w:rsidR="00DE6F40">
        <w:rPr>
          <w:lang w:val="en-GB"/>
        </w:rPr>
        <w:t xml:space="preserve"> already</w:t>
      </w:r>
      <w:r>
        <w:rPr>
          <w:lang w:val="en-GB"/>
        </w:rPr>
        <w:t xml:space="preserve"> validated in </w:t>
      </w:r>
      <w:r>
        <w:rPr>
          <w:i/>
          <w:lang w:val="en-GB"/>
        </w:rPr>
        <w:t xml:space="preserve">ITEM </w:t>
      </w:r>
      <w:r>
        <w:rPr>
          <w:lang w:val="en-GB"/>
        </w:rPr>
        <w:t xml:space="preserve">and </w:t>
      </w:r>
      <w:proofErr w:type="spellStart"/>
      <w:r w:rsidRPr="008C3B3C">
        <w:rPr>
          <w:i/>
          <w:lang w:val="en-GB"/>
        </w:rPr>
        <w:t>PhysMRRT</w:t>
      </w:r>
      <w:proofErr w:type="spellEnd"/>
      <w:r>
        <w:rPr>
          <w:lang w:val="en-GB"/>
        </w:rPr>
        <w:t xml:space="preserve">, will be used to generate the </w:t>
      </w:r>
      <w:proofErr w:type="spellStart"/>
      <w:r>
        <w:rPr>
          <w:lang w:val="en-GB"/>
        </w:rPr>
        <w:t>aMRI</w:t>
      </w:r>
      <w:proofErr w:type="spellEnd"/>
      <w:r>
        <w:rPr>
          <w:lang w:val="en-GB"/>
        </w:rPr>
        <w:t xml:space="preserve"> biomarker maps (CMRO</w:t>
      </w:r>
      <w:r>
        <w:rPr>
          <w:vertAlign w:val="subscript"/>
          <w:lang w:val="en-GB"/>
        </w:rPr>
        <w:t>2</w:t>
      </w:r>
      <w:r>
        <w:rPr>
          <w:lang w:val="en-GB"/>
        </w:rPr>
        <w:t xml:space="preserve">, VSI, </w:t>
      </w:r>
      <w:proofErr w:type="spellStart"/>
      <w:r>
        <w:rPr>
          <w:lang w:val="en-GB"/>
        </w:rPr>
        <w:t>rCBV</w:t>
      </w:r>
      <w:proofErr w:type="spellEnd"/>
      <w:r>
        <w:rPr>
          <w:lang w:val="en-GB"/>
        </w:rPr>
        <w:t xml:space="preserve"> and APT)</w:t>
      </w:r>
      <w:r w:rsidR="00390645">
        <w:rPr>
          <w:lang w:val="en-GB"/>
        </w:rPr>
        <w:t>.</w:t>
      </w:r>
    </w:p>
    <w:p w14:paraId="2AD2C6E1" w14:textId="77777777" w:rsidR="008C3B3C" w:rsidRPr="005C6254" w:rsidRDefault="008C3B3C" w:rsidP="008C3B3C">
      <w:pPr>
        <w:ind w:left="284"/>
        <w:rPr>
          <w:lang w:val="en-GB"/>
        </w:rPr>
      </w:pPr>
    </w:p>
    <w:p w14:paraId="51C7BC3C" w14:textId="77777777" w:rsidR="0048038D" w:rsidRPr="001165B5" w:rsidRDefault="00562611" w:rsidP="0048038D">
      <w:pPr>
        <w:pStyle w:val="Heading2"/>
        <w:tabs>
          <w:tab w:val="clear" w:pos="1701"/>
        </w:tabs>
        <w:spacing w:line="360" w:lineRule="auto"/>
        <w:rPr>
          <w:lang w:val="en-GB"/>
        </w:rPr>
      </w:pPr>
      <w:bookmarkStart w:id="61" w:name="_Toc140755206"/>
      <w:r w:rsidRPr="001165B5">
        <w:rPr>
          <w:lang w:val="en-GB"/>
        </w:rPr>
        <w:lastRenderedPageBreak/>
        <w:t xml:space="preserve">Summary of findings from </w:t>
      </w:r>
      <w:commentRangeStart w:id="62"/>
      <w:r w:rsidRPr="001165B5">
        <w:rPr>
          <w:lang w:val="en-GB"/>
        </w:rPr>
        <w:t>non-clinical studies</w:t>
      </w:r>
      <w:commentRangeEnd w:id="62"/>
      <w:r w:rsidRPr="001165B5">
        <w:rPr>
          <w:rStyle w:val="CommentReference"/>
          <w:rFonts w:ascii="Haarlemmer MT Medium OsF" w:hAnsi="Haarlemmer MT Medium OsF"/>
          <w:b w:val="0"/>
          <w:bCs w:val="0"/>
          <w:iCs w:val="0"/>
        </w:rPr>
        <w:commentReference w:id="62"/>
      </w:r>
      <w:bookmarkEnd w:id="61"/>
    </w:p>
    <w:p w14:paraId="3F17AA9E" w14:textId="7FCF39DA" w:rsidR="00390645" w:rsidRPr="00390645" w:rsidRDefault="00390645" w:rsidP="0048038D">
      <w:pPr>
        <w:spacing w:line="360" w:lineRule="auto"/>
        <w:ind w:left="284"/>
        <w:rPr>
          <w:lang w:val="en-GB"/>
        </w:rPr>
      </w:pPr>
      <w:r>
        <w:rPr>
          <w:lang w:val="en-GB"/>
        </w:rPr>
        <w:t>N/A</w:t>
      </w:r>
    </w:p>
    <w:p w14:paraId="1F9CF5E4" w14:textId="77777777" w:rsidR="0048038D" w:rsidRPr="00F2048F" w:rsidRDefault="0048038D" w:rsidP="0048038D">
      <w:pPr>
        <w:rPr>
          <w:lang w:val="en-GB"/>
        </w:rPr>
      </w:pPr>
    </w:p>
    <w:p w14:paraId="6E250586" w14:textId="4D2F5DAB" w:rsidR="0048038D" w:rsidRPr="00BA05AE" w:rsidRDefault="00562611" w:rsidP="00BA05AE">
      <w:pPr>
        <w:pStyle w:val="Heading2"/>
        <w:tabs>
          <w:tab w:val="clear" w:pos="1701"/>
        </w:tabs>
        <w:spacing w:line="360" w:lineRule="auto"/>
        <w:rPr>
          <w:lang w:val="en-GB"/>
        </w:rPr>
      </w:pPr>
      <w:bookmarkStart w:id="63" w:name="_Toc140755207"/>
      <w:r w:rsidRPr="00E31561">
        <w:rPr>
          <w:lang w:val="en-GB"/>
        </w:rPr>
        <w:t>Summary of findings from clinical studies</w:t>
      </w:r>
      <w:bookmarkEnd w:id="63"/>
    </w:p>
    <w:p w14:paraId="4BCB5896" w14:textId="6E7DC3A0" w:rsidR="00390645" w:rsidRPr="00390645" w:rsidRDefault="00390645" w:rsidP="00EC2CEB">
      <w:pPr>
        <w:ind w:left="284"/>
        <w:jc w:val="both"/>
        <w:rPr>
          <w:lang w:val="en-US"/>
        </w:rPr>
      </w:pPr>
      <w:r w:rsidRPr="00390645">
        <w:rPr>
          <w:lang w:val="en-US"/>
        </w:rPr>
        <w:t xml:space="preserve">First, </w:t>
      </w:r>
      <w:proofErr w:type="spellStart"/>
      <w:r>
        <w:rPr>
          <w:lang w:val="en-US"/>
        </w:rPr>
        <w:t>qBOLD</w:t>
      </w:r>
      <w:proofErr w:type="spellEnd"/>
      <w:r w:rsidRPr="00390645">
        <w:rPr>
          <w:lang w:val="en-US"/>
        </w:rPr>
        <w:t xml:space="preserve"> imaging allows for rapid and non-invasive measurement of the </w:t>
      </w:r>
      <w:r>
        <w:rPr>
          <w:lang w:val="en-US"/>
        </w:rPr>
        <w:t>OEF</w:t>
      </w:r>
      <w:r w:rsidRPr="00390645">
        <w:rPr>
          <w:lang w:val="en-US"/>
        </w:rPr>
        <w:t xml:space="preserve">, which combined with measurement of the </w:t>
      </w:r>
      <w:r>
        <w:rPr>
          <w:lang w:val="en-US"/>
        </w:rPr>
        <w:t xml:space="preserve">CBF </w:t>
      </w:r>
      <w:r w:rsidRPr="00390645">
        <w:rPr>
          <w:lang w:val="en-US"/>
        </w:rPr>
        <w:t xml:space="preserve">acquired with </w:t>
      </w:r>
      <w:r>
        <w:rPr>
          <w:lang w:val="en-US"/>
        </w:rPr>
        <w:t>ASL</w:t>
      </w:r>
      <w:r w:rsidRPr="00390645">
        <w:rPr>
          <w:lang w:val="en-US"/>
        </w:rPr>
        <w:t xml:space="preserve"> results in a </w:t>
      </w:r>
      <w:r>
        <w:rPr>
          <w:lang w:val="en-US"/>
        </w:rPr>
        <w:t>CMRO</w:t>
      </w:r>
      <w:r>
        <w:rPr>
          <w:vertAlign w:val="subscript"/>
          <w:lang w:val="en-US"/>
        </w:rPr>
        <w:t>2</w:t>
      </w:r>
      <w:r w:rsidRPr="00390645">
        <w:rPr>
          <w:lang w:val="en-US"/>
        </w:rPr>
        <w:t xml:space="preserve"> map of the brain.</w:t>
      </w:r>
      <w:r w:rsidRPr="00390645">
        <w:rPr>
          <w:vertAlign w:val="superscript"/>
          <w:lang w:val="en-US"/>
        </w:rPr>
        <w:t>7</w:t>
      </w:r>
      <w:r w:rsidRPr="00390645">
        <w:rPr>
          <w:lang w:val="en-US"/>
        </w:rPr>
        <w:t xml:space="preserve"> </w:t>
      </w:r>
      <w:r w:rsidRPr="00390645">
        <w:rPr>
          <w:i/>
          <w:lang w:val="en-US"/>
        </w:rPr>
        <w:t>Stadlbauer et al. (2021)</w:t>
      </w:r>
      <w:r w:rsidRPr="00390645">
        <w:rPr>
          <w:lang w:val="en-US"/>
        </w:rPr>
        <w:t xml:space="preserve"> found that CMRO</w:t>
      </w:r>
      <w:r w:rsidRPr="00390645">
        <w:rPr>
          <w:vertAlign w:val="subscript"/>
          <w:lang w:val="en-US"/>
        </w:rPr>
        <w:t>2</w:t>
      </w:r>
      <w:r w:rsidRPr="00390645">
        <w:rPr>
          <w:lang w:val="en-US"/>
        </w:rPr>
        <w:t xml:space="preserve"> mapping could show alterations in oxygenation at the site of future tumor progression 6 months prior to structural changes being visible on conventional MRI, highlighting the potential of this technique for indirect visualization of tumor infiltration in glioblastomas.</w:t>
      </w:r>
      <w:r w:rsidRPr="00390645">
        <w:rPr>
          <w:vertAlign w:val="superscript"/>
          <w:lang w:val="en-US"/>
        </w:rPr>
        <w:t xml:space="preserve">8 </w:t>
      </w:r>
      <w:r w:rsidRPr="00390645">
        <w:rPr>
          <w:lang w:val="en-US"/>
        </w:rPr>
        <w:t xml:space="preserve">Second, from </w:t>
      </w:r>
      <w:r>
        <w:rPr>
          <w:lang w:val="en-US"/>
        </w:rPr>
        <w:t>DSC-HEPI</w:t>
      </w:r>
      <w:r w:rsidRPr="00390645">
        <w:rPr>
          <w:lang w:val="en-US"/>
        </w:rPr>
        <w:t xml:space="preserve"> imaging, it </w:t>
      </w:r>
      <w:r>
        <w:rPr>
          <w:lang w:val="en-US"/>
        </w:rPr>
        <w:t xml:space="preserve">is possible to construct both an </w:t>
      </w:r>
      <w:proofErr w:type="spellStart"/>
      <w:r>
        <w:rPr>
          <w:lang w:val="en-US"/>
        </w:rPr>
        <w:t>rCBV</w:t>
      </w:r>
      <w:proofErr w:type="spellEnd"/>
      <w:r>
        <w:rPr>
          <w:lang w:val="en-US"/>
        </w:rPr>
        <w:t xml:space="preserve"> as well as </w:t>
      </w:r>
      <w:r w:rsidRPr="00390645">
        <w:rPr>
          <w:lang w:val="en-US"/>
        </w:rPr>
        <w:t xml:space="preserve">a </w:t>
      </w:r>
      <w:r>
        <w:rPr>
          <w:lang w:val="en-US"/>
        </w:rPr>
        <w:t>VSI</w:t>
      </w:r>
      <w:r w:rsidRPr="00390645">
        <w:rPr>
          <w:lang w:val="en-US"/>
        </w:rPr>
        <w:t xml:space="preserve"> brain map, providing estimations of the microvascular density and microvascular structure, respectively, within the brain.</w:t>
      </w:r>
      <w:r w:rsidRPr="00390645">
        <w:rPr>
          <w:vertAlign w:val="superscript"/>
          <w:lang w:val="en-US"/>
        </w:rPr>
        <w:t>9,10</w:t>
      </w:r>
      <w:r w:rsidRPr="00390645">
        <w:rPr>
          <w:lang w:val="en-US"/>
        </w:rPr>
        <w:t xml:space="preserve"> This reflects early </w:t>
      </w:r>
      <w:proofErr w:type="spellStart"/>
      <w:r w:rsidRPr="00390645">
        <w:rPr>
          <w:lang w:val="en-US"/>
        </w:rPr>
        <w:t>angiogenic</w:t>
      </w:r>
      <w:proofErr w:type="spellEnd"/>
      <w:r w:rsidRPr="00390645">
        <w:rPr>
          <w:lang w:val="en-US"/>
        </w:rPr>
        <w:t xml:space="preserve"> activity and thus tumor vascular development and is found to precede anatomical changes on conventional MRI.</w:t>
      </w:r>
      <w:r w:rsidRPr="00390645">
        <w:rPr>
          <w:vertAlign w:val="superscript"/>
          <w:lang w:val="en-US"/>
        </w:rPr>
        <w:t xml:space="preserve">8,11,12 </w:t>
      </w:r>
      <w:r w:rsidRPr="00390645">
        <w:rPr>
          <w:lang w:val="en-US"/>
        </w:rPr>
        <w:t xml:space="preserve">Finally, a promising MRI technique to visualize elevated protein concentrations in tumor regions is amide </w:t>
      </w:r>
      <w:r>
        <w:rPr>
          <w:lang w:val="en-US"/>
        </w:rPr>
        <w:t>CEST</w:t>
      </w:r>
      <w:r w:rsidRPr="00390645">
        <w:rPr>
          <w:lang w:val="en-US"/>
        </w:rPr>
        <w:t xml:space="preserve"> imaging,</w:t>
      </w:r>
      <w:r>
        <w:rPr>
          <w:lang w:val="en-US"/>
        </w:rPr>
        <w:t xml:space="preserve"> also known as </w:t>
      </w:r>
      <w:r w:rsidR="000C7EC0">
        <w:rPr>
          <w:lang w:val="en-US"/>
        </w:rPr>
        <w:t>APT</w:t>
      </w:r>
      <w:r w:rsidRPr="00390645">
        <w:rPr>
          <w:lang w:val="en-US"/>
        </w:rPr>
        <w:t xml:space="preserve"> CEST imaging.</w:t>
      </w:r>
      <w:r w:rsidRPr="000C7EC0">
        <w:rPr>
          <w:vertAlign w:val="superscript"/>
          <w:lang w:val="en-US"/>
        </w:rPr>
        <w:t xml:space="preserve">13 </w:t>
      </w:r>
      <w:proofErr w:type="spellStart"/>
      <w:r w:rsidR="000C7EC0">
        <w:rPr>
          <w:lang w:val="en-US"/>
        </w:rPr>
        <w:t>Hyperintensities</w:t>
      </w:r>
      <w:proofErr w:type="spellEnd"/>
      <w:r w:rsidRPr="00390645">
        <w:rPr>
          <w:lang w:val="en-US"/>
        </w:rPr>
        <w:t xml:space="preserve"> on APT-weighted imaging </w:t>
      </w:r>
      <w:r w:rsidR="00A63663" w:rsidRPr="00390645">
        <w:rPr>
          <w:lang w:val="en-US"/>
        </w:rPr>
        <w:t>w</w:t>
      </w:r>
      <w:r w:rsidR="00A63663">
        <w:rPr>
          <w:lang w:val="en-US"/>
        </w:rPr>
        <w:t>ere</w:t>
      </w:r>
      <w:r w:rsidR="00A63663" w:rsidRPr="00390645">
        <w:rPr>
          <w:lang w:val="en-US"/>
        </w:rPr>
        <w:t xml:space="preserve"> </w:t>
      </w:r>
      <w:r w:rsidRPr="00390645">
        <w:rPr>
          <w:lang w:val="en-US"/>
        </w:rPr>
        <w:t>observed to correlate to increased cellular proliferation, a marker for malignant tumor tissue, indicating the potential of this technique to identify regions with significant tumor infiltration.</w:t>
      </w:r>
      <w:r w:rsidRPr="000C7EC0">
        <w:rPr>
          <w:vertAlign w:val="superscript"/>
          <w:lang w:val="en-US"/>
        </w:rPr>
        <w:t>14,15</w:t>
      </w:r>
      <w:r w:rsidRPr="00390645">
        <w:rPr>
          <w:lang w:val="en-US"/>
        </w:rPr>
        <w:t xml:space="preserve"> </w:t>
      </w:r>
    </w:p>
    <w:p w14:paraId="1B741CAC" w14:textId="7ECADB6B" w:rsidR="00390645" w:rsidRDefault="00390645" w:rsidP="00BA05AE">
      <w:pPr>
        <w:ind w:left="284"/>
        <w:jc w:val="both"/>
        <w:rPr>
          <w:lang w:val="en-US"/>
        </w:rPr>
      </w:pPr>
      <w:r w:rsidRPr="00390645">
        <w:rPr>
          <w:lang w:val="en-US"/>
        </w:rPr>
        <w:t xml:space="preserve">As CMRO2, </w:t>
      </w:r>
      <w:proofErr w:type="spellStart"/>
      <w:r w:rsidRPr="00390645">
        <w:rPr>
          <w:lang w:val="en-US"/>
        </w:rPr>
        <w:t>rCBV</w:t>
      </w:r>
      <w:proofErr w:type="spellEnd"/>
      <w:r w:rsidRPr="00390645">
        <w:rPr>
          <w:lang w:val="en-US"/>
        </w:rPr>
        <w:t>, VSI and APT convey complementary information on tumor physiology, combining these four brain maps could enable complete detection of significant tumor infiltration.</w:t>
      </w:r>
    </w:p>
    <w:p w14:paraId="4750875D" w14:textId="77777777" w:rsidR="00884267" w:rsidRPr="00390645" w:rsidRDefault="00884267" w:rsidP="00390645">
      <w:pPr>
        <w:ind w:left="284"/>
        <w:rPr>
          <w:lang w:val="en-US"/>
        </w:rPr>
      </w:pPr>
    </w:p>
    <w:p w14:paraId="66944763" w14:textId="5BE1479F" w:rsidR="0048038D" w:rsidRPr="00BA05AE" w:rsidRDefault="00562611" w:rsidP="00BA05AE">
      <w:pPr>
        <w:pStyle w:val="Heading2"/>
        <w:tabs>
          <w:tab w:val="clear" w:pos="1701"/>
        </w:tabs>
        <w:spacing w:line="360" w:lineRule="auto"/>
        <w:rPr>
          <w:lang w:val="en-GB"/>
        </w:rPr>
      </w:pPr>
      <w:bookmarkStart w:id="64" w:name="_Toc140755208"/>
      <w:r w:rsidRPr="00E31561">
        <w:rPr>
          <w:lang w:val="en-GB"/>
        </w:rPr>
        <w:t xml:space="preserve">Summary of known and </w:t>
      </w:r>
      <w:commentRangeStart w:id="65"/>
      <w:r w:rsidRPr="00E31561">
        <w:rPr>
          <w:lang w:val="en-GB"/>
        </w:rPr>
        <w:t xml:space="preserve">potential risks </w:t>
      </w:r>
      <w:commentRangeEnd w:id="65"/>
      <w:r>
        <w:rPr>
          <w:rStyle w:val="CommentReference"/>
          <w:rFonts w:ascii="Haarlemmer MT Medium OsF" w:hAnsi="Haarlemmer MT Medium OsF"/>
          <w:b w:val="0"/>
          <w:bCs w:val="0"/>
          <w:iCs w:val="0"/>
        </w:rPr>
        <w:commentReference w:id="65"/>
      </w:r>
      <w:r w:rsidRPr="00E31561">
        <w:rPr>
          <w:lang w:val="en-GB"/>
        </w:rPr>
        <w:t>and benefits</w:t>
      </w:r>
      <w:bookmarkEnd w:id="64"/>
    </w:p>
    <w:p w14:paraId="62E162E7" w14:textId="6380FFA3" w:rsidR="00884267" w:rsidRDefault="00884267" w:rsidP="00BA05AE">
      <w:pPr>
        <w:pStyle w:val="NormalWeb"/>
        <w:spacing w:before="0" w:beforeAutospacing="0" w:after="0" w:afterAutospacing="0" w:line="276" w:lineRule="auto"/>
        <w:ind w:left="284"/>
        <w:jc w:val="both"/>
      </w:pPr>
      <w:r>
        <w:rPr>
          <w:rFonts w:ascii="Arial" w:hAnsi="Arial" w:cs="Arial"/>
          <w:color w:val="000000"/>
          <w:sz w:val="22"/>
          <w:szCs w:val="22"/>
        </w:rPr>
        <w:t xml:space="preserve">Risks associated with this project include the risks of undergoing an </w:t>
      </w:r>
      <w:r w:rsidR="00997EF9">
        <w:rPr>
          <w:rFonts w:ascii="Arial" w:hAnsi="Arial" w:cs="Arial"/>
          <w:color w:val="000000"/>
          <w:sz w:val="22"/>
          <w:szCs w:val="22"/>
        </w:rPr>
        <w:t xml:space="preserve">extended </w:t>
      </w:r>
      <w:r w:rsidRPr="00022B59">
        <w:rPr>
          <w:rFonts w:ascii="Arial" w:hAnsi="Arial" w:cs="Arial"/>
          <w:color w:val="000000"/>
          <w:sz w:val="22"/>
          <w:szCs w:val="22"/>
        </w:rPr>
        <w:t>MRI</w:t>
      </w:r>
      <w:r w:rsidR="00022B59" w:rsidRPr="00022B59">
        <w:rPr>
          <w:rFonts w:ascii="Arial" w:hAnsi="Arial" w:cs="Arial"/>
          <w:color w:val="000000"/>
          <w:sz w:val="22"/>
          <w:szCs w:val="22"/>
        </w:rPr>
        <w:t xml:space="preserve"> (</w:t>
      </w:r>
      <w:r w:rsidR="000C2079">
        <w:rPr>
          <w:rFonts w:ascii="Arial" w:hAnsi="Arial" w:cs="Arial"/>
          <w:sz w:val="22"/>
          <w:szCs w:val="22"/>
          <w:lang w:val="en-GB"/>
        </w:rPr>
        <w:t>± 20</w:t>
      </w:r>
      <w:r w:rsidR="00022B59" w:rsidRPr="00022B59">
        <w:rPr>
          <w:rFonts w:ascii="Arial" w:hAnsi="Arial" w:cs="Arial"/>
          <w:sz w:val="22"/>
          <w:szCs w:val="22"/>
          <w:lang w:val="en-GB"/>
        </w:rPr>
        <w:t xml:space="preserve"> minutes longer)</w:t>
      </w:r>
      <w:r w:rsidRPr="00022B59">
        <w:rPr>
          <w:rFonts w:ascii="Arial" w:hAnsi="Arial" w:cs="Arial"/>
          <w:color w:val="000000"/>
          <w:sz w:val="22"/>
          <w:szCs w:val="22"/>
        </w:rPr>
        <w:t>. To prevent any potential risks or filter out contraindications for MRI</w:t>
      </w:r>
      <w:r w:rsidR="00DE6F40">
        <w:rPr>
          <w:rFonts w:ascii="Arial" w:hAnsi="Arial" w:cs="Arial"/>
          <w:color w:val="000000"/>
          <w:sz w:val="22"/>
          <w:szCs w:val="22"/>
        </w:rPr>
        <w:t>,</w:t>
      </w:r>
      <w:r w:rsidRPr="00022B59">
        <w:rPr>
          <w:rFonts w:ascii="Arial" w:hAnsi="Arial" w:cs="Arial"/>
          <w:color w:val="000000"/>
          <w:sz w:val="22"/>
          <w:szCs w:val="22"/>
        </w:rPr>
        <w:t xml:space="preserve"> all participants will be screened with standardized screening forms present within the</w:t>
      </w:r>
      <w:r>
        <w:rPr>
          <w:rFonts w:ascii="Arial" w:hAnsi="Arial" w:cs="Arial"/>
          <w:color w:val="000000"/>
          <w:sz w:val="22"/>
          <w:szCs w:val="22"/>
        </w:rPr>
        <w:t xml:space="preserve"> Dept. of Radiology &amp; Nuclear medicine. There will be no personal benefit for participants in this research project.</w:t>
      </w:r>
    </w:p>
    <w:p w14:paraId="1653EA83" w14:textId="77777777" w:rsidR="00884267" w:rsidRPr="00884267" w:rsidRDefault="00884267" w:rsidP="0048038D">
      <w:pPr>
        <w:ind w:left="284"/>
        <w:rPr>
          <w:i/>
          <w:lang w:val="en-US"/>
        </w:rPr>
      </w:pPr>
    </w:p>
    <w:p w14:paraId="618381C5" w14:textId="6DF53748" w:rsidR="0048038D" w:rsidRDefault="00562611" w:rsidP="0048038D">
      <w:pPr>
        <w:pStyle w:val="Heading2"/>
        <w:tabs>
          <w:tab w:val="clear" w:pos="1701"/>
        </w:tabs>
        <w:spacing w:line="360" w:lineRule="auto"/>
        <w:rPr>
          <w:lang w:val="en-GB"/>
        </w:rPr>
      </w:pPr>
      <w:bookmarkStart w:id="66" w:name="_Toc140755209"/>
      <w:r w:rsidRPr="00E31561">
        <w:rPr>
          <w:lang w:val="en-GB"/>
        </w:rPr>
        <w:t>Description and justification of route of administration and dosage</w:t>
      </w:r>
      <w:bookmarkEnd w:id="66"/>
    </w:p>
    <w:p w14:paraId="7356A703" w14:textId="391D6907" w:rsidR="00884267" w:rsidRPr="00884267" w:rsidRDefault="00884267" w:rsidP="00BA05AE">
      <w:pPr>
        <w:ind w:left="284"/>
        <w:jc w:val="both"/>
        <w:rPr>
          <w:b/>
          <w:lang w:val="en-US"/>
        </w:rPr>
      </w:pPr>
      <w:r w:rsidRPr="00884267">
        <w:rPr>
          <w:rFonts w:cs="Arial"/>
          <w:color w:val="000000"/>
          <w:lang w:val="en-US"/>
        </w:rPr>
        <w:t>To assess DSC</w:t>
      </w:r>
      <w:r>
        <w:rPr>
          <w:rFonts w:cs="Arial"/>
          <w:color w:val="000000"/>
          <w:lang w:val="en-US"/>
        </w:rPr>
        <w:t>-</w:t>
      </w:r>
      <w:r w:rsidRPr="00884267">
        <w:rPr>
          <w:rFonts w:cs="Arial"/>
          <w:color w:val="000000"/>
          <w:lang w:val="en-US"/>
        </w:rPr>
        <w:t>HEPI</w:t>
      </w:r>
      <w:r>
        <w:rPr>
          <w:rFonts w:cs="Arial"/>
          <w:color w:val="000000"/>
          <w:lang w:val="en-US"/>
        </w:rPr>
        <w:t>,</w:t>
      </w:r>
      <w:r w:rsidRPr="00884267">
        <w:rPr>
          <w:rFonts w:cs="Arial"/>
          <w:color w:val="000000"/>
          <w:lang w:val="en-US"/>
        </w:rPr>
        <w:t xml:space="preserve"> the clinically applicable dose of gadolinium-based contrast agent will be intravenously administered according to standard clinical practice.</w:t>
      </w:r>
      <w:r>
        <w:rPr>
          <w:rFonts w:cs="Arial"/>
          <w:color w:val="000000"/>
          <w:lang w:val="en-US"/>
        </w:rPr>
        <w:t xml:space="preserve"> As standard clinical practice already requires administration of contrast agent for post-contrast T1-weighted imaging</w:t>
      </w:r>
      <w:r w:rsidR="00022B59">
        <w:rPr>
          <w:rFonts w:cs="Arial"/>
          <w:color w:val="000000"/>
          <w:lang w:val="en-US"/>
        </w:rPr>
        <w:t xml:space="preserve"> and traditional DSC-MRI</w:t>
      </w:r>
      <w:r>
        <w:rPr>
          <w:rFonts w:cs="Arial"/>
          <w:color w:val="000000"/>
          <w:lang w:val="en-US"/>
        </w:rPr>
        <w:t>, no additional contrast is needed for DSC-HEPI acquisition.</w:t>
      </w:r>
    </w:p>
    <w:p w14:paraId="0D16567C" w14:textId="77777777" w:rsidR="00FB1822" w:rsidRPr="00FB1822" w:rsidRDefault="00FB1822" w:rsidP="00FB1822">
      <w:pPr>
        <w:ind w:left="284"/>
        <w:rPr>
          <w:lang w:val="en-GB"/>
        </w:rPr>
      </w:pPr>
    </w:p>
    <w:p w14:paraId="2D008673" w14:textId="77777777" w:rsidR="0048038D" w:rsidRDefault="00562611" w:rsidP="0048038D">
      <w:pPr>
        <w:pStyle w:val="Heading2"/>
        <w:tabs>
          <w:tab w:val="clear" w:pos="1701"/>
        </w:tabs>
        <w:spacing w:line="360" w:lineRule="auto"/>
        <w:rPr>
          <w:lang w:val="en-GB"/>
        </w:rPr>
      </w:pPr>
      <w:bookmarkStart w:id="67" w:name="_Toc140755210"/>
      <w:r w:rsidRPr="00E31561">
        <w:rPr>
          <w:lang w:val="en-GB"/>
        </w:rPr>
        <w:t>Dosages</w:t>
      </w:r>
      <w:r>
        <w:rPr>
          <w:lang w:val="en-GB"/>
        </w:rPr>
        <w:t>, dosage modifications</w:t>
      </w:r>
      <w:r w:rsidRPr="00E31561">
        <w:rPr>
          <w:lang w:val="en-GB"/>
        </w:rPr>
        <w:t xml:space="preserve"> and method of administration</w:t>
      </w:r>
      <w:bookmarkEnd w:id="67"/>
    </w:p>
    <w:p w14:paraId="0832B47C" w14:textId="70010D12" w:rsidR="00FB1822" w:rsidRPr="00A921EB" w:rsidRDefault="00884267" w:rsidP="00BA05AE">
      <w:pPr>
        <w:ind w:left="284"/>
        <w:jc w:val="both"/>
        <w:rPr>
          <w:rFonts w:cs="Arial"/>
          <w:i/>
          <w:color w:val="000000"/>
          <w:lang w:val="en-US"/>
        </w:rPr>
      </w:pPr>
      <w:r w:rsidRPr="00884267">
        <w:rPr>
          <w:rFonts w:cs="Arial"/>
          <w:color w:val="000000"/>
          <w:lang w:val="en-US"/>
        </w:rPr>
        <w:t>The total amount of contrast media to be injected will not exceed the dose used in clinical practice</w:t>
      </w:r>
      <w:r w:rsidR="00A921EB">
        <w:rPr>
          <w:rFonts w:cs="Arial"/>
          <w:color w:val="000000"/>
          <w:lang w:val="en-US"/>
        </w:rPr>
        <w:t xml:space="preserve"> </w:t>
      </w:r>
      <w:r w:rsidR="00A921EB">
        <w:rPr>
          <w:rFonts w:cs="Arial"/>
          <w:i/>
          <w:color w:val="000000"/>
          <w:lang w:val="en-US"/>
        </w:rPr>
        <w:t xml:space="preserve">(Table </w:t>
      </w:r>
      <w:r w:rsidR="0054098F">
        <w:rPr>
          <w:rFonts w:cs="Arial"/>
          <w:i/>
          <w:color w:val="000000"/>
          <w:lang w:val="en-US"/>
        </w:rPr>
        <w:t>2</w:t>
      </w:r>
      <w:r w:rsidR="00A921EB">
        <w:rPr>
          <w:rFonts w:cs="Arial"/>
          <w:i/>
          <w:color w:val="000000"/>
          <w:lang w:val="en-US"/>
        </w:rPr>
        <w:t>).</w:t>
      </w:r>
    </w:p>
    <w:p w14:paraId="71FDAC2B" w14:textId="29714DE5" w:rsidR="00884267" w:rsidRPr="00A921EB" w:rsidRDefault="00884267" w:rsidP="00FB1822">
      <w:pPr>
        <w:ind w:left="284"/>
        <w:rPr>
          <w:lang w:val="en-US"/>
        </w:rPr>
      </w:pPr>
    </w:p>
    <w:p w14:paraId="7AC61EC8" w14:textId="1CDB2F6D" w:rsidR="00884267" w:rsidRDefault="0054098F" w:rsidP="00FB1822">
      <w:pPr>
        <w:ind w:left="284"/>
        <w:rPr>
          <w:rFonts w:cs="Arial"/>
          <w:i/>
          <w:color w:val="000000"/>
          <w:lang w:val="en-US"/>
        </w:rPr>
      </w:pPr>
      <w:r>
        <w:rPr>
          <w:i/>
          <w:lang w:val="en-US"/>
        </w:rPr>
        <w:t>Table 2</w:t>
      </w:r>
      <w:r w:rsidR="00884267" w:rsidRPr="00884267">
        <w:rPr>
          <w:i/>
          <w:lang w:val="en-US"/>
        </w:rPr>
        <w:t xml:space="preserve">: </w:t>
      </w:r>
      <w:r w:rsidR="00A921EB">
        <w:rPr>
          <w:i/>
          <w:lang w:val="en-US"/>
        </w:rPr>
        <w:t>Adapted from the st</w:t>
      </w:r>
      <w:r w:rsidR="00884267" w:rsidRPr="00884267">
        <w:rPr>
          <w:i/>
          <w:lang w:val="en-US"/>
        </w:rPr>
        <w:t>andard Brain tumor</w:t>
      </w:r>
      <w:r w:rsidR="00022B59">
        <w:rPr>
          <w:i/>
          <w:lang w:val="en-US"/>
        </w:rPr>
        <w:t xml:space="preserve"> MRI</w:t>
      </w:r>
      <w:r w:rsidR="00884267" w:rsidRPr="00884267">
        <w:rPr>
          <w:i/>
          <w:lang w:val="en-US"/>
        </w:rPr>
        <w:t xml:space="preserve"> protocol (code</w:t>
      </w:r>
      <w:r w:rsidR="00884267" w:rsidRPr="00884267">
        <w:rPr>
          <w:rFonts w:cs="Arial"/>
          <w:i/>
          <w:color w:val="000000"/>
          <w:lang w:val="en-US"/>
        </w:rPr>
        <w:t> 941390D)</w:t>
      </w:r>
      <w:r w:rsidR="00884267">
        <w:rPr>
          <w:rFonts w:cs="Arial"/>
          <w:i/>
          <w:color w:val="000000"/>
          <w:lang w:val="en-US"/>
        </w:rPr>
        <w:t>.</w:t>
      </w:r>
    </w:p>
    <w:p w14:paraId="3B29065C" w14:textId="36988E70" w:rsidR="00884267" w:rsidRPr="00884267" w:rsidRDefault="00884267" w:rsidP="00FB1822">
      <w:pPr>
        <w:ind w:left="284"/>
        <w:rPr>
          <w:rFonts w:cs="Arial"/>
          <w:b/>
          <w:i/>
          <w:lang w:val="en-US"/>
        </w:rPr>
      </w:pPr>
      <w:r w:rsidRPr="00884267">
        <w:rPr>
          <w:rFonts w:cs="Arial"/>
          <w:b/>
          <w:i/>
          <w:lang w:val="en-US"/>
        </w:rPr>
        <w:lastRenderedPageBreak/>
        <w:t>Instructions to radiographers:</w:t>
      </w:r>
      <w:r w:rsidRPr="00884267">
        <w:rPr>
          <w:rFonts w:cs="Arial"/>
        </w:rPr>
        <w:t xml:space="preserve">  </w:t>
      </w:r>
    </w:p>
    <w:tbl>
      <w:tblPr>
        <w:tblStyle w:val="TableGrid"/>
        <w:tblW w:w="0" w:type="auto"/>
        <w:tblInd w:w="284" w:type="dxa"/>
        <w:tblLook w:val="04A0" w:firstRow="1" w:lastRow="0" w:firstColumn="1" w:lastColumn="0" w:noHBand="0" w:noVBand="1"/>
      </w:tblPr>
      <w:tblGrid>
        <w:gridCol w:w="6470"/>
      </w:tblGrid>
      <w:tr w:rsidR="00884267" w:rsidRPr="00884267" w14:paraId="08566D8C" w14:textId="77777777" w:rsidTr="00A921EB">
        <w:trPr>
          <w:trHeight w:val="1623"/>
        </w:trPr>
        <w:tc>
          <w:tcPr>
            <w:tcW w:w="6470" w:type="dxa"/>
            <w:tcBorders>
              <w:top w:val="single" w:sz="24" w:space="0" w:color="0070C0"/>
              <w:left w:val="single" w:sz="24" w:space="0" w:color="0070C0"/>
              <w:bottom w:val="single" w:sz="24" w:space="0" w:color="0070C0"/>
              <w:right w:val="single" w:sz="24" w:space="0" w:color="0070C0"/>
            </w:tcBorders>
          </w:tcPr>
          <w:p w14:paraId="672B2CB9" w14:textId="3476F17C" w:rsidR="00884267" w:rsidRPr="00884267" w:rsidRDefault="00884267" w:rsidP="00884267">
            <w:pPr>
              <w:pStyle w:val="ListParagraph"/>
              <w:numPr>
                <w:ilvl w:val="0"/>
                <w:numId w:val="37"/>
              </w:numPr>
              <w:spacing w:line="360" w:lineRule="auto"/>
              <w:rPr>
                <w:rFonts w:ascii="Arial" w:hAnsi="Arial" w:cs="Arial"/>
                <w:sz w:val="22"/>
                <w:szCs w:val="22"/>
              </w:rPr>
            </w:pPr>
            <w:r w:rsidRPr="00884267">
              <w:rPr>
                <w:rFonts w:ascii="Arial" w:hAnsi="Arial" w:cs="Arial"/>
                <w:sz w:val="22"/>
                <w:szCs w:val="22"/>
              </w:rPr>
              <w:t>Laat een roze infuusnaald inbrengen t.b.v. de injector.</w:t>
            </w:r>
          </w:p>
          <w:p w14:paraId="290B9129" w14:textId="77777777" w:rsidR="00884267" w:rsidRPr="00884267" w:rsidRDefault="00884267" w:rsidP="00884267">
            <w:pPr>
              <w:pStyle w:val="ListParagraph"/>
              <w:numPr>
                <w:ilvl w:val="0"/>
                <w:numId w:val="37"/>
              </w:numPr>
              <w:spacing w:line="360" w:lineRule="auto"/>
              <w:rPr>
                <w:rFonts w:ascii="Arial" w:hAnsi="Arial" w:cs="Arial"/>
                <w:sz w:val="22"/>
                <w:szCs w:val="22"/>
              </w:rPr>
            </w:pPr>
            <w:r w:rsidRPr="00884267">
              <w:rPr>
                <w:rFonts w:ascii="Arial" w:hAnsi="Arial" w:cs="Arial"/>
                <w:sz w:val="22"/>
                <w:szCs w:val="22"/>
              </w:rPr>
              <w:t xml:space="preserve">Zuig 15 cc </w:t>
            </w:r>
            <w:proofErr w:type="spellStart"/>
            <w:r w:rsidRPr="00884267">
              <w:rPr>
                <w:rFonts w:ascii="Arial" w:hAnsi="Arial" w:cs="Arial"/>
                <w:sz w:val="22"/>
                <w:szCs w:val="22"/>
              </w:rPr>
              <w:t>gadovist</w:t>
            </w:r>
            <w:proofErr w:type="spellEnd"/>
            <w:r w:rsidRPr="00884267">
              <w:rPr>
                <w:rFonts w:ascii="Arial" w:hAnsi="Arial" w:cs="Arial"/>
                <w:sz w:val="22"/>
                <w:szCs w:val="22"/>
              </w:rPr>
              <w:t xml:space="preserve"> op in A en 50 cc </w:t>
            </w:r>
            <w:proofErr w:type="spellStart"/>
            <w:r w:rsidRPr="00884267">
              <w:rPr>
                <w:rFonts w:ascii="Arial" w:hAnsi="Arial" w:cs="Arial"/>
                <w:sz w:val="22"/>
                <w:szCs w:val="22"/>
              </w:rPr>
              <w:t>NaCl</w:t>
            </w:r>
            <w:proofErr w:type="spellEnd"/>
            <w:r w:rsidRPr="00884267">
              <w:rPr>
                <w:rFonts w:ascii="Arial" w:hAnsi="Arial" w:cs="Arial"/>
                <w:sz w:val="22"/>
                <w:szCs w:val="22"/>
              </w:rPr>
              <w:t xml:space="preserve"> 0.9% in B.</w:t>
            </w:r>
          </w:p>
          <w:p w14:paraId="7C0D12F4" w14:textId="77777777" w:rsidR="00884267" w:rsidRPr="00884267" w:rsidRDefault="00884267" w:rsidP="00884267">
            <w:pPr>
              <w:pStyle w:val="ListParagraph"/>
              <w:numPr>
                <w:ilvl w:val="0"/>
                <w:numId w:val="37"/>
              </w:numPr>
              <w:spacing w:line="360" w:lineRule="auto"/>
              <w:rPr>
                <w:rFonts w:ascii="Arial" w:hAnsi="Arial" w:cs="Arial"/>
                <w:sz w:val="22"/>
                <w:szCs w:val="22"/>
              </w:rPr>
            </w:pPr>
            <w:r w:rsidRPr="00884267">
              <w:rPr>
                <w:rFonts w:ascii="Arial" w:hAnsi="Arial" w:cs="Arial"/>
                <w:sz w:val="22"/>
                <w:szCs w:val="22"/>
              </w:rPr>
              <w:t xml:space="preserve">Patiënt in rugligging, </w:t>
            </w:r>
            <w:proofErr w:type="spellStart"/>
            <w:r w:rsidRPr="00884267">
              <w:rPr>
                <w:rFonts w:ascii="Arial" w:hAnsi="Arial" w:cs="Arial"/>
                <w:sz w:val="22"/>
                <w:szCs w:val="22"/>
              </w:rPr>
              <w:t>headfirst</w:t>
            </w:r>
            <w:proofErr w:type="spellEnd"/>
            <w:r w:rsidRPr="00884267">
              <w:rPr>
                <w:rFonts w:ascii="Arial" w:hAnsi="Arial" w:cs="Arial"/>
                <w:sz w:val="22"/>
                <w:szCs w:val="22"/>
              </w:rPr>
              <w:t>.</w:t>
            </w:r>
          </w:p>
          <w:p w14:paraId="31439275" w14:textId="26AF1604" w:rsidR="00884267" w:rsidRPr="00884267" w:rsidRDefault="00884267" w:rsidP="00884267">
            <w:pPr>
              <w:pStyle w:val="ListParagraph"/>
              <w:numPr>
                <w:ilvl w:val="0"/>
                <w:numId w:val="37"/>
              </w:numPr>
              <w:spacing w:line="360" w:lineRule="auto"/>
              <w:rPr>
                <w:rFonts w:ascii="Arial" w:hAnsi="Arial" w:cs="Arial"/>
                <w:sz w:val="22"/>
                <w:szCs w:val="22"/>
              </w:rPr>
            </w:pPr>
            <w:r w:rsidRPr="00884267">
              <w:rPr>
                <w:rFonts w:ascii="Arial" w:hAnsi="Arial" w:cs="Arial"/>
                <w:sz w:val="22"/>
                <w:szCs w:val="22"/>
              </w:rPr>
              <w:t>Geef de patië</w:t>
            </w:r>
            <w:r w:rsidR="00EB28F9">
              <w:rPr>
                <w:rFonts w:ascii="Arial" w:hAnsi="Arial" w:cs="Arial"/>
                <w:sz w:val="22"/>
                <w:szCs w:val="22"/>
              </w:rPr>
              <w:t>n</w:t>
            </w:r>
            <w:r w:rsidRPr="00884267">
              <w:rPr>
                <w:rFonts w:ascii="Arial" w:hAnsi="Arial" w:cs="Arial"/>
                <w:sz w:val="22"/>
                <w:szCs w:val="22"/>
              </w:rPr>
              <w:t>t de alarmbel en oordoppen.</w:t>
            </w:r>
          </w:p>
        </w:tc>
      </w:tr>
    </w:tbl>
    <w:p w14:paraId="3B9345B5" w14:textId="0EE32477" w:rsidR="00884267" w:rsidRPr="00884267" w:rsidRDefault="00884267" w:rsidP="00884267">
      <w:pPr>
        <w:ind w:left="284"/>
      </w:pPr>
    </w:p>
    <w:p w14:paraId="3AFAB44F" w14:textId="77777777" w:rsidR="00884267" w:rsidRPr="00884267" w:rsidRDefault="00884267" w:rsidP="00884267">
      <w:pPr>
        <w:ind w:left="284"/>
      </w:pPr>
    </w:p>
    <w:p w14:paraId="1C42B032" w14:textId="77777777" w:rsidR="0048038D" w:rsidRDefault="00562611" w:rsidP="0048038D">
      <w:pPr>
        <w:pStyle w:val="Heading2"/>
        <w:tabs>
          <w:tab w:val="clear" w:pos="1701"/>
        </w:tabs>
        <w:spacing w:line="360" w:lineRule="auto"/>
        <w:rPr>
          <w:lang w:val="en-GB"/>
        </w:rPr>
      </w:pPr>
      <w:bookmarkStart w:id="68" w:name="_Toc140755211"/>
      <w:r>
        <w:rPr>
          <w:lang w:val="en-GB"/>
        </w:rPr>
        <w:t>Preparation and l</w:t>
      </w:r>
      <w:r w:rsidRPr="00E31561">
        <w:rPr>
          <w:lang w:val="en-GB"/>
        </w:rPr>
        <w:t xml:space="preserve">abelling of </w:t>
      </w:r>
      <w:r w:rsidR="007D1184">
        <w:rPr>
          <w:lang w:val="en-GB"/>
        </w:rPr>
        <w:t xml:space="preserve">Non </w:t>
      </w:r>
      <w:r w:rsidRPr="00E31561">
        <w:rPr>
          <w:lang w:val="en-GB"/>
        </w:rPr>
        <w:t xml:space="preserve">Investigational Medicinal </w:t>
      </w:r>
      <w:commentRangeStart w:id="69"/>
      <w:r w:rsidRPr="00E31561">
        <w:rPr>
          <w:lang w:val="en-GB"/>
        </w:rPr>
        <w:t>Produc</w:t>
      </w:r>
      <w:r>
        <w:rPr>
          <w:lang w:val="en-GB"/>
        </w:rPr>
        <w:t>t</w:t>
      </w:r>
      <w:commentRangeEnd w:id="69"/>
      <w:r>
        <w:rPr>
          <w:rStyle w:val="CommentReference"/>
          <w:rFonts w:ascii="Haarlemmer MT Medium OsF" w:hAnsi="Haarlemmer MT Medium OsF"/>
          <w:b w:val="0"/>
          <w:bCs w:val="0"/>
          <w:iCs w:val="0"/>
        </w:rPr>
        <w:commentReference w:id="69"/>
      </w:r>
      <w:bookmarkEnd w:id="68"/>
    </w:p>
    <w:p w14:paraId="456E3C04" w14:textId="509EA227" w:rsidR="00FB1822" w:rsidRDefault="00A921EB" w:rsidP="00FB1822">
      <w:pPr>
        <w:ind w:left="284"/>
        <w:rPr>
          <w:lang w:val="en-GB"/>
        </w:rPr>
      </w:pPr>
      <w:r>
        <w:rPr>
          <w:lang w:val="en-GB"/>
        </w:rPr>
        <w:t>N/A</w:t>
      </w:r>
    </w:p>
    <w:p w14:paraId="70BF985E" w14:textId="77777777" w:rsidR="00A921EB" w:rsidRPr="00FB1822" w:rsidRDefault="00A921EB" w:rsidP="00FB1822">
      <w:pPr>
        <w:ind w:left="284"/>
        <w:rPr>
          <w:lang w:val="en-GB"/>
        </w:rPr>
      </w:pPr>
    </w:p>
    <w:p w14:paraId="310134BA" w14:textId="77777777" w:rsidR="0048038D" w:rsidRPr="00E31561" w:rsidRDefault="00562611" w:rsidP="0048038D">
      <w:pPr>
        <w:pStyle w:val="Heading2"/>
        <w:tabs>
          <w:tab w:val="clear" w:pos="1701"/>
        </w:tabs>
        <w:spacing w:line="360" w:lineRule="auto"/>
        <w:rPr>
          <w:lang w:val="en-GB"/>
        </w:rPr>
      </w:pPr>
      <w:bookmarkStart w:id="70" w:name="_Toc140755212"/>
      <w:r w:rsidRPr="00E31561">
        <w:rPr>
          <w:lang w:val="en-GB"/>
        </w:rPr>
        <w:t>Drug accountability</w:t>
      </w:r>
      <w:bookmarkEnd w:id="70"/>
    </w:p>
    <w:p w14:paraId="1EA5132A" w14:textId="07DD0E3D" w:rsidR="00A921EB" w:rsidRDefault="00A921EB" w:rsidP="0048038D">
      <w:pPr>
        <w:spacing w:line="360" w:lineRule="auto"/>
        <w:ind w:left="284"/>
        <w:rPr>
          <w:lang w:val="en-GB"/>
        </w:rPr>
      </w:pPr>
      <w:r>
        <w:rPr>
          <w:lang w:val="en-GB"/>
        </w:rPr>
        <w:t>N/A</w:t>
      </w:r>
    </w:p>
    <w:p w14:paraId="2EB64B2E" w14:textId="77777777" w:rsidR="00E73CBD" w:rsidRDefault="00E73CBD" w:rsidP="00FB1822">
      <w:pPr>
        <w:spacing w:line="360" w:lineRule="auto"/>
        <w:ind w:left="284"/>
        <w:rPr>
          <w:lang w:val="en-GB"/>
        </w:rPr>
      </w:pPr>
    </w:p>
    <w:p w14:paraId="226EE37A" w14:textId="77777777" w:rsidR="00CB22D8" w:rsidRPr="00456C40" w:rsidRDefault="00562611" w:rsidP="00634D7B">
      <w:pPr>
        <w:pStyle w:val="Heading1"/>
        <w:spacing w:line="360" w:lineRule="auto"/>
        <w:rPr>
          <w:lang w:val="en-GB"/>
        </w:rPr>
      </w:pPr>
      <w:r>
        <w:rPr>
          <w:i/>
          <w:lang w:val="en-GB"/>
        </w:rPr>
        <w:br w:type="page"/>
      </w:r>
      <w:bookmarkStart w:id="71" w:name="_Toc140755213"/>
      <w:r w:rsidRPr="00456C40">
        <w:rPr>
          <w:lang w:val="en-GB"/>
        </w:rPr>
        <w:lastRenderedPageBreak/>
        <w:t>METHODS</w:t>
      </w:r>
      <w:bookmarkEnd w:id="71"/>
    </w:p>
    <w:p w14:paraId="131988E7" w14:textId="77777777" w:rsidR="00CB22D8" w:rsidRDefault="00562611" w:rsidP="00634D7B">
      <w:pPr>
        <w:pStyle w:val="Heading2"/>
        <w:tabs>
          <w:tab w:val="clear" w:pos="1701"/>
        </w:tabs>
        <w:spacing w:line="360" w:lineRule="auto"/>
        <w:rPr>
          <w:lang w:val="en-GB"/>
        </w:rPr>
      </w:pPr>
      <w:bookmarkStart w:id="72" w:name="_Toc140755214"/>
      <w:r>
        <w:rPr>
          <w:lang w:val="en-GB"/>
        </w:rPr>
        <w:t>S</w:t>
      </w:r>
      <w:r w:rsidRPr="00456C40">
        <w:rPr>
          <w:lang w:val="en-GB"/>
        </w:rPr>
        <w:t>tudy</w:t>
      </w:r>
      <w:r>
        <w:rPr>
          <w:lang w:val="en-GB"/>
        </w:rPr>
        <w:t xml:space="preserve"> parameters</w:t>
      </w:r>
      <w:r w:rsidR="007E64E8">
        <w:rPr>
          <w:lang w:val="en-GB"/>
        </w:rPr>
        <w:t>/endpoints</w:t>
      </w:r>
      <w:bookmarkEnd w:id="72"/>
    </w:p>
    <w:p w14:paraId="5F7B586F" w14:textId="027DE57E" w:rsidR="00A921EB" w:rsidRPr="00BA05AE" w:rsidRDefault="00562611" w:rsidP="00BA05AE">
      <w:pPr>
        <w:pStyle w:val="Heading3"/>
        <w:tabs>
          <w:tab w:val="clear" w:pos="1701"/>
        </w:tabs>
        <w:rPr>
          <w:lang w:val="en-GB"/>
        </w:rPr>
      </w:pPr>
      <w:bookmarkStart w:id="73" w:name="_Toc140755215"/>
      <w:r>
        <w:rPr>
          <w:lang w:val="en-GB"/>
        </w:rPr>
        <w:t>Main study parameter/endpoint</w:t>
      </w:r>
      <w:bookmarkEnd w:id="73"/>
    </w:p>
    <w:p w14:paraId="7A681987" w14:textId="36AF2B20" w:rsidR="00A4658C" w:rsidRDefault="00A4658C" w:rsidP="00A4658C">
      <w:pPr>
        <w:ind w:left="851"/>
        <w:jc w:val="both"/>
        <w:rPr>
          <w:rFonts w:cs="Arial"/>
          <w:color w:val="000000"/>
          <w:lang w:val="en-US"/>
        </w:rPr>
      </w:pPr>
      <w:r>
        <w:rPr>
          <w:rFonts w:cs="Arial"/>
          <w:lang w:val="en-GB"/>
        </w:rPr>
        <w:t xml:space="preserve">The main study endpoint is pattern of failure by the clinical radiotherapy plan (1.5-cm CTV) and the radiotherapy plan generated with the </w:t>
      </w:r>
      <w:proofErr w:type="spellStart"/>
      <w:r>
        <w:rPr>
          <w:rFonts w:cs="Arial"/>
          <w:lang w:val="en-GB"/>
        </w:rPr>
        <w:t>CTV</w:t>
      </w:r>
      <w:r>
        <w:rPr>
          <w:rFonts w:cs="Arial"/>
          <w:vertAlign w:val="subscript"/>
          <w:lang w:val="en-GB"/>
        </w:rPr>
        <w:t>aMRI</w:t>
      </w:r>
      <w:proofErr w:type="spellEnd"/>
      <w:r>
        <w:rPr>
          <w:rFonts w:cs="Arial"/>
          <w:lang w:val="en-GB"/>
        </w:rPr>
        <w:t xml:space="preserve">. </w:t>
      </w:r>
      <w:r>
        <w:rPr>
          <w:rFonts w:cs="Arial"/>
          <w:color w:val="000000"/>
          <w:lang w:val="en-US"/>
        </w:rPr>
        <w:t xml:space="preserve">For both the clinical  radiotherapy plan and the </w:t>
      </w:r>
      <w:proofErr w:type="spellStart"/>
      <w:r>
        <w:rPr>
          <w:rFonts w:cs="Arial"/>
          <w:color w:val="000000"/>
          <w:lang w:val="en-US"/>
        </w:rPr>
        <w:t>aMRI</w:t>
      </w:r>
      <w:proofErr w:type="spellEnd"/>
      <w:r>
        <w:rPr>
          <w:rFonts w:cs="Arial"/>
          <w:color w:val="000000"/>
          <w:lang w:val="en-US"/>
        </w:rPr>
        <w:t xml:space="preserve"> radiotherapy plan of each patient, t</w:t>
      </w:r>
      <w:r w:rsidRPr="00104CBD">
        <w:rPr>
          <w:rFonts w:cs="Arial"/>
          <w:color w:val="000000"/>
          <w:lang w:val="en-US"/>
        </w:rPr>
        <w:t>he</w:t>
      </w:r>
      <w:r>
        <w:rPr>
          <w:rFonts w:cs="Arial"/>
          <w:color w:val="000000"/>
          <w:lang w:val="en-US"/>
        </w:rPr>
        <w:t xml:space="preserve"> </w:t>
      </w:r>
      <w:r w:rsidRPr="00104CBD">
        <w:rPr>
          <w:rFonts w:cs="Arial"/>
          <w:color w:val="000000"/>
          <w:lang w:val="en-US"/>
        </w:rPr>
        <w:t>recurrence volumes will be classified as in-field, marginal, or distant recurrence if more than 80%, 20-80%, or less than</w:t>
      </w:r>
      <w:r>
        <w:rPr>
          <w:rFonts w:cs="Arial"/>
          <w:color w:val="000000"/>
          <w:lang w:val="en-US"/>
        </w:rPr>
        <w:t xml:space="preserve"> </w:t>
      </w:r>
      <w:r w:rsidRPr="00104CBD">
        <w:rPr>
          <w:rFonts w:cs="Arial"/>
          <w:color w:val="000000"/>
          <w:lang w:val="en-US"/>
        </w:rPr>
        <w:t>20% of the recurrence volume falls within the</w:t>
      </w:r>
      <w:r>
        <w:rPr>
          <w:rFonts w:cs="Arial"/>
          <w:color w:val="000000"/>
          <w:lang w:val="en-US"/>
        </w:rPr>
        <w:t xml:space="preserve"> 95% </w:t>
      </w:r>
      <w:proofErr w:type="spellStart"/>
      <w:r>
        <w:rPr>
          <w:rFonts w:cs="Arial"/>
          <w:color w:val="000000"/>
          <w:lang w:val="en-US"/>
        </w:rPr>
        <w:t>isodose</w:t>
      </w:r>
      <w:proofErr w:type="spellEnd"/>
      <w:r>
        <w:rPr>
          <w:rFonts w:cs="Arial"/>
          <w:color w:val="000000"/>
          <w:lang w:val="en-US"/>
        </w:rPr>
        <w:t xml:space="preserve"> line, respectively.</w:t>
      </w:r>
      <w:r>
        <w:rPr>
          <w:rFonts w:cs="Arial"/>
          <w:color w:val="000000"/>
          <w:vertAlign w:val="superscript"/>
          <w:lang w:val="en-US"/>
        </w:rPr>
        <w:t>21</w:t>
      </w:r>
      <w:r>
        <w:rPr>
          <w:rFonts w:cs="Arial"/>
          <w:color w:val="000000"/>
          <w:lang w:val="en-US"/>
        </w:rPr>
        <w:t xml:space="preserve"> </w:t>
      </w:r>
      <w:r w:rsidRPr="00104CBD">
        <w:rPr>
          <w:rFonts w:cs="Arial"/>
          <w:color w:val="000000"/>
          <w:lang w:val="en-US"/>
        </w:rPr>
        <w:t xml:space="preserve">The 95% </w:t>
      </w:r>
      <w:proofErr w:type="spellStart"/>
      <w:r w:rsidRPr="00104CBD">
        <w:rPr>
          <w:rFonts w:cs="Arial"/>
          <w:color w:val="000000"/>
          <w:lang w:val="en-US"/>
        </w:rPr>
        <w:t>isodose</w:t>
      </w:r>
      <w:proofErr w:type="spellEnd"/>
      <w:r w:rsidRPr="00104CBD">
        <w:rPr>
          <w:rFonts w:cs="Arial"/>
          <w:color w:val="000000"/>
          <w:lang w:val="en-US"/>
        </w:rPr>
        <w:t xml:space="preserve"> line describes the</w:t>
      </w:r>
      <w:r>
        <w:rPr>
          <w:rFonts w:cs="Arial"/>
          <w:color w:val="000000"/>
          <w:lang w:val="en-US"/>
        </w:rPr>
        <w:t xml:space="preserve"> </w:t>
      </w:r>
      <w:r w:rsidRPr="00104CBD">
        <w:rPr>
          <w:rFonts w:cs="Arial"/>
          <w:color w:val="000000"/>
          <w:lang w:val="en-US"/>
        </w:rPr>
        <w:t>region that receives 95% of the target dose; for a target dose of 60</w:t>
      </w:r>
      <w:r>
        <w:rPr>
          <w:rFonts w:cs="Arial"/>
          <w:color w:val="000000"/>
          <w:lang w:val="en-US"/>
        </w:rPr>
        <w:t xml:space="preserve"> </w:t>
      </w:r>
      <w:proofErr w:type="spellStart"/>
      <w:r w:rsidRPr="00104CBD">
        <w:rPr>
          <w:rFonts w:cs="Arial"/>
          <w:color w:val="000000"/>
          <w:lang w:val="en-US"/>
        </w:rPr>
        <w:t>G</w:t>
      </w:r>
      <w:r w:rsidR="00997EF9">
        <w:rPr>
          <w:rFonts w:cs="Arial"/>
          <w:color w:val="000000"/>
          <w:lang w:val="en-US"/>
        </w:rPr>
        <w:t>y</w:t>
      </w:r>
      <w:proofErr w:type="spellEnd"/>
      <w:r w:rsidRPr="00104CBD">
        <w:rPr>
          <w:rFonts w:cs="Arial"/>
          <w:color w:val="000000"/>
          <w:lang w:val="en-US"/>
        </w:rPr>
        <w:t>, that would be the region that receives at least</w:t>
      </w:r>
      <w:r>
        <w:rPr>
          <w:rFonts w:cs="Arial"/>
          <w:color w:val="000000"/>
          <w:lang w:val="en-US"/>
        </w:rPr>
        <w:t xml:space="preserve"> </w:t>
      </w:r>
      <w:r w:rsidRPr="00104CBD">
        <w:rPr>
          <w:rFonts w:cs="Arial"/>
          <w:color w:val="000000"/>
          <w:lang w:val="en-US"/>
        </w:rPr>
        <w:t>57</w:t>
      </w:r>
      <w:r>
        <w:rPr>
          <w:rFonts w:cs="Arial"/>
          <w:color w:val="000000"/>
          <w:lang w:val="en-US"/>
        </w:rPr>
        <w:t xml:space="preserve"> </w:t>
      </w:r>
      <w:proofErr w:type="spellStart"/>
      <w:r w:rsidRPr="00104CBD">
        <w:rPr>
          <w:rFonts w:cs="Arial"/>
          <w:color w:val="000000"/>
          <w:lang w:val="en-US"/>
        </w:rPr>
        <w:t>Gy</w:t>
      </w:r>
      <w:proofErr w:type="spellEnd"/>
      <w:r>
        <w:rPr>
          <w:rFonts w:cs="Arial"/>
          <w:color w:val="000000"/>
          <w:lang w:val="en-US"/>
        </w:rPr>
        <w:t xml:space="preserve">. Reduced coverage by the </w:t>
      </w:r>
      <w:proofErr w:type="spellStart"/>
      <w:r>
        <w:rPr>
          <w:rFonts w:cs="Arial"/>
          <w:color w:val="000000"/>
          <w:lang w:val="en-US"/>
        </w:rPr>
        <w:t>aMRI</w:t>
      </w:r>
      <w:proofErr w:type="spellEnd"/>
      <w:r>
        <w:rPr>
          <w:rFonts w:cs="Arial"/>
          <w:color w:val="000000"/>
          <w:lang w:val="en-US"/>
        </w:rPr>
        <w:t xml:space="preserve"> radiotherapy plan occurs in three scenarios </w:t>
      </w:r>
      <w:r>
        <w:rPr>
          <w:rFonts w:cs="Arial"/>
          <w:i/>
          <w:color w:val="000000"/>
          <w:lang w:val="en-US"/>
        </w:rPr>
        <w:t xml:space="preserve">(see Table </w:t>
      </w:r>
      <w:r w:rsidR="0054098F">
        <w:rPr>
          <w:rFonts w:cs="Arial"/>
          <w:i/>
          <w:color w:val="000000"/>
          <w:lang w:val="en-US"/>
        </w:rPr>
        <w:t>3</w:t>
      </w:r>
      <w:r>
        <w:rPr>
          <w:rFonts w:cs="Arial"/>
          <w:i/>
          <w:color w:val="000000"/>
          <w:lang w:val="en-US"/>
        </w:rPr>
        <w:t xml:space="preserve">); </w:t>
      </w:r>
      <w:r>
        <w:rPr>
          <w:rFonts w:cs="Arial"/>
          <w:color w:val="000000"/>
          <w:lang w:val="en-US"/>
        </w:rPr>
        <w:t xml:space="preserve">this indicates the </w:t>
      </w:r>
      <w:proofErr w:type="spellStart"/>
      <w:r>
        <w:rPr>
          <w:rFonts w:cs="Arial"/>
          <w:color w:val="000000"/>
          <w:lang w:val="en-US"/>
        </w:rPr>
        <w:t>aMRI</w:t>
      </w:r>
      <w:proofErr w:type="spellEnd"/>
      <w:r>
        <w:rPr>
          <w:rFonts w:cs="Arial"/>
          <w:color w:val="000000"/>
          <w:lang w:val="en-US"/>
        </w:rPr>
        <w:t xml:space="preserve"> radiotherapy plan would not have targeted tumor infiltration as effectively as the clinical radiotherapy plan</w:t>
      </w:r>
      <w:r w:rsidR="00DE6F40">
        <w:rPr>
          <w:rFonts w:cs="Arial"/>
          <w:color w:val="000000"/>
          <w:lang w:val="en-US"/>
        </w:rPr>
        <w:t>.</w:t>
      </w:r>
    </w:p>
    <w:p w14:paraId="06A8539F" w14:textId="77777777" w:rsidR="00A4658C" w:rsidRDefault="00A4658C" w:rsidP="00A4658C">
      <w:pPr>
        <w:spacing w:line="360" w:lineRule="auto"/>
        <w:rPr>
          <w:rFonts w:cs="Arial"/>
          <w:i/>
          <w:color w:val="000000"/>
          <w:lang w:val="en-US"/>
        </w:rPr>
      </w:pPr>
    </w:p>
    <w:tbl>
      <w:tblPr>
        <w:tblStyle w:val="TableGrid"/>
        <w:tblW w:w="0" w:type="auto"/>
        <w:tblInd w:w="340" w:type="dxa"/>
        <w:tblLook w:val="04A0" w:firstRow="1" w:lastRow="0" w:firstColumn="1" w:lastColumn="0" w:noHBand="0" w:noVBand="1"/>
      </w:tblPr>
      <w:tblGrid>
        <w:gridCol w:w="8732"/>
      </w:tblGrid>
      <w:tr w:rsidR="00A4658C" w14:paraId="61E084C4" w14:textId="77777777" w:rsidTr="00646D40">
        <w:tc>
          <w:tcPr>
            <w:tcW w:w="9062" w:type="dxa"/>
            <w:tcBorders>
              <w:top w:val="nil"/>
              <w:left w:val="nil"/>
              <w:bottom w:val="nil"/>
              <w:right w:val="nil"/>
            </w:tcBorders>
          </w:tcPr>
          <w:p w14:paraId="029CACBE" w14:textId="731DB7C5" w:rsidR="00A4658C" w:rsidRDefault="00A4658C" w:rsidP="00646D40">
            <w:pPr>
              <w:spacing w:line="360" w:lineRule="auto"/>
              <w:rPr>
                <w:i/>
                <w:lang w:val="en-GB"/>
              </w:rPr>
            </w:pPr>
            <w:r>
              <w:rPr>
                <w:i/>
                <w:lang w:val="en-GB"/>
              </w:rPr>
              <w:t xml:space="preserve">Table </w:t>
            </w:r>
            <w:r w:rsidR="0054098F">
              <w:rPr>
                <w:i/>
                <w:lang w:val="en-GB"/>
              </w:rPr>
              <w:t>3</w:t>
            </w:r>
            <w:r>
              <w:rPr>
                <w:i/>
                <w:lang w:val="en-GB"/>
              </w:rPr>
              <w:t>: Reduced coverage of the recurrence volume occurs in three scenarios</w:t>
            </w:r>
            <w:r w:rsidR="00DE6F40">
              <w:rPr>
                <w:i/>
                <w:lang w:val="en-GB"/>
              </w:rPr>
              <w:t>.</w:t>
            </w:r>
          </w:p>
          <w:tbl>
            <w:tblPr>
              <w:tblStyle w:val="TableGrid"/>
              <w:tblW w:w="0" w:type="auto"/>
              <w:tblLook w:val="04A0" w:firstRow="1" w:lastRow="0" w:firstColumn="1" w:lastColumn="0" w:noHBand="0" w:noVBand="1"/>
            </w:tblPr>
            <w:tblGrid>
              <w:gridCol w:w="3375"/>
              <w:gridCol w:w="3260"/>
              <w:gridCol w:w="1871"/>
            </w:tblGrid>
            <w:tr w:rsidR="00C67DBD" w14:paraId="227F1DF6" w14:textId="1AA946CE" w:rsidTr="000C2079">
              <w:tc>
                <w:tcPr>
                  <w:tcW w:w="8506" w:type="dxa"/>
                  <w:gridSpan w:val="3"/>
                </w:tcPr>
                <w:p w14:paraId="6B0E1969" w14:textId="6B18245A" w:rsidR="00C67DBD" w:rsidRDefault="00C67DBD" w:rsidP="00646D40">
                  <w:pPr>
                    <w:spacing w:line="360" w:lineRule="auto"/>
                    <w:rPr>
                      <w:b/>
                      <w:lang w:val="en-GB"/>
                    </w:rPr>
                  </w:pPr>
                  <w:r>
                    <w:rPr>
                      <w:b/>
                      <w:lang w:val="en-GB"/>
                    </w:rPr>
                    <w:t>Pattern of failure</w:t>
                  </w:r>
                </w:p>
              </w:tc>
            </w:tr>
            <w:tr w:rsidR="00C67DBD" w14:paraId="5947D1C8" w14:textId="16F1C36A" w:rsidTr="00C67DBD">
              <w:tc>
                <w:tcPr>
                  <w:tcW w:w="3375" w:type="dxa"/>
                </w:tcPr>
                <w:p w14:paraId="01AD1DBE" w14:textId="098064AD" w:rsidR="00C67DBD" w:rsidRPr="00D30C7F" w:rsidRDefault="00C67DBD" w:rsidP="00646D40">
                  <w:pPr>
                    <w:spacing w:line="360" w:lineRule="auto"/>
                    <w:rPr>
                      <w:b/>
                      <w:i/>
                      <w:lang w:val="en-GB"/>
                    </w:rPr>
                  </w:pPr>
                  <w:r w:rsidRPr="00D30C7F">
                    <w:rPr>
                      <w:b/>
                      <w:i/>
                      <w:lang w:val="en-GB"/>
                    </w:rPr>
                    <w:t xml:space="preserve">Clinical radiotherapy plan </w:t>
                  </w:r>
                  <w:r>
                    <w:rPr>
                      <w:b/>
                      <w:i/>
                      <w:lang w:val="en-GB"/>
                    </w:rPr>
                    <w:br/>
                  </w:r>
                  <w:r w:rsidRPr="00D30C7F">
                    <w:rPr>
                      <w:b/>
                      <w:i/>
                      <w:lang w:val="en-GB"/>
                    </w:rPr>
                    <w:t>(1.5-cm CTV)</w:t>
                  </w:r>
                </w:p>
              </w:tc>
              <w:tc>
                <w:tcPr>
                  <w:tcW w:w="3260" w:type="dxa"/>
                </w:tcPr>
                <w:p w14:paraId="695ABE6A" w14:textId="77777777" w:rsidR="00C67DBD" w:rsidRPr="00D30C7F" w:rsidRDefault="00C67DBD" w:rsidP="00646D40">
                  <w:pPr>
                    <w:spacing w:line="360" w:lineRule="auto"/>
                    <w:rPr>
                      <w:b/>
                      <w:i/>
                      <w:lang w:val="en-GB"/>
                    </w:rPr>
                  </w:pPr>
                  <w:proofErr w:type="spellStart"/>
                  <w:r w:rsidRPr="00D30C7F">
                    <w:rPr>
                      <w:b/>
                      <w:i/>
                      <w:lang w:val="en-GB"/>
                    </w:rPr>
                    <w:t>aMRI</w:t>
                  </w:r>
                  <w:proofErr w:type="spellEnd"/>
                  <w:r w:rsidRPr="00D30C7F">
                    <w:rPr>
                      <w:b/>
                      <w:i/>
                      <w:lang w:val="en-GB"/>
                    </w:rPr>
                    <w:t xml:space="preserve"> radiotherapy plan (</w:t>
                  </w:r>
                  <w:proofErr w:type="spellStart"/>
                  <w:r w:rsidRPr="00D30C7F">
                    <w:rPr>
                      <w:b/>
                      <w:i/>
                      <w:lang w:val="en-GB"/>
                    </w:rPr>
                    <w:t>CTV</w:t>
                  </w:r>
                  <w:r w:rsidRPr="00D30C7F">
                    <w:rPr>
                      <w:b/>
                      <w:i/>
                      <w:vertAlign w:val="subscript"/>
                      <w:lang w:val="en-GB"/>
                    </w:rPr>
                    <w:t>aMRI</w:t>
                  </w:r>
                  <w:proofErr w:type="spellEnd"/>
                  <w:r w:rsidRPr="00D30C7F">
                    <w:rPr>
                      <w:b/>
                      <w:i/>
                      <w:lang w:val="en-GB"/>
                    </w:rPr>
                    <w:t>)</w:t>
                  </w:r>
                </w:p>
              </w:tc>
              <w:tc>
                <w:tcPr>
                  <w:tcW w:w="1871" w:type="dxa"/>
                </w:tcPr>
                <w:p w14:paraId="53E26D22" w14:textId="09E689A4" w:rsidR="00C67DBD" w:rsidRPr="00D30C7F" w:rsidRDefault="00C67DBD" w:rsidP="00646D40">
                  <w:pPr>
                    <w:spacing w:line="360" w:lineRule="auto"/>
                    <w:rPr>
                      <w:b/>
                      <w:i/>
                      <w:lang w:val="en-GB"/>
                    </w:rPr>
                  </w:pPr>
                  <w:r>
                    <w:rPr>
                      <w:b/>
                      <w:i/>
                      <w:lang w:val="en-GB"/>
                    </w:rPr>
                    <w:t>Recurrence coverage</w:t>
                  </w:r>
                </w:p>
              </w:tc>
            </w:tr>
            <w:tr w:rsidR="00C67DBD" w14:paraId="346465B0" w14:textId="308190F6" w:rsidTr="00C67DBD">
              <w:tc>
                <w:tcPr>
                  <w:tcW w:w="3375" w:type="dxa"/>
                </w:tcPr>
                <w:p w14:paraId="3EB693B9" w14:textId="6E313746" w:rsidR="00C67DBD" w:rsidRDefault="00C67DBD" w:rsidP="00646D40">
                  <w:pPr>
                    <w:spacing w:line="360" w:lineRule="auto"/>
                    <w:rPr>
                      <w:i/>
                      <w:lang w:val="en-GB"/>
                    </w:rPr>
                  </w:pPr>
                  <w:r>
                    <w:rPr>
                      <w:i/>
                      <w:lang w:val="en-GB"/>
                    </w:rPr>
                    <w:t>In-field</w:t>
                  </w:r>
                </w:p>
              </w:tc>
              <w:tc>
                <w:tcPr>
                  <w:tcW w:w="3260" w:type="dxa"/>
                </w:tcPr>
                <w:p w14:paraId="7D4E0009" w14:textId="028F5FDB" w:rsidR="00C67DBD" w:rsidRDefault="00C67DBD" w:rsidP="00646D40">
                  <w:pPr>
                    <w:spacing w:line="360" w:lineRule="auto"/>
                    <w:rPr>
                      <w:i/>
                      <w:lang w:val="en-GB"/>
                    </w:rPr>
                  </w:pPr>
                  <w:r>
                    <w:rPr>
                      <w:i/>
                      <w:lang w:val="en-GB"/>
                    </w:rPr>
                    <w:t>In-field</w:t>
                  </w:r>
                </w:p>
              </w:tc>
              <w:tc>
                <w:tcPr>
                  <w:tcW w:w="1871" w:type="dxa"/>
                </w:tcPr>
                <w:p w14:paraId="75A2FE83" w14:textId="7924F6C6" w:rsidR="00C67DBD" w:rsidRDefault="00C67DBD" w:rsidP="00C67DBD">
                  <w:pPr>
                    <w:spacing w:line="360" w:lineRule="auto"/>
                    <w:rPr>
                      <w:i/>
                      <w:lang w:val="en-GB"/>
                    </w:rPr>
                  </w:pPr>
                  <w:r>
                    <w:rPr>
                      <w:i/>
                      <w:lang w:val="en-GB"/>
                    </w:rPr>
                    <w:t>Similar</w:t>
                  </w:r>
                </w:p>
              </w:tc>
            </w:tr>
            <w:tr w:rsidR="00C67DBD" w14:paraId="659E158A" w14:textId="090ADCEE" w:rsidTr="00C67DBD">
              <w:tc>
                <w:tcPr>
                  <w:tcW w:w="3375" w:type="dxa"/>
                </w:tcPr>
                <w:p w14:paraId="3347DE5E" w14:textId="77777777" w:rsidR="00C67DBD" w:rsidRDefault="00C67DBD" w:rsidP="00646D40">
                  <w:pPr>
                    <w:spacing w:line="360" w:lineRule="auto"/>
                    <w:rPr>
                      <w:i/>
                      <w:lang w:val="en-GB"/>
                    </w:rPr>
                  </w:pPr>
                  <w:r>
                    <w:rPr>
                      <w:i/>
                      <w:lang w:val="en-GB"/>
                    </w:rPr>
                    <w:t>In-field</w:t>
                  </w:r>
                </w:p>
              </w:tc>
              <w:tc>
                <w:tcPr>
                  <w:tcW w:w="3260" w:type="dxa"/>
                </w:tcPr>
                <w:p w14:paraId="672A8786" w14:textId="77777777" w:rsidR="00C67DBD" w:rsidRDefault="00C67DBD" w:rsidP="00646D40">
                  <w:pPr>
                    <w:spacing w:line="360" w:lineRule="auto"/>
                    <w:rPr>
                      <w:i/>
                      <w:lang w:val="en-GB"/>
                    </w:rPr>
                  </w:pPr>
                  <w:r>
                    <w:rPr>
                      <w:i/>
                      <w:lang w:val="en-GB"/>
                    </w:rPr>
                    <w:t>Marginal</w:t>
                  </w:r>
                </w:p>
              </w:tc>
              <w:tc>
                <w:tcPr>
                  <w:tcW w:w="1871" w:type="dxa"/>
                </w:tcPr>
                <w:p w14:paraId="00CA5B53" w14:textId="5D7212D5" w:rsidR="00C67DBD" w:rsidRDefault="00C67DBD" w:rsidP="00C67DBD">
                  <w:pPr>
                    <w:spacing w:line="360" w:lineRule="auto"/>
                    <w:rPr>
                      <w:i/>
                      <w:lang w:val="en-GB"/>
                    </w:rPr>
                  </w:pPr>
                  <w:r>
                    <w:rPr>
                      <w:i/>
                      <w:lang w:val="en-GB"/>
                    </w:rPr>
                    <w:t>Reduced</w:t>
                  </w:r>
                </w:p>
              </w:tc>
            </w:tr>
            <w:tr w:rsidR="00C67DBD" w14:paraId="734F2F1B" w14:textId="6E1E2FDA" w:rsidTr="00C67DBD">
              <w:tc>
                <w:tcPr>
                  <w:tcW w:w="3375" w:type="dxa"/>
                </w:tcPr>
                <w:p w14:paraId="7CAD449E" w14:textId="77777777" w:rsidR="00C67DBD" w:rsidRDefault="00C67DBD" w:rsidP="00646D40">
                  <w:pPr>
                    <w:spacing w:line="360" w:lineRule="auto"/>
                    <w:rPr>
                      <w:i/>
                      <w:lang w:val="en-GB"/>
                    </w:rPr>
                  </w:pPr>
                  <w:r>
                    <w:rPr>
                      <w:i/>
                      <w:lang w:val="en-GB"/>
                    </w:rPr>
                    <w:t>In-field</w:t>
                  </w:r>
                </w:p>
              </w:tc>
              <w:tc>
                <w:tcPr>
                  <w:tcW w:w="3260" w:type="dxa"/>
                </w:tcPr>
                <w:p w14:paraId="1E2E5A69" w14:textId="77777777" w:rsidR="00C67DBD" w:rsidRDefault="00C67DBD" w:rsidP="00646D40">
                  <w:pPr>
                    <w:spacing w:line="360" w:lineRule="auto"/>
                    <w:rPr>
                      <w:i/>
                      <w:lang w:val="en-GB"/>
                    </w:rPr>
                  </w:pPr>
                  <w:r>
                    <w:rPr>
                      <w:i/>
                      <w:lang w:val="en-GB"/>
                    </w:rPr>
                    <w:t>Distant</w:t>
                  </w:r>
                </w:p>
              </w:tc>
              <w:tc>
                <w:tcPr>
                  <w:tcW w:w="1871" w:type="dxa"/>
                </w:tcPr>
                <w:p w14:paraId="171EC0F3" w14:textId="7D747278" w:rsidR="00C67DBD" w:rsidRDefault="00C67DBD" w:rsidP="00C67DBD">
                  <w:pPr>
                    <w:spacing w:line="360" w:lineRule="auto"/>
                    <w:rPr>
                      <w:i/>
                      <w:lang w:val="en-GB"/>
                    </w:rPr>
                  </w:pPr>
                  <w:r>
                    <w:rPr>
                      <w:i/>
                      <w:lang w:val="en-GB"/>
                    </w:rPr>
                    <w:t>Reduced</w:t>
                  </w:r>
                </w:p>
              </w:tc>
            </w:tr>
            <w:tr w:rsidR="00C67DBD" w14:paraId="64B83FF1" w14:textId="11DCE7F2" w:rsidTr="00C67DBD">
              <w:tc>
                <w:tcPr>
                  <w:tcW w:w="3375" w:type="dxa"/>
                </w:tcPr>
                <w:p w14:paraId="3FCF0B28" w14:textId="77777777" w:rsidR="00C67DBD" w:rsidRDefault="00C67DBD" w:rsidP="00646D40">
                  <w:pPr>
                    <w:spacing w:line="360" w:lineRule="auto"/>
                    <w:rPr>
                      <w:i/>
                      <w:lang w:val="en-GB"/>
                    </w:rPr>
                  </w:pPr>
                  <w:r>
                    <w:rPr>
                      <w:i/>
                      <w:lang w:val="en-GB"/>
                    </w:rPr>
                    <w:t>Marginal</w:t>
                  </w:r>
                </w:p>
              </w:tc>
              <w:tc>
                <w:tcPr>
                  <w:tcW w:w="3260" w:type="dxa"/>
                </w:tcPr>
                <w:p w14:paraId="04EBCA30" w14:textId="77777777" w:rsidR="00C67DBD" w:rsidRDefault="00C67DBD" w:rsidP="00646D40">
                  <w:pPr>
                    <w:spacing w:line="360" w:lineRule="auto"/>
                    <w:rPr>
                      <w:i/>
                      <w:lang w:val="en-GB"/>
                    </w:rPr>
                  </w:pPr>
                  <w:r>
                    <w:rPr>
                      <w:i/>
                      <w:lang w:val="en-GB"/>
                    </w:rPr>
                    <w:t>Distant</w:t>
                  </w:r>
                </w:p>
              </w:tc>
              <w:tc>
                <w:tcPr>
                  <w:tcW w:w="1871" w:type="dxa"/>
                </w:tcPr>
                <w:p w14:paraId="62BAF532" w14:textId="4807834E" w:rsidR="00C67DBD" w:rsidRDefault="00C67DBD" w:rsidP="00646D40">
                  <w:pPr>
                    <w:spacing w:line="360" w:lineRule="auto"/>
                    <w:rPr>
                      <w:i/>
                      <w:lang w:val="en-GB"/>
                    </w:rPr>
                  </w:pPr>
                  <w:r>
                    <w:rPr>
                      <w:i/>
                      <w:lang w:val="en-GB"/>
                    </w:rPr>
                    <w:t>Reduced</w:t>
                  </w:r>
                </w:p>
              </w:tc>
            </w:tr>
          </w:tbl>
          <w:p w14:paraId="0B79FCB6" w14:textId="77777777" w:rsidR="00A4658C" w:rsidRDefault="00A4658C" w:rsidP="00646D40">
            <w:pPr>
              <w:spacing w:line="360" w:lineRule="auto"/>
              <w:rPr>
                <w:i/>
                <w:lang w:val="en-GB"/>
              </w:rPr>
            </w:pPr>
          </w:p>
        </w:tc>
      </w:tr>
    </w:tbl>
    <w:p w14:paraId="2DCBA7F4" w14:textId="77777777" w:rsidR="00B146A4" w:rsidRPr="00B146A4" w:rsidRDefault="00B146A4" w:rsidP="001409CF">
      <w:pPr>
        <w:ind w:left="851"/>
        <w:jc w:val="both"/>
        <w:rPr>
          <w:lang w:val="en-GB"/>
        </w:rPr>
      </w:pPr>
    </w:p>
    <w:p w14:paraId="12704567" w14:textId="52128416" w:rsidR="00CB22D8" w:rsidRDefault="00562611" w:rsidP="00634D7B">
      <w:pPr>
        <w:pStyle w:val="Heading3"/>
        <w:tabs>
          <w:tab w:val="clear" w:pos="1701"/>
        </w:tabs>
        <w:rPr>
          <w:lang w:val="en-GB"/>
        </w:rPr>
      </w:pPr>
      <w:bookmarkStart w:id="74" w:name="_Toc140755216"/>
      <w:r w:rsidRPr="00456C40">
        <w:rPr>
          <w:lang w:val="en-GB"/>
        </w:rPr>
        <w:t xml:space="preserve">Secondary </w:t>
      </w:r>
      <w:r>
        <w:rPr>
          <w:lang w:val="en-GB"/>
        </w:rPr>
        <w:t>study parameter</w:t>
      </w:r>
      <w:r w:rsidR="009C5402">
        <w:rPr>
          <w:lang w:val="en-GB"/>
        </w:rPr>
        <w:t>s/endpoints</w:t>
      </w:r>
      <w:r>
        <w:rPr>
          <w:lang w:val="en-GB"/>
        </w:rPr>
        <w:t xml:space="preserve"> (if applicable)</w:t>
      </w:r>
      <w:bookmarkEnd w:id="74"/>
    </w:p>
    <w:p w14:paraId="525FFC7F" w14:textId="52EC7EE2" w:rsidR="00A4658C" w:rsidRDefault="00144CCC" w:rsidP="00144CCC">
      <w:pPr>
        <w:pStyle w:val="ListParagraph"/>
        <w:numPr>
          <w:ilvl w:val="0"/>
          <w:numId w:val="39"/>
        </w:numPr>
        <w:spacing w:line="360" w:lineRule="auto"/>
        <w:rPr>
          <w:rFonts w:ascii="Arial" w:hAnsi="Arial" w:cs="Arial"/>
          <w:sz w:val="22"/>
          <w:szCs w:val="22"/>
          <w:lang w:val="en-GB"/>
        </w:rPr>
      </w:pPr>
      <w:r w:rsidRPr="00144CCC">
        <w:rPr>
          <w:rFonts w:ascii="Arial" w:hAnsi="Arial" w:cs="Arial"/>
          <w:sz w:val="22"/>
          <w:szCs w:val="22"/>
          <w:lang w:val="en-GB"/>
        </w:rPr>
        <w:t>T</w:t>
      </w:r>
      <w:r w:rsidR="00A4658C" w:rsidRPr="00144CCC">
        <w:rPr>
          <w:rFonts w:ascii="Arial" w:hAnsi="Arial" w:cs="Arial"/>
          <w:sz w:val="22"/>
          <w:szCs w:val="22"/>
          <w:lang w:val="en-GB"/>
        </w:rPr>
        <w:t xml:space="preserve">he difference in expected dose to important organs at risk between the clinical radiotherapy plan (1.5-cm CTV) and the </w:t>
      </w:r>
      <w:proofErr w:type="spellStart"/>
      <w:r w:rsidR="00A4658C" w:rsidRPr="00144CCC">
        <w:rPr>
          <w:rFonts w:ascii="Arial" w:hAnsi="Arial" w:cs="Arial"/>
          <w:sz w:val="22"/>
          <w:szCs w:val="22"/>
          <w:lang w:val="en-GB"/>
        </w:rPr>
        <w:t>aMRI</w:t>
      </w:r>
      <w:proofErr w:type="spellEnd"/>
      <w:r w:rsidR="00A4658C" w:rsidRPr="00144CCC">
        <w:rPr>
          <w:rFonts w:ascii="Arial" w:hAnsi="Arial" w:cs="Arial"/>
          <w:sz w:val="22"/>
          <w:szCs w:val="22"/>
          <w:lang w:val="en-GB"/>
        </w:rPr>
        <w:t xml:space="preserve"> radiotherapy plan (</w:t>
      </w:r>
      <w:proofErr w:type="spellStart"/>
      <w:r w:rsidR="00A4658C" w:rsidRPr="00144CCC">
        <w:rPr>
          <w:rFonts w:ascii="Arial" w:hAnsi="Arial" w:cs="Arial"/>
          <w:sz w:val="22"/>
          <w:szCs w:val="22"/>
          <w:lang w:val="en-GB"/>
        </w:rPr>
        <w:t>CTV</w:t>
      </w:r>
      <w:r w:rsidR="00A4658C" w:rsidRPr="00144CCC">
        <w:rPr>
          <w:rFonts w:ascii="Arial" w:hAnsi="Arial" w:cs="Arial"/>
          <w:sz w:val="22"/>
          <w:szCs w:val="22"/>
          <w:vertAlign w:val="subscript"/>
          <w:lang w:val="en-GB"/>
        </w:rPr>
        <w:t>aMRI</w:t>
      </w:r>
      <w:proofErr w:type="spellEnd"/>
      <w:r w:rsidR="00A4658C" w:rsidRPr="00144CCC">
        <w:rPr>
          <w:rFonts w:ascii="Arial" w:hAnsi="Arial" w:cs="Arial"/>
          <w:sz w:val="22"/>
          <w:szCs w:val="22"/>
          <w:lang w:val="en-GB"/>
        </w:rPr>
        <w:t>). Important organs at risk include the brainstem, optic nerves, eyes, lenses, cochlea and optic chiasm.</w:t>
      </w:r>
    </w:p>
    <w:p w14:paraId="5A2EF3A3" w14:textId="0BA71097" w:rsidR="00CC36EB" w:rsidRDefault="00F47E54" w:rsidP="00144CCC">
      <w:pPr>
        <w:pStyle w:val="ListParagraph"/>
        <w:numPr>
          <w:ilvl w:val="0"/>
          <w:numId w:val="39"/>
        </w:numPr>
        <w:spacing w:line="360" w:lineRule="auto"/>
        <w:rPr>
          <w:rFonts w:ascii="Arial" w:hAnsi="Arial" w:cs="Arial"/>
          <w:sz w:val="22"/>
          <w:szCs w:val="22"/>
          <w:lang w:val="en-GB"/>
        </w:rPr>
      </w:pPr>
      <w:r>
        <w:rPr>
          <w:rFonts w:ascii="Arial" w:hAnsi="Arial" w:cs="Arial"/>
          <w:sz w:val="22"/>
          <w:szCs w:val="22"/>
          <w:lang w:val="en-GB"/>
        </w:rPr>
        <w:t>The differences in</w:t>
      </w:r>
      <w:r w:rsidR="0050017C">
        <w:rPr>
          <w:rFonts w:ascii="Arial" w:hAnsi="Arial" w:cs="Arial"/>
          <w:sz w:val="22"/>
          <w:szCs w:val="22"/>
          <w:lang w:val="en-GB"/>
        </w:rPr>
        <w:t xml:space="preserve"> </w:t>
      </w:r>
      <w:proofErr w:type="spellStart"/>
      <w:r w:rsidR="0050017C">
        <w:rPr>
          <w:rFonts w:ascii="Arial" w:hAnsi="Arial" w:cs="Arial"/>
          <w:sz w:val="22"/>
          <w:szCs w:val="22"/>
          <w:lang w:val="en-GB"/>
        </w:rPr>
        <w:t>tumor</w:t>
      </w:r>
      <w:proofErr w:type="spellEnd"/>
      <w:r w:rsidR="0050017C">
        <w:rPr>
          <w:rFonts w:ascii="Arial" w:hAnsi="Arial" w:cs="Arial"/>
          <w:sz w:val="22"/>
          <w:szCs w:val="22"/>
          <w:lang w:val="en-GB"/>
        </w:rPr>
        <w:t xml:space="preserve"> recurrence coverage </w:t>
      </w:r>
      <w:r w:rsidR="00C659AC">
        <w:rPr>
          <w:rFonts w:ascii="Arial" w:hAnsi="Arial" w:cs="Arial"/>
          <w:sz w:val="22"/>
          <w:szCs w:val="22"/>
          <w:lang w:val="en-GB"/>
        </w:rPr>
        <w:t xml:space="preserve">and size between </w:t>
      </w:r>
      <w:r w:rsidR="00937676">
        <w:rPr>
          <w:rFonts w:ascii="Arial" w:hAnsi="Arial" w:cs="Arial"/>
          <w:sz w:val="22"/>
          <w:szCs w:val="22"/>
          <w:lang w:val="en-GB"/>
        </w:rPr>
        <w:t>the</w:t>
      </w:r>
      <w:r w:rsidR="00C659AC">
        <w:rPr>
          <w:rFonts w:ascii="Arial" w:hAnsi="Arial" w:cs="Arial"/>
          <w:sz w:val="22"/>
          <w:szCs w:val="22"/>
          <w:lang w:val="en-GB"/>
        </w:rPr>
        <w:t xml:space="preserve"> </w:t>
      </w:r>
      <w:proofErr w:type="spellStart"/>
      <w:r w:rsidR="00C659AC">
        <w:rPr>
          <w:rFonts w:ascii="Arial" w:hAnsi="Arial" w:cs="Arial"/>
          <w:sz w:val="22"/>
          <w:szCs w:val="22"/>
          <w:lang w:val="en-GB"/>
        </w:rPr>
        <w:t>CTV</w:t>
      </w:r>
      <w:r w:rsidR="00C659AC">
        <w:rPr>
          <w:rFonts w:ascii="Arial" w:hAnsi="Arial" w:cs="Arial"/>
          <w:sz w:val="22"/>
          <w:szCs w:val="22"/>
          <w:vertAlign w:val="subscript"/>
          <w:lang w:val="en-GB"/>
        </w:rPr>
        <w:t>aMRI</w:t>
      </w:r>
      <w:proofErr w:type="spellEnd"/>
      <w:r>
        <w:rPr>
          <w:rFonts w:ascii="Arial" w:hAnsi="Arial" w:cs="Arial"/>
          <w:sz w:val="22"/>
          <w:szCs w:val="22"/>
          <w:lang w:val="en-GB"/>
        </w:rPr>
        <w:t xml:space="preserve"> (based on all four </w:t>
      </w:r>
      <w:proofErr w:type="spellStart"/>
      <w:r>
        <w:rPr>
          <w:rFonts w:ascii="Arial" w:hAnsi="Arial" w:cs="Arial"/>
          <w:sz w:val="22"/>
          <w:szCs w:val="22"/>
          <w:lang w:val="en-GB"/>
        </w:rPr>
        <w:t>aMRI</w:t>
      </w:r>
      <w:proofErr w:type="spellEnd"/>
      <w:r>
        <w:rPr>
          <w:rFonts w:ascii="Arial" w:hAnsi="Arial" w:cs="Arial"/>
          <w:sz w:val="22"/>
          <w:szCs w:val="22"/>
          <w:lang w:val="en-GB"/>
        </w:rPr>
        <w:t>-scans)</w:t>
      </w:r>
      <w:r w:rsidR="00A56D6C">
        <w:rPr>
          <w:rFonts w:ascii="Arial" w:hAnsi="Arial" w:cs="Arial"/>
          <w:sz w:val="22"/>
          <w:szCs w:val="22"/>
          <w:lang w:val="en-GB"/>
        </w:rPr>
        <w:t xml:space="preserve"> </w:t>
      </w:r>
      <w:r w:rsidR="00937676">
        <w:rPr>
          <w:rFonts w:ascii="Arial" w:hAnsi="Arial" w:cs="Arial"/>
          <w:sz w:val="22"/>
          <w:szCs w:val="22"/>
          <w:lang w:val="en-GB"/>
        </w:rPr>
        <w:t xml:space="preserve">and </w:t>
      </w:r>
      <w:r w:rsidR="009D4084">
        <w:rPr>
          <w:rFonts w:ascii="Arial" w:hAnsi="Arial" w:cs="Arial"/>
          <w:sz w:val="22"/>
          <w:szCs w:val="22"/>
          <w:lang w:val="en-GB"/>
        </w:rPr>
        <w:t xml:space="preserve">CTVs based on individual or </w:t>
      </w:r>
      <w:r>
        <w:rPr>
          <w:rFonts w:ascii="Arial" w:hAnsi="Arial" w:cs="Arial"/>
          <w:sz w:val="22"/>
          <w:szCs w:val="22"/>
          <w:lang w:val="en-GB"/>
        </w:rPr>
        <w:t xml:space="preserve">other combinations of </w:t>
      </w:r>
      <w:proofErr w:type="spellStart"/>
      <w:r>
        <w:rPr>
          <w:rFonts w:ascii="Arial" w:hAnsi="Arial" w:cs="Arial"/>
          <w:sz w:val="22"/>
          <w:szCs w:val="22"/>
          <w:lang w:val="en-GB"/>
        </w:rPr>
        <w:t>aMRI</w:t>
      </w:r>
      <w:proofErr w:type="spellEnd"/>
      <w:r w:rsidR="00EE1238">
        <w:rPr>
          <w:rFonts w:ascii="Arial" w:hAnsi="Arial" w:cs="Arial"/>
          <w:sz w:val="22"/>
          <w:szCs w:val="22"/>
          <w:lang w:val="en-GB"/>
        </w:rPr>
        <w:t xml:space="preserve">, i.e. </w:t>
      </w:r>
      <w:r>
        <w:rPr>
          <w:rFonts w:ascii="Arial" w:hAnsi="Arial" w:cs="Arial"/>
          <w:sz w:val="22"/>
          <w:szCs w:val="22"/>
          <w:lang w:val="en-GB"/>
        </w:rPr>
        <w:t>based on three</w:t>
      </w:r>
      <w:r w:rsidR="00EE1238">
        <w:rPr>
          <w:rFonts w:ascii="Arial" w:hAnsi="Arial" w:cs="Arial"/>
          <w:sz w:val="22"/>
          <w:szCs w:val="22"/>
          <w:lang w:val="en-GB"/>
        </w:rPr>
        <w:t xml:space="preserve">, two or one </w:t>
      </w:r>
      <w:proofErr w:type="spellStart"/>
      <w:r>
        <w:rPr>
          <w:rFonts w:ascii="Arial" w:hAnsi="Arial" w:cs="Arial"/>
          <w:sz w:val="22"/>
          <w:szCs w:val="22"/>
          <w:lang w:val="en-GB"/>
        </w:rPr>
        <w:t>aMRI</w:t>
      </w:r>
      <w:proofErr w:type="spellEnd"/>
      <w:r>
        <w:rPr>
          <w:rFonts w:ascii="Arial" w:hAnsi="Arial" w:cs="Arial"/>
          <w:sz w:val="22"/>
          <w:szCs w:val="22"/>
          <w:lang w:val="en-GB"/>
        </w:rPr>
        <w:t>-scan</w:t>
      </w:r>
      <w:r w:rsidR="00EE1238">
        <w:rPr>
          <w:rFonts w:ascii="Arial" w:hAnsi="Arial" w:cs="Arial"/>
          <w:sz w:val="22"/>
          <w:szCs w:val="22"/>
          <w:lang w:val="en-GB"/>
        </w:rPr>
        <w:t>(</w:t>
      </w:r>
      <w:r>
        <w:rPr>
          <w:rFonts w:ascii="Arial" w:hAnsi="Arial" w:cs="Arial"/>
          <w:sz w:val="22"/>
          <w:szCs w:val="22"/>
          <w:lang w:val="en-GB"/>
        </w:rPr>
        <w:t>s</w:t>
      </w:r>
      <w:r w:rsidR="00EE1238">
        <w:rPr>
          <w:rFonts w:ascii="Arial" w:hAnsi="Arial" w:cs="Arial"/>
          <w:sz w:val="22"/>
          <w:szCs w:val="22"/>
          <w:lang w:val="en-GB"/>
        </w:rPr>
        <w:t>)</w:t>
      </w:r>
      <w:r>
        <w:rPr>
          <w:rFonts w:ascii="Arial" w:hAnsi="Arial" w:cs="Arial"/>
          <w:sz w:val="22"/>
          <w:szCs w:val="22"/>
          <w:lang w:val="en-GB"/>
        </w:rPr>
        <w:t>.</w:t>
      </w:r>
    </w:p>
    <w:p w14:paraId="46859DDC" w14:textId="77777777" w:rsidR="00F47E54" w:rsidRDefault="00F47E54" w:rsidP="00F47E54">
      <w:pPr>
        <w:pStyle w:val="ListParagraph"/>
        <w:numPr>
          <w:ilvl w:val="0"/>
          <w:numId w:val="39"/>
        </w:numPr>
        <w:spacing w:line="360" w:lineRule="auto"/>
        <w:rPr>
          <w:rFonts w:ascii="Arial" w:hAnsi="Arial" w:cs="Arial"/>
          <w:sz w:val="22"/>
          <w:szCs w:val="22"/>
          <w:lang w:val="en-GB"/>
        </w:rPr>
      </w:pPr>
      <w:r>
        <w:rPr>
          <w:rFonts w:ascii="Arial" w:hAnsi="Arial" w:cs="Arial"/>
          <w:sz w:val="22"/>
          <w:szCs w:val="22"/>
          <w:lang w:val="en-GB"/>
        </w:rPr>
        <w:t xml:space="preserve">The difference in mean and maximum signal intensity on the individual </w:t>
      </w:r>
      <w:proofErr w:type="spellStart"/>
      <w:r>
        <w:rPr>
          <w:rFonts w:ascii="Arial" w:hAnsi="Arial" w:cs="Arial"/>
          <w:sz w:val="22"/>
          <w:szCs w:val="22"/>
          <w:lang w:val="en-GB"/>
        </w:rPr>
        <w:t>aMRI</w:t>
      </w:r>
      <w:proofErr w:type="spellEnd"/>
      <w:r>
        <w:rPr>
          <w:rFonts w:ascii="Arial" w:hAnsi="Arial" w:cs="Arial"/>
          <w:sz w:val="22"/>
          <w:szCs w:val="22"/>
          <w:lang w:val="en-GB"/>
        </w:rPr>
        <w:t xml:space="preserve">-scans between the </w:t>
      </w:r>
      <w:proofErr w:type="spellStart"/>
      <w:r>
        <w:rPr>
          <w:rFonts w:ascii="Arial" w:hAnsi="Arial" w:cs="Arial"/>
          <w:sz w:val="22"/>
          <w:szCs w:val="22"/>
          <w:lang w:val="en-GB"/>
        </w:rPr>
        <w:t>tumor</w:t>
      </w:r>
      <w:proofErr w:type="spellEnd"/>
      <w:r>
        <w:rPr>
          <w:rFonts w:ascii="Arial" w:hAnsi="Arial" w:cs="Arial"/>
          <w:sz w:val="22"/>
          <w:szCs w:val="22"/>
          <w:lang w:val="en-GB"/>
        </w:rPr>
        <w:t xml:space="preserve"> recurrence site and the contralateral normal-appearing white matter.</w:t>
      </w:r>
    </w:p>
    <w:p w14:paraId="02FB13A9" w14:textId="77777777" w:rsidR="00F47E54" w:rsidRPr="00144CCC" w:rsidRDefault="00F47E54" w:rsidP="00F47E54">
      <w:pPr>
        <w:pStyle w:val="ListParagraph"/>
        <w:spacing w:line="360" w:lineRule="auto"/>
        <w:ind w:left="1571"/>
        <w:rPr>
          <w:rFonts w:ascii="Arial" w:hAnsi="Arial" w:cs="Arial"/>
          <w:sz w:val="22"/>
          <w:szCs w:val="22"/>
          <w:lang w:val="en-GB"/>
        </w:rPr>
      </w:pPr>
    </w:p>
    <w:p w14:paraId="38F566EB" w14:textId="59A8C535" w:rsidR="00B146A4" w:rsidRPr="00B146A4" w:rsidRDefault="00B146A4" w:rsidP="00B146A4">
      <w:pPr>
        <w:ind w:left="851"/>
        <w:rPr>
          <w:lang w:val="en-GB"/>
        </w:rPr>
      </w:pPr>
    </w:p>
    <w:p w14:paraId="7CB82543" w14:textId="77777777" w:rsidR="00CB22D8" w:rsidRDefault="00562611" w:rsidP="00BA05AE">
      <w:pPr>
        <w:pStyle w:val="Heading3"/>
        <w:tabs>
          <w:tab w:val="clear" w:pos="1701"/>
        </w:tabs>
        <w:spacing w:line="276" w:lineRule="auto"/>
        <w:rPr>
          <w:lang w:val="en-GB"/>
        </w:rPr>
      </w:pPr>
      <w:bookmarkStart w:id="75" w:name="_Toc140755217"/>
      <w:r>
        <w:rPr>
          <w:lang w:val="en-GB"/>
        </w:rPr>
        <w:lastRenderedPageBreak/>
        <w:t>Other study parameters (if applicable)</w:t>
      </w:r>
      <w:bookmarkEnd w:id="75"/>
    </w:p>
    <w:p w14:paraId="396C0CCC" w14:textId="0640E606" w:rsidR="00A921EB" w:rsidRPr="00A921EB" w:rsidRDefault="00A921EB" w:rsidP="00BA05AE">
      <w:pPr>
        <w:spacing w:line="276" w:lineRule="auto"/>
        <w:ind w:left="851"/>
        <w:rPr>
          <w:lang w:val="en-GB"/>
        </w:rPr>
      </w:pPr>
      <w:r>
        <w:rPr>
          <w:lang w:val="en-GB"/>
        </w:rPr>
        <w:t>N/A</w:t>
      </w:r>
    </w:p>
    <w:p w14:paraId="5686B066" w14:textId="77777777" w:rsidR="00CB22D8" w:rsidRPr="0038574C" w:rsidRDefault="00562611" w:rsidP="00634D7B">
      <w:pPr>
        <w:spacing w:line="360" w:lineRule="auto"/>
        <w:rPr>
          <w:lang w:val="en-GB"/>
        </w:rPr>
      </w:pPr>
      <w:r>
        <w:rPr>
          <w:lang w:val="en-GB"/>
        </w:rPr>
        <w:tab/>
      </w:r>
    </w:p>
    <w:p w14:paraId="082A2ED8" w14:textId="77777777" w:rsidR="00CB22D8" w:rsidRPr="00456C40" w:rsidRDefault="00562611" w:rsidP="00634D7B">
      <w:pPr>
        <w:pStyle w:val="Heading2"/>
        <w:tabs>
          <w:tab w:val="clear" w:pos="1701"/>
        </w:tabs>
        <w:spacing w:line="360" w:lineRule="auto"/>
        <w:rPr>
          <w:lang w:val="en-GB"/>
        </w:rPr>
      </w:pPr>
      <w:bookmarkStart w:id="76" w:name="_Toc140755218"/>
      <w:r w:rsidRPr="00456C40">
        <w:rPr>
          <w:lang w:val="en-GB"/>
        </w:rPr>
        <w:t>Randomisation, blinding and treatment allocation</w:t>
      </w:r>
      <w:bookmarkEnd w:id="76"/>
    </w:p>
    <w:p w14:paraId="4F93285A" w14:textId="4AF99A96" w:rsidR="00A921EB" w:rsidRPr="00A921EB" w:rsidRDefault="00A921EB" w:rsidP="00A10549">
      <w:pPr>
        <w:ind w:left="709"/>
        <w:rPr>
          <w:lang w:val="en-GB"/>
        </w:rPr>
      </w:pPr>
      <w:r>
        <w:rPr>
          <w:lang w:val="en-GB"/>
        </w:rPr>
        <w:t>N/A</w:t>
      </w:r>
    </w:p>
    <w:p w14:paraId="0D43BCE5" w14:textId="77777777" w:rsidR="00E739D4" w:rsidRDefault="00E739D4" w:rsidP="00A10549">
      <w:pPr>
        <w:ind w:left="709"/>
        <w:rPr>
          <w:lang w:val="en-GB"/>
        </w:rPr>
      </w:pPr>
    </w:p>
    <w:p w14:paraId="0B3B4478" w14:textId="77777777" w:rsidR="00AE7FD1" w:rsidRDefault="00562611" w:rsidP="00AE7FD1">
      <w:pPr>
        <w:pStyle w:val="Heading2"/>
        <w:tabs>
          <w:tab w:val="clear" w:pos="1701"/>
        </w:tabs>
        <w:spacing w:line="360" w:lineRule="auto"/>
        <w:rPr>
          <w:lang w:val="en-GB"/>
        </w:rPr>
      </w:pPr>
      <w:bookmarkStart w:id="77" w:name="_Toc140755219"/>
      <w:r>
        <w:rPr>
          <w:lang w:val="en-GB"/>
        </w:rPr>
        <w:t xml:space="preserve">Study </w:t>
      </w:r>
      <w:commentRangeStart w:id="78"/>
      <w:r>
        <w:rPr>
          <w:lang w:val="en-GB"/>
        </w:rPr>
        <w:t>procedures</w:t>
      </w:r>
      <w:commentRangeEnd w:id="78"/>
      <w:r w:rsidR="00E34AF6">
        <w:rPr>
          <w:rStyle w:val="CommentReference"/>
          <w:rFonts w:ascii="Haarlemmer MT Medium OsF" w:hAnsi="Haarlemmer MT Medium OsF"/>
          <w:b w:val="0"/>
          <w:bCs w:val="0"/>
          <w:iCs w:val="0"/>
        </w:rPr>
        <w:commentReference w:id="78"/>
      </w:r>
      <w:bookmarkEnd w:id="77"/>
    </w:p>
    <w:p w14:paraId="7435E568" w14:textId="3CD3BFA8" w:rsidR="000C2079" w:rsidRPr="00AE7FD1" w:rsidRDefault="000C2079" w:rsidP="00AE7FD1">
      <w:pPr>
        <w:pStyle w:val="Heading3"/>
        <w:rPr>
          <w:lang w:val="en-GB"/>
        </w:rPr>
      </w:pPr>
      <w:bookmarkStart w:id="79" w:name="_Toc140755220"/>
      <w:r w:rsidRPr="00AE7FD1">
        <w:rPr>
          <w:lang w:val="en-US"/>
        </w:rPr>
        <w:t>Data collection</w:t>
      </w:r>
      <w:bookmarkEnd w:id="79"/>
    </w:p>
    <w:p w14:paraId="4BD51B1C" w14:textId="22D87D40" w:rsidR="00BA7E8C" w:rsidRDefault="005F2CBC" w:rsidP="001409CF">
      <w:pPr>
        <w:ind w:left="709"/>
        <w:jc w:val="both"/>
        <w:rPr>
          <w:rFonts w:cs="Arial"/>
          <w:color w:val="000000"/>
          <w:lang w:val="en-US"/>
        </w:rPr>
      </w:pPr>
      <w:r>
        <w:rPr>
          <w:rFonts w:cs="Arial"/>
          <w:color w:val="000000"/>
          <w:lang w:val="en-US"/>
        </w:rPr>
        <w:t>Recruited</w:t>
      </w:r>
      <w:r w:rsidR="00223AC0" w:rsidRPr="00223AC0">
        <w:rPr>
          <w:rFonts w:cs="Arial"/>
          <w:color w:val="000000"/>
          <w:lang w:val="en-US"/>
        </w:rPr>
        <w:t xml:space="preserve"> patients will undergo an extension of their clinical MRI session used for radiotherapy planning</w:t>
      </w:r>
      <w:r w:rsidR="000C2079">
        <w:rPr>
          <w:rFonts w:cs="Arial"/>
          <w:color w:val="000000"/>
          <w:lang w:val="en-US"/>
        </w:rPr>
        <w:t xml:space="preserve"> </w:t>
      </w:r>
      <w:r w:rsidR="000C2079">
        <w:rPr>
          <w:rFonts w:cs="Arial"/>
          <w:i/>
          <w:color w:val="000000"/>
          <w:lang w:val="en-US"/>
        </w:rPr>
        <w:t>(extended time: ± 20 minutes)</w:t>
      </w:r>
      <w:r w:rsidR="00223AC0" w:rsidRPr="00223AC0">
        <w:rPr>
          <w:rFonts w:cs="Arial"/>
          <w:color w:val="000000"/>
          <w:lang w:val="en-US"/>
        </w:rPr>
        <w:t>. In this scan session</w:t>
      </w:r>
      <w:r w:rsidR="00223AC0">
        <w:rPr>
          <w:rFonts w:cs="Arial"/>
          <w:color w:val="000000"/>
          <w:lang w:val="en-US"/>
        </w:rPr>
        <w:t>,</w:t>
      </w:r>
      <w:r w:rsidR="00223AC0" w:rsidRPr="00223AC0">
        <w:rPr>
          <w:rFonts w:cs="Arial"/>
          <w:color w:val="000000"/>
          <w:lang w:val="en-US"/>
        </w:rPr>
        <w:t xml:space="preserve"> additional MRI</w:t>
      </w:r>
      <w:r w:rsidR="00C67DBD">
        <w:rPr>
          <w:rFonts w:cs="Arial"/>
          <w:color w:val="000000"/>
          <w:lang w:val="en-US"/>
        </w:rPr>
        <w:t>-</w:t>
      </w:r>
      <w:r w:rsidR="00223AC0" w:rsidRPr="00223AC0">
        <w:rPr>
          <w:rFonts w:cs="Arial"/>
          <w:color w:val="000000"/>
          <w:lang w:val="en-US"/>
        </w:rPr>
        <w:t xml:space="preserve">scans will be collected </w:t>
      </w:r>
      <w:r w:rsidR="00223AC0" w:rsidRPr="001D18A0">
        <w:rPr>
          <w:rFonts w:cs="Arial"/>
          <w:lang w:val="en-US"/>
        </w:rPr>
        <w:t>(</w:t>
      </w:r>
      <w:r w:rsidR="001D18A0" w:rsidRPr="001D18A0">
        <w:rPr>
          <w:rFonts w:cs="Arial"/>
          <w:lang w:val="en-US"/>
        </w:rPr>
        <w:t xml:space="preserve">highlighted in </w:t>
      </w:r>
      <w:r w:rsidR="001D18A0">
        <w:rPr>
          <w:rFonts w:cs="Arial"/>
          <w:lang w:val="en-US"/>
        </w:rPr>
        <w:t>orange</w:t>
      </w:r>
      <w:r w:rsidR="001D18A0" w:rsidRPr="001D18A0">
        <w:rPr>
          <w:rFonts w:cs="Arial"/>
          <w:lang w:val="en-US"/>
        </w:rPr>
        <w:t xml:space="preserve"> in </w:t>
      </w:r>
      <w:r w:rsidR="001D18A0" w:rsidRPr="001D18A0">
        <w:rPr>
          <w:rFonts w:cs="Arial"/>
          <w:i/>
          <w:lang w:val="en-US"/>
        </w:rPr>
        <w:t>Fig. 2</w:t>
      </w:r>
      <w:r w:rsidR="00223AC0" w:rsidRPr="001D18A0">
        <w:rPr>
          <w:rFonts w:cs="Arial"/>
          <w:lang w:val="en-US"/>
        </w:rPr>
        <w:t xml:space="preserve">) </w:t>
      </w:r>
      <w:r w:rsidR="00223AC0" w:rsidRPr="00223AC0">
        <w:rPr>
          <w:rFonts w:cs="Arial"/>
          <w:color w:val="000000"/>
          <w:lang w:val="en-US"/>
        </w:rPr>
        <w:t xml:space="preserve">that assess different aspects of cerebral and </w:t>
      </w:r>
      <w:r w:rsidR="00782722" w:rsidRPr="00223AC0">
        <w:rPr>
          <w:rFonts w:cs="Arial"/>
          <w:color w:val="000000"/>
          <w:lang w:val="en-US"/>
        </w:rPr>
        <w:t>tumor</w:t>
      </w:r>
      <w:r w:rsidR="00223AC0" w:rsidRPr="00223AC0">
        <w:rPr>
          <w:rFonts w:cs="Arial"/>
          <w:color w:val="000000"/>
          <w:lang w:val="en-US"/>
        </w:rPr>
        <w:t xml:space="preserve"> physiology.</w:t>
      </w:r>
    </w:p>
    <w:tbl>
      <w:tblPr>
        <w:tblStyle w:val="TableGrid"/>
        <w:tblpPr w:leftFromText="180" w:rightFromText="180" w:vertAnchor="text" w:horzAnchor="margin" w:tblpY="196"/>
        <w:tblW w:w="9077" w:type="dxa"/>
        <w:tblLook w:val="04A0" w:firstRow="1" w:lastRow="0" w:firstColumn="1" w:lastColumn="0" w:noHBand="0" w:noVBand="1"/>
      </w:tblPr>
      <w:tblGrid>
        <w:gridCol w:w="9366"/>
      </w:tblGrid>
      <w:tr w:rsidR="001D18A0" w:rsidRPr="00E13DB7" w14:paraId="3AFC28F9" w14:textId="77777777" w:rsidTr="001D18A0">
        <w:tc>
          <w:tcPr>
            <w:tcW w:w="9077" w:type="dxa"/>
            <w:tcBorders>
              <w:top w:val="nil"/>
              <w:left w:val="nil"/>
              <w:bottom w:val="nil"/>
              <w:right w:val="nil"/>
            </w:tcBorders>
          </w:tcPr>
          <w:p w14:paraId="5359E6E8" w14:textId="46418659" w:rsidR="001D18A0" w:rsidRDefault="001D18A0" w:rsidP="00E003E2">
            <w:pPr>
              <w:jc w:val="both"/>
              <w:rPr>
                <w:lang w:val="en-US"/>
              </w:rPr>
            </w:pPr>
            <w:r>
              <w:rPr>
                <w:noProof/>
                <w:lang w:val="en-US" w:eastAsia="en-US"/>
              </w:rPr>
              <w:drawing>
                <wp:anchor distT="0" distB="0" distL="114300" distR="114300" simplePos="0" relativeHeight="251659264" behindDoc="0" locked="0" layoutInCell="1" allowOverlap="1" wp14:anchorId="76BCB85D" wp14:editId="40F9B4CE">
                  <wp:simplePos x="0" y="0"/>
                  <wp:positionH relativeFrom="column">
                    <wp:posOffset>-65394</wp:posOffset>
                  </wp:positionH>
                  <wp:positionV relativeFrom="paragraph">
                    <wp:posOffset>304</wp:posOffset>
                  </wp:positionV>
                  <wp:extent cx="5804193" cy="1820848"/>
                  <wp:effectExtent l="0" t="0" r="635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22232" cy="1826507"/>
                          </a:xfrm>
                          <a:prstGeom prst="rect">
                            <a:avLst/>
                          </a:prstGeom>
                        </pic:spPr>
                      </pic:pic>
                    </a:graphicData>
                  </a:graphic>
                  <wp14:sizeRelH relativeFrom="margin">
                    <wp14:pctWidth>0</wp14:pctWidth>
                  </wp14:sizeRelH>
                  <wp14:sizeRelV relativeFrom="margin">
                    <wp14:pctHeight>0</wp14:pctHeight>
                  </wp14:sizeRelV>
                </wp:anchor>
              </w:drawing>
            </w:r>
            <w:r>
              <w:rPr>
                <w:i/>
                <w:lang w:val="en-US"/>
              </w:rPr>
              <w:t xml:space="preserve">Fig. 2: The standard patient’s trajectory (from surgery/biopsy onward) for patients with newly diagnosed glioblastoma is shown in blue. Instead of the standard clinical MRI protocol for radiotherapy, recruited patients will undergo an </w:t>
            </w:r>
            <w:r w:rsidR="00E003E2">
              <w:rPr>
                <w:i/>
                <w:lang w:val="en-US"/>
              </w:rPr>
              <w:t>extended</w:t>
            </w:r>
            <w:r>
              <w:rPr>
                <w:i/>
                <w:lang w:val="en-US"/>
              </w:rPr>
              <w:t xml:space="preserve"> MRI protocol, which consists of the standard MRI sequences plus the </w:t>
            </w:r>
            <w:proofErr w:type="spellStart"/>
            <w:r>
              <w:rPr>
                <w:i/>
                <w:lang w:val="en-US"/>
              </w:rPr>
              <w:t>aMRI</w:t>
            </w:r>
            <w:proofErr w:type="spellEnd"/>
            <w:r>
              <w:rPr>
                <w:i/>
                <w:lang w:val="en-US"/>
              </w:rPr>
              <w:t xml:space="preserve"> sequences. Note that there are no changes regarding the actual radiation treatment (based on 1.5-cm CTV) or follow-up</w:t>
            </w:r>
            <w:r w:rsidR="00835504">
              <w:rPr>
                <w:i/>
                <w:lang w:val="en-US"/>
              </w:rPr>
              <w:t>, meaning treatment will not be altered/affected</w:t>
            </w:r>
            <w:r>
              <w:rPr>
                <w:i/>
                <w:lang w:val="en-US"/>
              </w:rPr>
              <w:t>.</w:t>
            </w:r>
          </w:p>
        </w:tc>
      </w:tr>
    </w:tbl>
    <w:p w14:paraId="53767359" w14:textId="6BC24B79" w:rsidR="001D18A0" w:rsidRDefault="001D18A0" w:rsidP="007E64E8">
      <w:pPr>
        <w:ind w:left="709"/>
        <w:rPr>
          <w:rFonts w:cs="Arial"/>
          <w:color w:val="000000"/>
          <w:lang w:val="en-US"/>
        </w:rPr>
      </w:pPr>
    </w:p>
    <w:p w14:paraId="17D64D4E" w14:textId="3C0BCD3B" w:rsidR="001D18A0" w:rsidRPr="000D1919" w:rsidRDefault="000D1919" w:rsidP="001409CF">
      <w:pPr>
        <w:ind w:left="709"/>
        <w:jc w:val="both"/>
        <w:rPr>
          <w:rFonts w:cs="Arial"/>
          <w:color w:val="000000"/>
          <w:lang w:val="en-US"/>
        </w:rPr>
      </w:pPr>
      <w:r>
        <w:rPr>
          <w:rFonts w:cs="Arial"/>
          <w:color w:val="000000"/>
          <w:lang w:val="en-US"/>
        </w:rPr>
        <w:t>In the recruited patients, t</w:t>
      </w:r>
      <w:r w:rsidR="00835504">
        <w:rPr>
          <w:rFonts w:cs="Arial"/>
          <w:color w:val="000000"/>
          <w:lang w:val="en-US"/>
        </w:rPr>
        <w:t xml:space="preserve">he </w:t>
      </w:r>
      <w:proofErr w:type="spellStart"/>
      <w:r w:rsidR="00835504">
        <w:rPr>
          <w:rFonts w:cs="Arial"/>
          <w:color w:val="000000"/>
          <w:lang w:val="en-US"/>
        </w:rPr>
        <w:t>CTV</w:t>
      </w:r>
      <w:r w:rsidR="00835504">
        <w:rPr>
          <w:rFonts w:cs="Arial"/>
          <w:color w:val="000000"/>
          <w:vertAlign w:val="subscript"/>
          <w:lang w:val="en-US"/>
        </w:rPr>
        <w:t>aMRI</w:t>
      </w:r>
      <w:proofErr w:type="spellEnd"/>
      <w:r w:rsidR="00835504">
        <w:rPr>
          <w:rFonts w:cs="Arial"/>
          <w:color w:val="000000"/>
          <w:lang w:val="en-US"/>
        </w:rPr>
        <w:t xml:space="preserve"> will be generated using the workflow developed in </w:t>
      </w:r>
      <w:proofErr w:type="spellStart"/>
      <w:r w:rsidR="00835504">
        <w:rPr>
          <w:rFonts w:cs="Arial"/>
          <w:i/>
          <w:color w:val="000000"/>
          <w:lang w:val="en-US"/>
        </w:rPr>
        <w:t>PhysMRRT</w:t>
      </w:r>
      <w:proofErr w:type="spellEnd"/>
      <w:r w:rsidR="00835504">
        <w:rPr>
          <w:rFonts w:cs="Arial"/>
          <w:i/>
          <w:color w:val="000000"/>
          <w:lang w:val="en-US"/>
        </w:rPr>
        <w:t xml:space="preserve">. </w:t>
      </w:r>
      <w:r w:rsidR="00835504">
        <w:rPr>
          <w:rFonts w:cs="Arial"/>
          <w:color w:val="000000"/>
          <w:lang w:val="en-US"/>
        </w:rPr>
        <w:t xml:space="preserve">Instead of an isotropic 1.5-cm CTV expansion, this workflow generates a CTV </w:t>
      </w:r>
      <w:r>
        <w:rPr>
          <w:rFonts w:cs="Arial"/>
          <w:color w:val="000000"/>
          <w:lang w:val="en-US"/>
        </w:rPr>
        <w:t xml:space="preserve">by defining high-risk regions for tumor infiltration using </w:t>
      </w:r>
      <w:r w:rsidR="00835504">
        <w:rPr>
          <w:rFonts w:cs="Arial"/>
          <w:color w:val="000000"/>
          <w:lang w:val="en-US"/>
        </w:rPr>
        <w:t>unsupervised learning (</w:t>
      </w:r>
      <w:r>
        <w:rPr>
          <w:rFonts w:cs="Arial"/>
          <w:color w:val="000000"/>
          <w:lang w:val="en-US"/>
        </w:rPr>
        <w:t>applied</w:t>
      </w:r>
      <w:r w:rsidR="00835504">
        <w:rPr>
          <w:rFonts w:cs="Arial"/>
          <w:color w:val="000000"/>
          <w:lang w:val="en-US"/>
        </w:rPr>
        <w:t xml:space="preserve"> on </w:t>
      </w:r>
      <w:r w:rsidR="00C67DBD">
        <w:rPr>
          <w:rFonts w:cs="Arial"/>
          <w:color w:val="000000"/>
          <w:lang w:val="en-US"/>
        </w:rPr>
        <w:t xml:space="preserve">the </w:t>
      </w:r>
      <w:proofErr w:type="spellStart"/>
      <w:r w:rsidR="00835504">
        <w:rPr>
          <w:rFonts w:cs="Arial"/>
          <w:color w:val="000000"/>
          <w:lang w:val="en-US"/>
        </w:rPr>
        <w:t>aMRI</w:t>
      </w:r>
      <w:proofErr w:type="spellEnd"/>
      <w:r w:rsidR="00C67DBD">
        <w:rPr>
          <w:rFonts w:cs="Arial"/>
          <w:color w:val="000000"/>
          <w:lang w:val="en-US"/>
        </w:rPr>
        <w:t>-scans</w:t>
      </w:r>
      <w:r w:rsidR="00835504">
        <w:rPr>
          <w:rFonts w:cs="Arial"/>
          <w:color w:val="000000"/>
          <w:lang w:val="en-US"/>
        </w:rPr>
        <w:t>) and tumor growth modelling (</w:t>
      </w:r>
      <w:r>
        <w:rPr>
          <w:rFonts w:cs="Arial"/>
          <w:color w:val="000000"/>
          <w:lang w:val="en-US"/>
        </w:rPr>
        <w:t xml:space="preserve">applied on </w:t>
      </w:r>
      <w:r w:rsidR="00C67DBD">
        <w:rPr>
          <w:rFonts w:cs="Arial"/>
          <w:color w:val="000000"/>
          <w:lang w:val="en-US"/>
        </w:rPr>
        <w:t xml:space="preserve">conventional </w:t>
      </w:r>
      <w:r>
        <w:rPr>
          <w:rFonts w:cs="Arial"/>
          <w:color w:val="000000"/>
          <w:lang w:val="en-US"/>
        </w:rPr>
        <w:t xml:space="preserve">MRI). The </w:t>
      </w:r>
      <w:proofErr w:type="spellStart"/>
      <w:r>
        <w:rPr>
          <w:rFonts w:cs="Arial"/>
          <w:color w:val="000000"/>
          <w:lang w:val="en-US"/>
        </w:rPr>
        <w:t>CTV</w:t>
      </w:r>
      <w:r>
        <w:rPr>
          <w:rFonts w:cs="Arial"/>
          <w:color w:val="000000"/>
          <w:vertAlign w:val="subscript"/>
          <w:lang w:val="en-US"/>
        </w:rPr>
        <w:t>aMRI</w:t>
      </w:r>
      <w:proofErr w:type="spellEnd"/>
      <w:r>
        <w:rPr>
          <w:rFonts w:cs="Arial"/>
          <w:color w:val="000000"/>
          <w:lang w:val="en-US"/>
        </w:rPr>
        <w:t xml:space="preserve"> will then be used to generate a conceptual </w:t>
      </w:r>
      <w:proofErr w:type="spellStart"/>
      <w:r>
        <w:rPr>
          <w:rFonts w:cs="Arial"/>
          <w:color w:val="000000"/>
          <w:lang w:val="en-US"/>
        </w:rPr>
        <w:t>aMRI</w:t>
      </w:r>
      <w:proofErr w:type="spellEnd"/>
      <w:r>
        <w:rPr>
          <w:rFonts w:cs="Arial"/>
          <w:color w:val="000000"/>
          <w:lang w:val="en-US"/>
        </w:rPr>
        <w:t xml:space="preserve"> radiotherapy plan according to standard clinical guidelines.</w:t>
      </w:r>
    </w:p>
    <w:p w14:paraId="7A756B74" w14:textId="6D88BC89" w:rsidR="001D18A0" w:rsidRDefault="001D18A0" w:rsidP="007E64E8">
      <w:pPr>
        <w:ind w:left="709"/>
        <w:rPr>
          <w:rFonts w:cs="Arial"/>
          <w:color w:val="000000"/>
          <w:lang w:val="en-US"/>
        </w:rPr>
      </w:pPr>
    </w:p>
    <w:p w14:paraId="31B5B747" w14:textId="2E3824E7" w:rsidR="000C2079" w:rsidRDefault="00680F8A" w:rsidP="00AE7FD1">
      <w:pPr>
        <w:pStyle w:val="Heading3"/>
        <w:rPr>
          <w:lang w:val="en-US"/>
        </w:rPr>
      </w:pPr>
      <w:bookmarkStart w:id="80" w:name="_Toc140755221"/>
      <w:r>
        <w:rPr>
          <w:lang w:val="en-US"/>
        </w:rPr>
        <w:t>Recurrence volume delineation</w:t>
      </w:r>
      <w:bookmarkEnd w:id="80"/>
    </w:p>
    <w:p w14:paraId="4002FCED" w14:textId="2BC238AD" w:rsidR="00A51B5A" w:rsidRPr="00CD74FB" w:rsidRDefault="00104CBD" w:rsidP="001409CF">
      <w:pPr>
        <w:ind w:left="709"/>
        <w:jc w:val="both"/>
        <w:rPr>
          <w:rFonts w:cs="Arial"/>
          <w:color w:val="000000"/>
          <w:lang w:val="en-US"/>
        </w:rPr>
      </w:pPr>
      <w:r>
        <w:rPr>
          <w:rFonts w:cs="Arial"/>
          <w:color w:val="000000"/>
          <w:lang w:val="en-US"/>
        </w:rPr>
        <w:t>As the site of the recurrence volume can, in hindsight, provide valuable information on the location of tumor infiltration</w:t>
      </w:r>
      <w:r w:rsidR="000D1919">
        <w:rPr>
          <w:rFonts w:cs="Arial"/>
          <w:color w:val="000000"/>
          <w:lang w:val="en-US"/>
        </w:rPr>
        <w:t>,</w:t>
      </w:r>
      <w:r w:rsidR="000D1919" w:rsidRPr="000D1919">
        <w:rPr>
          <w:rFonts w:cs="Arial"/>
          <w:color w:val="000000"/>
          <w:lang w:val="en-US"/>
        </w:rPr>
        <w:t xml:space="preserve"> standard follow-up data </w:t>
      </w:r>
      <w:r w:rsidR="000D1919">
        <w:rPr>
          <w:rFonts w:cs="Arial"/>
          <w:color w:val="000000"/>
          <w:lang w:val="en-US"/>
        </w:rPr>
        <w:t xml:space="preserve">of the recruited patients </w:t>
      </w:r>
      <w:r w:rsidR="000D1919" w:rsidRPr="000D1919">
        <w:rPr>
          <w:rFonts w:cs="Arial"/>
          <w:color w:val="000000"/>
          <w:lang w:val="en-US"/>
        </w:rPr>
        <w:t xml:space="preserve">will be analyzed </w:t>
      </w:r>
      <w:r w:rsidR="00A51B5A">
        <w:rPr>
          <w:rFonts w:cs="Arial"/>
          <w:color w:val="000000"/>
          <w:lang w:val="en-US"/>
        </w:rPr>
        <w:t xml:space="preserve">to determine the </w:t>
      </w:r>
      <w:r w:rsidR="00680F8A">
        <w:rPr>
          <w:rFonts w:cs="Arial"/>
          <w:color w:val="000000"/>
          <w:lang w:val="en-US"/>
        </w:rPr>
        <w:t>time point</w:t>
      </w:r>
      <w:r w:rsidR="00A51B5A">
        <w:rPr>
          <w:rFonts w:cs="Arial"/>
          <w:color w:val="000000"/>
          <w:lang w:val="en-US"/>
        </w:rPr>
        <w:t xml:space="preserve"> of recurrence </w:t>
      </w:r>
      <w:r w:rsidR="000D1919">
        <w:rPr>
          <w:rFonts w:cs="Arial"/>
          <w:color w:val="000000"/>
          <w:lang w:val="en-US"/>
        </w:rPr>
        <w:t>(</w:t>
      </w:r>
      <w:r w:rsidR="000D1919" w:rsidRPr="000D1919">
        <w:rPr>
          <w:rFonts w:cs="Arial"/>
          <w:color w:val="000000"/>
          <w:lang w:val="en-US"/>
        </w:rPr>
        <w:t xml:space="preserve">which is expected to happen within </w:t>
      </w:r>
      <w:r w:rsidR="000D1919" w:rsidRPr="000D1919">
        <w:rPr>
          <w:rFonts w:cs="Arial"/>
          <w:color w:val="000000"/>
          <w:lang w:val="en-US"/>
        </w:rPr>
        <w:lastRenderedPageBreak/>
        <w:t>two years after radiotherapy treatment has finished at maximum</w:t>
      </w:r>
      <w:r w:rsidR="000D1919">
        <w:rPr>
          <w:rFonts w:cs="Arial"/>
          <w:color w:val="000000"/>
          <w:lang w:val="en-US"/>
        </w:rPr>
        <w:t>)</w:t>
      </w:r>
      <w:r w:rsidR="000D1919" w:rsidRPr="000D1919">
        <w:rPr>
          <w:rFonts w:cs="Arial"/>
          <w:color w:val="000000"/>
          <w:lang w:val="en-US"/>
        </w:rPr>
        <w:t>.</w:t>
      </w:r>
      <w:r w:rsidR="00E003E2">
        <w:rPr>
          <w:rFonts w:cs="Arial"/>
          <w:color w:val="000000"/>
          <w:vertAlign w:val="superscript"/>
          <w:lang w:val="en-US"/>
        </w:rPr>
        <w:t>3</w:t>
      </w:r>
      <w:r w:rsidR="000D1919">
        <w:rPr>
          <w:rFonts w:cs="Arial"/>
          <w:color w:val="000000"/>
          <w:lang w:val="en-US"/>
        </w:rPr>
        <w:t xml:space="preserve"> </w:t>
      </w:r>
      <w:r w:rsidR="000D1919" w:rsidRPr="000D1919">
        <w:rPr>
          <w:rFonts w:cs="Arial"/>
          <w:color w:val="000000"/>
          <w:lang w:val="en-US"/>
        </w:rPr>
        <w:t xml:space="preserve"> </w:t>
      </w:r>
      <w:r w:rsidR="00680F8A">
        <w:rPr>
          <w:rFonts w:cs="Arial"/>
          <w:color w:val="000000"/>
          <w:lang w:val="en-US"/>
        </w:rPr>
        <w:t>The time point that progressive disease is first established in the neuro-oncological multidisciplinary consultation</w:t>
      </w:r>
      <w:r w:rsidR="005F2CBC">
        <w:rPr>
          <w:rFonts w:cs="Arial"/>
          <w:color w:val="000000"/>
          <w:lang w:val="en-US"/>
        </w:rPr>
        <w:t>/clinical practice</w:t>
      </w:r>
      <w:r w:rsidR="00680F8A">
        <w:rPr>
          <w:rFonts w:cs="Arial"/>
          <w:color w:val="000000"/>
          <w:lang w:val="en-US"/>
        </w:rPr>
        <w:t xml:space="preserve"> will be marked; this is </w:t>
      </w:r>
      <w:r w:rsidR="00F0600A">
        <w:rPr>
          <w:rFonts w:cs="Arial"/>
          <w:color w:val="000000"/>
          <w:lang w:val="en-US"/>
        </w:rPr>
        <w:t>determined by the clinicians</w:t>
      </w:r>
      <w:r w:rsidR="00680F8A">
        <w:rPr>
          <w:rFonts w:cs="Arial"/>
          <w:color w:val="000000"/>
          <w:lang w:val="en-US"/>
        </w:rPr>
        <w:t xml:space="preserve"> </w:t>
      </w:r>
      <w:r w:rsidR="000D1919" w:rsidRPr="000D1919">
        <w:rPr>
          <w:rFonts w:cs="Arial"/>
          <w:color w:val="000000"/>
          <w:lang w:val="en-US"/>
        </w:rPr>
        <w:t xml:space="preserve">according to the clinical standard </w:t>
      </w:r>
      <w:r w:rsidR="000D1919" w:rsidRPr="00BE4246">
        <w:rPr>
          <w:rFonts w:cs="Arial"/>
          <w:i/>
          <w:color w:val="000000"/>
          <w:lang w:val="en-US"/>
        </w:rPr>
        <w:t>Response Assessment for Neuro-Oncology (RANO) criteria</w:t>
      </w:r>
      <w:r w:rsidR="000D1919" w:rsidRPr="000D1919">
        <w:rPr>
          <w:rFonts w:cs="Arial"/>
          <w:color w:val="000000"/>
          <w:lang w:val="en-US"/>
        </w:rPr>
        <w:t xml:space="preserve"> </w:t>
      </w:r>
      <w:r w:rsidR="000D1919" w:rsidRPr="000D1919">
        <w:rPr>
          <w:rFonts w:cs="Arial"/>
          <w:i/>
          <w:color w:val="000000"/>
          <w:lang w:val="en-US"/>
        </w:rPr>
        <w:t xml:space="preserve">(Table </w:t>
      </w:r>
      <w:r w:rsidR="0054098F">
        <w:rPr>
          <w:rFonts w:cs="Arial"/>
          <w:i/>
          <w:color w:val="000000"/>
          <w:lang w:val="en-US"/>
        </w:rPr>
        <w:t>4</w:t>
      </w:r>
      <w:r w:rsidR="000D1919" w:rsidRPr="000D1919">
        <w:rPr>
          <w:rFonts w:cs="Arial"/>
          <w:i/>
          <w:color w:val="000000"/>
          <w:lang w:val="en-US"/>
        </w:rPr>
        <w:t>).</w:t>
      </w:r>
      <w:r w:rsidR="00BE4246">
        <w:rPr>
          <w:rFonts w:cs="Arial"/>
          <w:color w:val="000000"/>
          <w:vertAlign w:val="superscript"/>
          <w:lang w:val="en-US"/>
        </w:rPr>
        <w:t>20</w:t>
      </w:r>
      <w:r w:rsidR="00680F8A">
        <w:rPr>
          <w:rFonts w:cs="Arial"/>
          <w:color w:val="000000"/>
          <w:lang w:val="en-US"/>
        </w:rPr>
        <w:t xml:space="preserve"> O</w:t>
      </w:r>
      <w:r w:rsidR="00CD058E">
        <w:rPr>
          <w:rFonts w:cs="Arial"/>
          <w:color w:val="000000"/>
          <w:lang w:val="en-US"/>
        </w:rPr>
        <w:t>ne of the challenges of re</w:t>
      </w:r>
      <w:r w:rsidR="00F0600A">
        <w:rPr>
          <w:rFonts w:cs="Arial"/>
          <w:color w:val="000000"/>
          <w:lang w:val="en-US"/>
        </w:rPr>
        <w:t>s</w:t>
      </w:r>
      <w:r w:rsidR="00CD058E">
        <w:rPr>
          <w:rFonts w:cs="Arial"/>
          <w:color w:val="000000"/>
          <w:lang w:val="en-US"/>
        </w:rPr>
        <w:t>ponse</w:t>
      </w:r>
      <w:r w:rsidR="00F0600A">
        <w:rPr>
          <w:rFonts w:cs="Arial"/>
          <w:color w:val="000000"/>
          <w:lang w:val="en-US"/>
        </w:rPr>
        <w:t xml:space="preserve"> assessment in clinical practice, however, is the presence of </w:t>
      </w:r>
      <w:proofErr w:type="spellStart"/>
      <w:r w:rsidR="00F0600A">
        <w:rPr>
          <w:rFonts w:cs="Arial"/>
          <w:i/>
          <w:color w:val="000000"/>
          <w:lang w:val="en-US"/>
        </w:rPr>
        <w:t>pseudoprogression</w:t>
      </w:r>
      <w:proofErr w:type="spellEnd"/>
      <w:r w:rsidR="00310805">
        <w:rPr>
          <w:rFonts w:cs="Arial"/>
          <w:color w:val="000000"/>
          <w:lang w:val="en-US"/>
        </w:rPr>
        <w:t xml:space="preserve">: </w:t>
      </w:r>
      <w:r w:rsidR="00310805" w:rsidRPr="00310805">
        <w:rPr>
          <w:rFonts w:cs="Arial"/>
          <w:color w:val="000000"/>
          <w:lang w:val="en-US"/>
        </w:rPr>
        <w:t>N</w:t>
      </w:r>
      <w:r w:rsidR="00310805" w:rsidRPr="00310805">
        <w:rPr>
          <w:lang w:val="en-US"/>
        </w:rPr>
        <w:t xml:space="preserve">ew or increasing contrast-enhancement and/or T2-weighted </w:t>
      </w:r>
      <w:proofErr w:type="spellStart"/>
      <w:r w:rsidR="00310805" w:rsidRPr="00310805">
        <w:rPr>
          <w:lang w:val="en-US"/>
        </w:rPr>
        <w:t>hyperintensity</w:t>
      </w:r>
      <w:proofErr w:type="spellEnd"/>
      <w:r w:rsidR="00310805" w:rsidRPr="00310805">
        <w:rPr>
          <w:lang w:val="en-US"/>
        </w:rPr>
        <w:t xml:space="preserve"> after treatment with radio- or chemotherapy, implying progressive disease at first, but eventually subsiding wit</w:t>
      </w:r>
      <w:r w:rsidR="00310805">
        <w:rPr>
          <w:lang w:val="en-US"/>
        </w:rPr>
        <w:t xml:space="preserve">hout any therapeutic interaction. In clinical practice, it is not yet possible to reliable distinguish between </w:t>
      </w:r>
      <w:proofErr w:type="spellStart"/>
      <w:r w:rsidR="00310805">
        <w:rPr>
          <w:i/>
          <w:lang w:val="en-US"/>
        </w:rPr>
        <w:t>pseudoprogression</w:t>
      </w:r>
      <w:proofErr w:type="spellEnd"/>
      <w:r w:rsidR="00310805">
        <w:rPr>
          <w:i/>
          <w:lang w:val="en-US"/>
        </w:rPr>
        <w:t xml:space="preserve"> </w:t>
      </w:r>
      <w:r w:rsidR="00310805">
        <w:rPr>
          <w:lang w:val="en-US"/>
        </w:rPr>
        <w:t>and true tumor progression. In a research setting, however, it is possible to look back</w:t>
      </w:r>
      <w:r w:rsidR="00BF2F15">
        <w:rPr>
          <w:lang w:val="en-US"/>
        </w:rPr>
        <w:t>/forward</w:t>
      </w:r>
      <w:r w:rsidR="00310805">
        <w:rPr>
          <w:lang w:val="en-US"/>
        </w:rPr>
        <w:t xml:space="preserve"> </w:t>
      </w:r>
      <w:r w:rsidR="00E003E2">
        <w:rPr>
          <w:lang w:val="en-US"/>
        </w:rPr>
        <w:t xml:space="preserve">in time </w:t>
      </w:r>
      <w:r w:rsidR="00310805">
        <w:rPr>
          <w:lang w:val="en-US"/>
        </w:rPr>
        <w:t xml:space="preserve">and establish if abnormalities on follow-up MRI were </w:t>
      </w:r>
      <w:proofErr w:type="spellStart"/>
      <w:r w:rsidR="00310805">
        <w:rPr>
          <w:i/>
          <w:lang w:val="en-US"/>
        </w:rPr>
        <w:t>pseudoprogression</w:t>
      </w:r>
      <w:proofErr w:type="spellEnd"/>
      <w:r w:rsidR="00310805">
        <w:rPr>
          <w:lang w:val="en-US"/>
        </w:rPr>
        <w:t xml:space="preserve"> or actual tumor progression. In this study, this approach</w:t>
      </w:r>
      <w:r w:rsidR="00AE612D">
        <w:rPr>
          <w:lang w:val="en-US"/>
        </w:rPr>
        <w:t xml:space="preserve"> </w:t>
      </w:r>
      <w:r w:rsidR="00E003E2">
        <w:rPr>
          <w:lang w:val="en-US"/>
        </w:rPr>
        <w:t>(</w:t>
      </w:r>
      <w:r w:rsidR="00AE612D">
        <w:rPr>
          <w:lang w:val="en-US"/>
        </w:rPr>
        <w:t>under supervision of a radiologist</w:t>
      </w:r>
      <w:r w:rsidR="00E003E2">
        <w:rPr>
          <w:lang w:val="en-US"/>
        </w:rPr>
        <w:t>)</w:t>
      </w:r>
      <w:r w:rsidR="00310805">
        <w:rPr>
          <w:lang w:val="en-US"/>
        </w:rPr>
        <w:t xml:space="preserve"> will be used to mark the time p</w:t>
      </w:r>
      <w:r w:rsidR="00BF2F15">
        <w:rPr>
          <w:lang w:val="en-US"/>
        </w:rPr>
        <w:t xml:space="preserve">oint of first tumor recurrence. </w:t>
      </w:r>
      <w:r w:rsidR="00AE612D">
        <w:rPr>
          <w:lang w:val="en-US"/>
        </w:rPr>
        <w:t>T</w:t>
      </w:r>
      <w:r w:rsidR="00CD74FB">
        <w:rPr>
          <w:lang w:val="en-US"/>
        </w:rPr>
        <w:t xml:space="preserve">wo </w:t>
      </w:r>
      <w:r w:rsidR="00EF285D">
        <w:rPr>
          <w:lang w:val="en-US"/>
        </w:rPr>
        <w:t xml:space="preserve">possible </w:t>
      </w:r>
      <w:r w:rsidR="00CD74FB">
        <w:rPr>
          <w:lang w:val="en-US"/>
        </w:rPr>
        <w:t>scenarios have been visualized</w:t>
      </w:r>
      <w:r w:rsidR="00AE612D">
        <w:rPr>
          <w:lang w:val="en-US"/>
        </w:rPr>
        <w:t xml:space="preserve"> in </w:t>
      </w:r>
      <w:r w:rsidR="00AE612D">
        <w:rPr>
          <w:i/>
          <w:lang w:val="en-US"/>
        </w:rPr>
        <w:t>Fig. 3</w:t>
      </w:r>
      <w:r w:rsidR="00CD74FB">
        <w:rPr>
          <w:lang w:val="en-US"/>
        </w:rPr>
        <w:t>.</w:t>
      </w:r>
      <w:r w:rsidR="00AE612D">
        <w:rPr>
          <w:lang w:val="en-US"/>
        </w:rPr>
        <w:t xml:space="preserve"> After determination of the time point of first recurrence,</w:t>
      </w:r>
      <w:r w:rsidR="00E003E2">
        <w:rPr>
          <w:lang w:val="en-US"/>
        </w:rPr>
        <w:t xml:space="preserve"> the recurrence volume will be</w:t>
      </w:r>
      <w:r w:rsidR="00AE612D">
        <w:rPr>
          <w:lang w:val="en-US"/>
        </w:rPr>
        <w:t xml:space="preserve"> delineated in MIM Maestro</w:t>
      </w:r>
      <w:r w:rsidR="00AE612D" w:rsidRPr="00AE612D">
        <w:rPr>
          <w:vertAlign w:val="superscript"/>
          <w:lang w:val="en-US"/>
        </w:rPr>
        <w:t>®</w:t>
      </w:r>
      <w:r w:rsidR="00AE612D">
        <w:rPr>
          <w:lang w:val="en-US"/>
        </w:rPr>
        <w:t>, the delineation software used at the Dept. of Radiotherapy, under supervision of a radiation oncologist.</w:t>
      </w:r>
    </w:p>
    <w:p w14:paraId="6132775D" w14:textId="77777777" w:rsidR="00A51B5A" w:rsidRDefault="00A51B5A" w:rsidP="001409CF">
      <w:pPr>
        <w:ind w:left="709"/>
        <w:jc w:val="both"/>
        <w:rPr>
          <w:rFonts w:cs="Arial"/>
          <w:color w:val="000000"/>
          <w:vertAlign w:val="subscript"/>
          <w:lang w:val="en-US"/>
        </w:rPr>
      </w:pPr>
    </w:p>
    <w:p w14:paraId="064C269B" w14:textId="3316DB57" w:rsidR="000D1919" w:rsidRDefault="000D1919" w:rsidP="00725821">
      <w:pPr>
        <w:rPr>
          <w:lang w:val="en-US"/>
        </w:rPr>
      </w:pPr>
    </w:p>
    <w:tbl>
      <w:tblPr>
        <w:tblStyle w:val="TableGrid"/>
        <w:tblW w:w="0" w:type="auto"/>
        <w:tblLook w:val="04A0" w:firstRow="1" w:lastRow="0" w:firstColumn="1" w:lastColumn="0" w:noHBand="0" w:noVBand="1"/>
      </w:tblPr>
      <w:tblGrid>
        <w:gridCol w:w="1507"/>
        <w:gridCol w:w="1671"/>
        <w:gridCol w:w="1540"/>
        <w:gridCol w:w="1927"/>
        <w:gridCol w:w="2427"/>
      </w:tblGrid>
      <w:tr w:rsidR="001409CF" w:rsidRPr="00E13DB7" w14:paraId="0E5C6FB4" w14:textId="77777777" w:rsidTr="00A70A17">
        <w:tc>
          <w:tcPr>
            <w:tcW w:w="9288" w:type="dxa"/>
            <w:gridSpan w:val="5"/>
            <w:tcBorders>
              <w:top w:val="nil"/>
              <w:left w:val="nil"/>
              <w:right w:val="nil"/>
            </w:tcBorders>
          </w:tcPr>
          <w:p w14:paraId="004FBEEE" w14:textId="74D86463" w:rsidR="001409CF" w:rsidRPr="001409CF" w:rsidRDefault="001409CF" w:rsidP="0054098F">
            <w:pPr>
              <w:spacing w:line="240" w:lineRule="auto"/>
              <w:rPr>
                <w:i/>
                <w:vertAlign w:val="superscript"/>
                <w:lang w:val="en-GB"/>
              </w:rPr>
            </w:pPr>
            <w:r w:rsidRPr="001409CF">
              <w:rPr>
                <w:i/>
                <w:lang w:val="en-GB"/>
              </w:rPr>
              <w:t xml:space="preserve">Table </w:t>
            </w:r>
            <w:r w:rsidR="0054098F">
              <w:rPr>
                <w:i/>
                <w:lang w:val="en-GB"/>
              </w:rPr>
              <w:t>4</w:t>
            </w:r>
            <w:r w:rsidRPr="001409CF">
              <w:rPr>
                <w:i/>
                <w:lang w:val="en-GB"/>
              </w:rPr>
              <w:t>. Criteria for response assessment incorporating MRI and clinical factors</w:t>
            </w:r>
            <w:r w:rsidRPr="001409CF">
              <w:rPr>
                <w:i/>
                <w:vertAlign w:val="superscript"/>
                <w:lang w:val="en-GB"/>
              </w:rPr>
              <w:t>20</w:t>
            </w:r>
          </w:p>
        </w:tc>
      </w:tr>
      <w:tr w:rsidR="001409CF" w:rsidRPr="00252711" w14:paraId="1E064E27" w14:textId="77777777" w:rsidTr="00A70A17">
        <w:tc>
          <w:tcPr>
            <w:tcW w:w="1526" w:type="dxa"/>
          </w:tcPr>
          <w:p w14:paraId="0B360B8F" w14:textId="77777777" w:rsidR="001409CF" w:rsidRPr="00252711" w:rsidRDefault="001409CF" w:rsidP="00A70A17">
            <w:pPr>
              <w:spacing w:line="240" w:lineRule="auto"/>
              <w:rPr>
                <w:b/>
                <w:bCs/>
                <w:sz w:val="18"/>
                <w:szCs w:val="18"/>
                <w:lang w:val="en-GB"/>
              </w:rPr>
            </w:pPr>
            <w:r w:rsidRPr="00252711">
              <w:rPr>
                <w:b/>
                <w:bCs/>
                <w:sz w:val="18"/>
                <w:szCs w:val="18"/>
                <w:lang w:val="en-GB"/>
              </w:rPr>
              <w:t>Criterion</w:t>
            </w:r>
          </w:p>
        </w:tc>
        <w:tc>
          <w:tcPr>
            <w:tcW w:w="1701" w:type="dxa"/>
          </w:tcPr>
          <w:p w14:paraId="33663384" w14:textId="77777777" w:rsidR="001409CF" w:rsidRPr="00252711" w:rsidRDefault="001409CF" w:rsidP="00A70A17">
            <w:pPr>
              <w:spacing w:line="240" w:lineRule="auto"/>
              <w:rPr>
                <w:b/>
                <w:bCs/>
                <w:sz w:val="18"/>
                <w:szCs w:val="18"/>
                <w:lang w:val="en-GB"/>
              </w:rPr>
            </w:pPr>
            <w:r w:rsidRPr="00252711">
              <w:rPr>
                <w:b/>
                <w:bCs/>
                <w:sz w:val="18"/>
                <w:szCs w:val="18"/>
                <w:lang w:val="en-GB"/>
              </w:rPr>
              <w:t>CR</w:t>
            </w:r>
          </w:p>
        </w:tc>
        <w:tc>
          <w:tcPr>
            <w:tcW w:w="1559" w:type="dxa"/>
          </w:tcPr>
          <w:p w14:paraId="72D30E52" w14:textId="77777777" w:rsidR="001409CF" w:rsidRPr="00252711" w:rsidRDefault="001409CF" w:rsidP="00A70A17">
            <w:pPr>
              <w:spacing w:line="240" w:lineRule="auto"/>
              <w:rPr>
                <w:b/>
                <w:bCs/>
                <w:sz w:val="18"/>
                <w:szCs w:val="18"/>
                <w:lang w:val="en-GB"/>
              </w:rPr>
            </w:pPr>
            <w:r w:rsidRPr="00252711">
              <w:rPr>
                <w:b/>
                <w:bCs/>
                <w:sz w:val="18"/>
                <w:szCs w:val="18"/>
                <w:lang w:val="en-GB"/>
              </w:rPr>
              <w:t>PR</w:t>
            </w:r>
          </w:p>
        </w:tc>
        <w:tc>
          <w:tcPr>
            <w:tcW w:w="1985" w:type="dxa"/>
          </w:tcPr>
          <w:p w14:paraId="25D95B1F" w14:textId="77777777" w:rsidR="001409CF" w:rsidRPr="00252711" w:rsidRDefault="001409CF" w:rsidP="00A70A17">
            <w:pPr>
              <w:spacing w:line="240" w:lineRule="auto"/>
              <w:rPr>
                <w:b/>
                <w:bCs/>
                <w:sz w:val="18"/>
                <w:szCs w:val="18"/>
                <w:lang w:val="en-GB"/>
              </w:rPr>
            </w:pPr>
            <w:r w:rsidRPr="00252711">
              <w:rPr>
                <w:b/>
                <w:bCs/>
                <w:sz w:val="18"/>
                <w:szCs w:val="18"/>
                <w:lang w:val="en-GB"/>
              </w:rPr>
              <w:t>SD</w:t>
            </w:r>
          </w:p>
        </w:tc>
        <w:tc>
          <w:tcPr>
            <w:tcW w:w="2517" w:type="dxa"/>
          </w:tcPr>
          <w:p w14:paraId="1E898D81" w14:textId="77777777" w:rsidR="001409CF" w:rsidRPr="00252711" w:rsidRDefault="001409CF" w:rsidP="00A70A17">
            <w:pPr>
              <w:spacing w:line="240" w:lineRule="auto"/>
              <w:rPr>
                <w:b/>
                <w:bCs/>
                <w:sz w:val="18"/>
                <w:szCs w:val="18"/>
                <w:lang w:val="en-GB"/>
              </w:rPr>
            </w:pPr>
            <w:r w:rsidRPr="00252711">
              <w:rPr>
                <w:b/>
                <w:bCs/>
                <w:sz w:val="18"/>
                <w:szCs w:val="18"/>
                <w:lang w:val="en-GB"/>
              </w:rPr>
              <w:t>PD</w:t>
            </w:r>
          </w:p>
        </w:tc>
      </w:tr>
      <w:tr w:rsidR="001409CF" w:rsidRPr="00252711" w14:paraId="2C9B33E6" w14:textId="77777777" w:rsidTr="00A70A17">
        <w:tc>
          <w:tcPr>
            <w:tcW w:w="1526" w:type="dxa"/>
          </w:tcPr>
          <w:p w14:paraId="72F10229" w14:textId="77777777" w:rsidR="001409CF" w:rsidRPr="00DC6DF5" w:rsidRDefault="001409CF" w:rsidP="00A70A17">
            <w:pPr>
              <w:spacing w:line="240" w:lineRule="auto"/>
              <w:rPr>
                <w:sz w:val="16"/>
                <w:szCs w:val="16"/>
                <w:lang w:val="en-GB"/>
              </w:rPr>
            </w:pPr>
            <w:r w:rsidRPr="00DC6DF5">
              <w:rPr>
                <w:sz w:val="16"/>
                <w:szCs w:val="16"/>
                <w:lang w:val="en-GB"/>
              </w:rPr>
              <w:t>T1-Gd +</w:t>
            </w:r>
          </w:p>
        </w:tc>
        <w:tc>
          <w:tcPr>
            <w:tcW w:w="1701" w:type="dxa"/>
          </w:tcPr>
          <w:p w14:paraId="22ECD07D" w14:textId="77777777" w:rsidR="001409CF" w:rsidRPr="00DC6DF5" w:rsidRDefault="001409CF" w:rsidP="00A70A17">
            <w:pPr>
              <w:spacing w:line="240" w:lineRule="auto"/>
              <w:rPr>
                <w:sz w:val="16"/>
                <w:szCs w:val="16"/>
                <w:lang w:val="en-GB"/>
              </w:rPr>
            </w:pPr>
            <w:r w:rsidRPr="00DC6DF5">
              <w:rPr>
                <w:sz w:val="16"/>
                <w:szCs w:val="16"/>
                <w:lang w:val="en-GB"/>
              </w:rPr>
              <w:t>None</w:t>
            </w:r>
          </w:p>
        </w:tc>
        <w:tc>
          <w:tcPr>
            <w:tcW w:w="1559" w:type="dxa"/>
          </w:tcPr>
          <w:p w14:paraId="72070CF8" w14:textId="77777777" w:rsidR="001409CF" w:rsidRPr="00DC6DF5" w:rsidRDefault="001409CF" w:rsidP="00A70A17">
            <w:pPr>
              <w:spacing w:line="240" w:lineRule="auto"/>
              <w:rPr>
                <w:sz w:val="16"/>
                <w:szCs w:val="16"/>
                <w:lang w:val="en-GB"/>
              </w:rPr>
            </w:pPr>
            <m:oMath>
              <m:r>
                <w:rPr>
                  <w:rFonts w:ascii="Cambria Math" w:hAnsi="Cambria Math"/>
                  <w:sz w:val="16"/>
                  <w:szCs w:val="16"/>
                  <w:lang w:val="en-GB"/>
                </w:rPr>
                <m:t>≥</m:t>
              </m:r>
            </m:oMath>
            <w:r w:rsidRPr="00DC6DF5">
              <w:rPr>
                <w:sz w:val="16"/>
                <w:szCs w:val="16"/>
                <w:lang w:val="en-GB"/>
              </w:rPr>
              <w:t xml:space="preserve"> 50% </w:t>
            </w:r>
            <m:oMath>
              <m:r>
                <w:rPr>
                  <w:rFonts w:ascii="Cambria Math" w:hAnsi="Cambria Math"/>
                  <w:sz w:val="16"/>
                  <w:szCs w:val="16"/>
                  <w:lang w:val="en-GB"/>
                </w:rPr>
                <m:t>↓</m:t>
              </m:r>
            </m:oMath>
          </w:p>
        </w:tc>
        <w:tc>
          <w:tcPr>
            <w:tcW w:w="1985" w:type="dxa"/>
          </w:tcPr>
          <w:p w14:paraId="138983D4" w14:textId="77777777" w:rsidR="001409CF" w:rsidRPr="00DC6DF5" w:rsidRDefault="001409CF" w:rsidP="00A70A17">
            <w:pPr>
              <w:spacing w:line="240" w:lineRule="auto"/>
              <w:rPr>
                <w:sz w:val="16"/>
                <w:szCs w:val="16"/>
                <w:lang w:val="en-GB"/>
              </w:rPr>
            </w:pPr>
            <m:oMath>
              <m:r>
                <w:rPr>
                  <w:rFonts w:ascii="Cambria Math" w:hAnsi="Cambria Math"/>
                  <w:sz w:val="16"/>
                  <w:szCs w:val="16"/>
                  <w:lang w:val="en-GB"/>
                </w:rPr>
                <m:t>&lt;</m:t>
              </m:r>
            </m:oMath>
            <w:r w:rsidRPr="00DC6DF5">
              <w:rPr>
                <w:sz w:val="16"/>
                <w:szCs w:val="16"/>
                <w:lang w:val="en-GB"/>
              </w:rPr>
              <w:t xml:space="preserve"> 50% </w:t>
            </w:r>
            <m:oMath>
              <m:r>
                <w:rPr>
                  <w:rFonts w:ascii="Cambria Math" w:hAnsi="Cambria Math"/>
                  <w:sz w:val="16"/>
                  <w:szCs w:val="16"/>
                  <w:lang w:val="en-GB"/>
                </w:rPr>
                <m:t>↓</m:t>
              </m:r>
            </m:oMath>
            <w:r w:rsidRPr="00DC6DF5">
              <w:rPr>
                <w:sz w:val="16"/>
                <w:szCs w:val="16"/>
                <w:lang w:val="en-GB"/>
              </w:rPr>
              <w:t xml:space="preserve"> to &lt; 25% </w:t>
            </w:r>
            <m:oMath>
              <m:r>
                <w:rPr>
                  <w:rFonts w:ascii="Cambria Math" w:hAnsi="Cambria Math"/>
                  <w:sz w:val="16"/>
                  <w:szCs w:val="16"/>
                  <w:lang w:val="en-GB"/>
                </w:rPr>
                <m:t>↑</m:t>
              </m:r>
            </m:oMath>
          </w:p>
        </w:tc>
        <w:tc>
          <w:tcPr>
            <w:tcW w:w="2517" w:type="dxa"/>
          </w:tcPr>
          <w:p w14:paraId="1D9307B4" w14:textId="77777777" w:rsidR="001409CF" w:rsidRPr="00DC6DF5" w:rsidRDefault="001409CF" w:rsidP="00A70A17">
            <w:pPr>
              <w:spacing w:line="240" w:lineRule="auto"/>
              <w:rPr>
                <w:sz w:val="16"/>
                <w:szCs w:val="16"/>
                <w:lang w:val="en-GB"/>
              </w:rPr>
            </w:pPr>
            <m:oMath>
              <m:r>
                <w:rPr>
                  <w:rFonts w:ascii="Cambria Math" w:hAnsi="Cambria Math"/>
                  <w:sz w:val="16"/>
                  <w:szCs w:val="16"/>
                  <w:lang w:val="en-GB"/>
                </w:rPr>
                <m:t>≥</m:t>
              </m:r>
            </m:oMath>
            <w:r w:rsidRPr="00DC6DF5">
              <w:rPr>
                <w:sz w:val="16"/>
                <w:szCs w:val="16"/>
                <w:lang w:val="en-GB"/>
              </w:rPr>
              <w:t xml:space="preserve"> 25% </w:t>
            </w:r>
            <m:oMath>
              <m:r>
                <w:rPr>
                  <w:rFonts w:ascii="Cambria Math" w:hAnsi="Cambria Math"/>
                  <w:sz w:val="16"/>
                  <w:szCs w:val="16"/>
                  <w:lang w:val="en-GB"/>
                </w:rPr>
                <m:t>↑</m:t>
              </m:r>
            </m:oMath>
            <w:r w:rsidRPr="00DC6DF5">
              <w:rPr>
                <w:sz w:val="16"/>
                <w:szCs w:val="16"/>
                <w:vertAlign w:val="superscript"/>
                <w:lang w:val="en-GB"/>
              </w:rPr>
              <w:t>†</w:t>
            </w:r>
          </w:p>
        </w:tc>
      </w:tr>
      <w:tr w:rsidR="001409CF" w:rsidRPr="00252711" w14:paraId="176A14BE" w14:textId="77777777" w:rsidTr="00A70A17">
        <w:tc>
          <w:tcPr>
            <w:tcW w:w="1526" w:type="dxa"/>
          </w:tcPr>
          <w:p w14:paraId="5922B82C" w14:textId="77777777" w:rsidR="001409CF" w:rsidRPr="00DC6DF5" w:rsidRDefault="001409CF" w:rsidP="00A70A17">
            <w:pPr>
              <w:spacing w:line="240" w:lineRule="auto"/>
              <w:rPr>
                <w:sz w:val="16"/>
                <w:szCs w:val="16"/>
                <w:lang w:val="en-GB"/>
              </w:rPr>
            </w:pPr>
            <w:r w:rsidRPr="00DC6DF5">
              <w:rPr>
                <w:sz w:val="16"/>
                <w:szCs w:val="16"/>
                <w:lang w:val="en-GB"/>
              </w:rPr>
              <w:t>T2/FLAIR</w:t>
            </w:r>
          </w:p>
        </w:tc>
        <w:tc>
          <w:tcPr>
            <w:tcW w:w="1701" w:type="dxa"/>
          </w:tcPr>
          <w:p w14:paraId="240063FA" w14:textId="77777777" w:rsidR="001409CF" w:rsidRPr="00DC6DF5" w:rsidRDefault="001409CF" w:rsidP="00A70A17">
            <w:pPr>
              <w:spacing w:line="240" w:lineRule="auto"/>
              <w:rPr>
                <w:sz w:val="16"/>
                <w:szCs w:val="16"/>
                <w:lang w:val="en-GB"/>
              </w:rPr>
            </w:pPr>
            <w:proofErr w:type="spellStart"/>
            <w:r w:rsidRPr="00DC6DF5">
              <w:rPr>
                <w:sz w:val="16"/>
                <w:szCs w:val="16"/>
                <w:lang w:val="en-GB"/>
              </w:rPr>
              <w:t>Stabler</w:t>
            </w:r>
            <w:proofErr w:type="spellEnd"/>
            <w:r w:rsidRPr="00DC6DF5">
              <w:rPr>
                <w:sz w:val="16"/>
                <w:szCs w:val="16"/>
                <w:lang w:val="en-GB"/>
              </w:rPr>
              <w:t xml:space="preserve"> or </w:t>
            </w:r>
            <m:oMath>
              <m:r>
                <w:rPr>
                  <w:rFonts w:ascii="Cambria Math" w:hAnsi="Cambria Math"/>
                  <w:sz w:val="16"/>
                  <w:szCs w:val="16"/>
                  <w:lang w:val="en-GB"/>
                </w:rPr>
                <m:t>↓</m:t>
              </m:r>
            </m:oMath>
          </w:p>
        </w:tc>
        <w:tc>
          <w:tcPr>
            <w:tcW w:w="1559" w:type="dxa"/>
          </w:tcPr>
          <w:p w14:paraId="3E082831"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1985" w:type="dxa"/>
          </w:tcPr>
          <w:p w14:paraId="59FAA662"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2517" w:type="dxa"/>
          </w:tcPr>
          <w:p w14:paraId="7FCDDB7C" w14:textId="77777777" w:rsidR="001409CF" w:rsidRPr="00DC6DF5" w:rsidRDefault="001409CF" w:rsidP="00A70A17">
            <w:pPr>
              <w:spacing w:line="240" w:lineRule="auto"/>
              <w:rPr>
                <w:sz w:val="16"/>
                <w:szCs w:val="16"/>
                <w:lang w:val="en-GB"/>
              </w:rPr>
            </w:pPr>
            <m:oMath>
              <m:r>
                <w:rPr>
                  <w:rFonts w:ascii="Cambria Math" w:hAnsi="Cambria Math"/>
                  <w:sz w:val="16"/>
                  <w:szCs w:val="16"/>
                  <w:lang w:val="en-GB"/>
                </w:rPr>
                <m:t>↑</m:t>
              </m:r>
            </m:oMath>
            <w:r w:rsidRPr="00DC6DF5">
              <w:rPr>
                <w:sz w:val="16"/>
                <w:szCs w:val="16"/>
                <w:vertAlign w:val="superscript"/>
                <w:lang w:val="en-GB"/>
              </w:rPr>
              <w:t>†</w:t>
            </w:r>
          </w:p>
        </w:tc>
      </w:tr>
      <w:tr w:rsidR="001409CF" w:rsidRPr="00252711" w14:paraId="021D3287" w14:textId="77777777" w:rsidTr="00A70A17">
        <w:tc>
          <w:tcPr>
            <w:tcW w:w="1526" w:type="dxa"/>
          </w:tcPr>
          <w:p w14:paraId="5BAA77B1" w14:textId="77777777" w:rsidR="001409CF" w:rsidRPr="00DC6DF5" w:rsidRDefault="001409CF" w:rsidP="00A70A17">
            <w:pPr>
              <w:spacing w:line="240" w:lineRule="auto"/>
              <w:rPr>
                <w:sz w:val="16"/>
                <w:szCs w:val="16"/>
                <w:lang w:val="en-GB"/>
              </w:rPr>
            </w:pPr>
            <w:r w:rsidRPr="00DC6DF5">
              <w:rPr>
                <w:sz w:val="16"/>
                <w:szCs w:val="16"/>
                <w:lang w:val="en-GB"/>
              </w:rPr>
              <w:t>New lesion</w:t>
            </w:r>
          </w:p>
        </w:tc>
        <w:tc>
          <w:tcPr>
            <w:tcW w:w="1701" w:type="dxa"/>
          </w:tcPr>
          <w:p w14:paraId="35BEA3C2" w14:textId="77777777" w:rsidR="001409CF" w:rsidRPr="00DC6DF5" w:rsidRDefault="001409CF" w:rsidP="00A70A17">
            <w:pPr>
              <w:spacing w:line="240" w:lineRule="auto"/>
              <w:rPr>
                <w:sz w:val="16"/>
                <w:szCs w:val="16"/>
                <w:lang w:val="en-GB"/>
              </w:rPr>
            </w:pPr>
            <w:r w:rsidRPr="00DC6DF5">
              <w:rPr>
                <w:sz w:val="16"/>
                <w:szCs w:val="16"/>
                <w:lang w:val="en-GB"/>
              </w:rPr>
              <w:t>None</w:t>
            </w:r>
          </w:p>
        </w:tc>
        <w:tc>
          <w:tcPr>
            <w:tcW w:w="1559" w:type="dxa"/>
          </w:tcPr>
          <w:p w14:paraId="6D9D16E0" w14:textId="77777777" w:rsidR="001409CF" w:rsidRPr="00DC6DF5" w:rsidRDefault="001409CF" w:rsidP="00A70A17">
            <w:pPr>
              <w:spacing w:line="240" w:lineRule="auto"/>
              <w:rPr>
                <w:sz w:val="16"/>
                <w:szCs w:val="16"/>
                <w:lang w:val="en-GB"/>
              </w:rPr>
            </w:pPr>
            <w:r w:rsidRPr="00DC6DF5">
              <w:rPr>
                <w:sz w:val="16"/>
                <w:szCs w:val="16"/>
                <w:lang w:val="en-GB"/>
              </w:rPr>
              <w:t>None</w:t>
            </w:r>
          </w:p>
        </w:tc>
        <w:tc>
          <w:tcPr>
            <w:tcW w:w="1985" w:type="dxa"/>
          </w:tcPr>
          <w:p w14:paraId="3E838191" w14:textId="77777777" w:rsidR="001409CF" w:rsidRPr="00DC6DF5" w:rsidRDefault="001409CF" w:rsidP="00A70A17">
            <w:pPr>
              <w:spacing w:line="240" w:lineRule="auto"/>
              <w:rPr>
                <w:sz w:val="16"/>
                <w:szCs w:val="16"/>
                <w:lang w:val="en-GB"/>
              </w:rPr>
            </w:pPr>
            <w:r w:rsidRPr="00DC6DF5">
              <w:rPr>
                <w:sz w:val="16"/>
                <w:szCs w:val="16"/>
                <w:lang w:val="en-GB"/>
              </w:rPr>
              <w:t>None</w:t>
            </w:r>
          </w:p>
        </w:tc>
        <w:tc>
          <w:tcPr>
            <w:tcW w:w="2517" w:type="dxa"/>
          </w:tcPr>
          <w:p w14:paraId="560E6A9F" w14:textId="77777777" w:rsidR="001409CF" w:rsidRPr="00DC6DF5" w:rsidRDefault="001409CF" w:rsidP="00A70A17">
            <w:pPr>
              <w:spacing w:line="240" w:lineRule="auto"/>
              <w:rPr>
                <w:sz w:val="16"/>
                <w:szCs w:val="16"/>
                <w:lang w:val="en-GB"/>
              </w:rPr>
            </w:pPr>
            <w:r w:rsidRPr="00DC6DF5">
              <w:rPr>
                <w:sz w:val="16"/>
                <w:szCs w:val="16"/>
                <w:lang w:val="en-GB"/>
              </w:rPr>
              <w:t>Present</w:t>
            </w:r>
            <w:r w:rsidRPr="00DC6DF5">
              <w:rPr>
                <w:sz w:val="16"/>
                <w:szCs w:val="16"/>
                <w:vertAlign w:val="superscript"/>
                <w:lang w:val="en-GB"/>
              </w:rPr>
              <w:t>†</w:t>
            </w:r>
          </w:p>
        </w:tc>
      </w:tr>
      <w:tr w:rsidR="001409CF" w:rsidRPr="00252711" w14:paraId="3F09428F" w14:textId="77777777" w:rsidTr="00A70A17">
        <w:tc>
          <w:tcPr>
            <w:tcW w:w="1526" w:type="dxa"/>
          </w:tcPr>
          <w:p w14:paraId="35281393" w14:textId="77777777" w:rsidR="001409CF" w:rsidRPr="00DC6DF5" w:rsidRDefault="001409CF" w:rsidP="00A70A17">
            <w:pPr>
              <w:spacing w:line="240" w:lineRule="auto"/>
              <w:rPr>
                <w:sz w:val="16"/>
                <w:szCs w:val="16"/>
                <w:lang w:val="en-GB"/>
              </w:rPr>
            </w:pPr>
            <w:r w:rsidRPr="00DC6DF5">
              <w:rPr>
                <w:sz w:val="16"/>
                <w:szCs w:val="16"/>
                <w:lang w:val="en-GB"/>
              </w:rPr>
              <w:t>Corticosteroids</w:t>
            </w:r>
          </w:p>
        </w:tc>
        <w:tc>
          <w:tcPr>
            <w:tcW w:w="1701" w:type="dxa"/>
          </w:tcPr>
          <w:p w14:paraId="5D83C086" w14:textId="77777777" w:rsidR="001409CF" w:rsidRPr="00DC6DF5" w:rsidRDefault="001409CF" w:rsidP="00A70A17">
            <w:pPr>
              <w:spacing w:line="240" w:lineRule="auto"/>
              <w:rPr>
                <w:sz w:val="16"/>
                <w:szCs w:val="16"/>
                <w:lang w:val="en-GB"/>
              </w:rPr>
            </w:pPr>
            <w:r w:rsidRPr="00DC6DF5">
              <w:rPr>
                <w:sz w:val="16"/>
                <w:szCs w:val="16"/>
                <w:lang w:val="en-GB"/>
              </w:rPr>
              <w:t>None</w:t>
            </w:r>
          </w:p>
        </w:tc>
        <w:tc>
          <w:tcPr>
            <w:tcW w:w="1559" w:type="dxa"/>
          </w:tcPr>
          <w:p w14:paraId="227DC885"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1985" w:type="dxa"/>
          </w:tcPr>
          <w:p w14:paraId="4E82691D"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2517" w:type="dxa"/>
          </w:tcPr>
          <w:p w14:paraId="7C074C5B" w14:textId="77777777" w:rsidR="001409CF" w:rsidRPr="00DC6DF5" w:rsidRDefault="001409CF" w:rsidP="00A70A17">
            <w:pPr>
              <w:spacing w:line="240" w:lineRule="auto"/>
              <w:rPr>
                <w:sz w:val="16"/>
                <w:szCs w:val="16"/>
                <w:lang w:val="en-GB"/>
              </w:rPr>
            </w:pPr>
            <w:r w:rsidRPr="00DC6DF5">
              <w:rPr>
                <w:sz w:val="16"/>
                <w:szCs w:val="16"/>
                <w:lang w:val="en-GB"/>
              </w:rPr>
              <w:t>NA</w:t>
            </w:r>
            <w:r w:rsidRPr="00DC6DF5">
              <w:rPr>
                <w:sz w:val="16"/>
                <w:szCs w:val="16"/>
                <w:vertAlign w:val="superscript"/>
                <w:lang w:val="en-GB"/>
              </w:rPr>
              <w:t>‡</w:t>
            </w:r>
          </w:p>
        </w:tc>
      </w:tr>
      <w:tr w:rsidR="001409CF" w:rsidRPr="00252711" w14:paraId="08E6EF7F" w14:textId="77777777" w:rsidTr="00A70A17">
        <w:tc>
          <w:tcPr>
            <w:tcW w:w="1526" w:type="dxa"/>
          </w:tcPr>
          <w:p w14:paraId="614B3965" w14:textId="77777777" w:rsidR="001409CF" w:rsidRPr="00DC6DF5" w:rsidRDefault="001409CF" w:rsidP="00A70A17">
            <w:pPr>
              <w:spacing w:line="240" w:lineRule="auto"/>
              <w:rPr>
                <w:sz w:val="16"/>
                <w:szCs w:val="16"/>
                <w:lang w:val="en-GB"/>
              </w:rPr>
            </w:pPr>
            <w:r w:rsidRPr="00DC6DF5">
              <w:rPr>
                <w:sz w:val="16"/>
                <w:szCs w:val="16"/>
                <w:lang w:val="en-GB"/>
              </w:rPr>
              <w:t>Clinical status</w:t>
            </w:r>
          </w:p>
        </w:tc>
        <w:tc>
          <w:tcPr>
            <w:tcW w:w="1701" w:type="dxa"/>
          </w:tcPr>
          <w:p w14:paraId="1DE5C28B"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1559" w:type="dxa"/>
          </w:tcPr>
          <w:p w14:paraId="126502B9"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1985" w:type="dxa"/>
          </w:tcPr>
          <w:p w14:paraId="48263DD6" w14:textId="77777777" w:rsidR="001409CF" w:rsidRPr="00DC6DF5" w:rsidRDefault="001409CF" w:rsidP="00A70A17">
            <w:pPr>
              <w:spacing w:line="240" w:lineRule="auto"/>
              <w:rPr>
                <w:sz w:val="16"/>
                <w:szCs w:val="16"/>
                <w:lang w:val="en-GB"/>
              </w:rPr>
            </w:pPr>
            <w:r w:rsidRPr="00DC6DF5">
              <w:rPr>
                <w:sz w:val="16"/>
                <w:szCs w:val="16"/>
                <w:lang w:val="en-GB"/>
              </w:rPr>
              <w:t xml:space="preserve">Stable or </w:t>
            </w:r>
            <m:oMath>
              <m:r>
                <w:rPr>
                  <w:rFonts w:ascii="Cambria Math" w:hAnsi="Cambria Math"/>
                  <w:sz w:val="16"/>
                  <w:szCs w:val="16"/>
                  <w:lang w:val="en-GB"/>
                </w:rPr>
                <m:t>↑</m:t>
              </m:r>
            </m:oMath>
          </w:p>
        </w:tc>
        <w:tc>
          <w:tcPr>
            <w:tcW w:w="2517" w:type="dxa"/>
          </w:tcPr>
          <w:p w14:paraId="7E1F1148" w14:textId="77777777" w:rsidR="001409CF" w:rsidRPr="00DC6DF5" w:rsidRDefault="001409CF" w:rsidP="00A70A17">
            <w:pPr>
              <w:spacing w:line="240" w:lineRule="auto"/>
              <w:rPr>
                <w:sz w:val="16"/>
                <w:szCs w:val="16"/>
                <w:lang w:val="en-GB"/>
              </w:rPr>
            </w:pPr>
            <m:oMath>
              <m:r>
                <w:rPr>
                  <w:rFonts w:ascii="Cambria Math" w:hAnsi="Cambria Math"/>
                  <w:sz w:val="16"/>
                  <w:szCs w:val="16"/>
                  <w:lang w:val="en-GB"/>
                </w:rPr>
                <m:t>↓</m:t>
              </m:r>
            </m:oMath>
            <w:r w:rsidRPr="00DC6DF5">
              <w:rPr>
                <w:sz w:val="16"/>
                <w:szCs w:val="16"/>
                <w:vertAlign w:val="superscript"/>
                <w:lang w:val="en-GB"/>
              </w:rPr>
              <w:t>†</w:t>
            </w:r>
          </w:p>
        </w:tc>
      </w:tr>
      <w:tr w:rsidR="001409CF" w:rsidRPr="00252711" w14:paraId="09B80FB8" w14:textId="77777777" w:rsidTr="00A70A17">
        <w:tc>
          <w:tcPr>
            <w:tcW w:w="1526" w:type="dxa"/>
          </w:tcPr>
          <w:p w14:paraId="1E7E83D3" w14:textId="77777777" w:rsidR="001409CF" w:rsidRPr="00DC6DF5" w:rsidRDefault="001409CF" w:rsidP="00A70A17">
            <w:pPr>
              <w:spacing w:line="240" w:lineRule="auto"/>
              <w:rPr>
                <w:sz w:val="16"/>
                <w:szCs w:val="16"/>
                <w:lang w:val="en-GB"/>
              </w:rPr>
            </w:pPr>
            <w:r w:rsidRPr="00DC6DF5">
              <w:rPr>
                <w:sz w:val="16"/>
                <w:szCs w:val="16"/>
                <w:lang w:val="en-GB"/>
              </w:rPr>
              <w:t>Requirement for response</w:t>
            </w:r>
          </w:p>
        </w:tc>
        <w:tc>
          <w:tcPr>
            <w:tcW w:w="1701" w:type="dxa"/>
          </w:tcPr>
          <w:p w14:paraId="76940154" w14:textId="77777777" w:rsidR="001409CF" w:rsidRPr="00DC6DF5" w:rsidRDefault="001409CF" w:rsidP="00A70A17">
            <w:pPr>
              <w:spacing w:line="240" w:lineRule="auto"/>
              <w:rPr>
                <w:sz w:val="16"/>
                <w:szCs w:val="16"/>
                <w:lang w:val="en-GB"/>
              </w:rPr>
            </w:pPr>
            <w:r w:rsidRPr="00DC6DF5">
              <w:rPr>
                <w:sz w:val="16"/>
                <w:szCs w:val="16"/>
                <w:lang w:val="en-GB"/>
              </w:rPr>
              <w:t>All</w:t>
            </w:r>
          </w:p>
        </w:tc>
        <w:tc>
          <w:tcPr>
            <w:tcW w:w="1559" w:type="dxa"/>
          </w:tcPr>
          <w:p w14:paraId="2703DEE4" w14:textId="77777777" w:rsidR="001409CF" w:rsidRPr="00DC6DF5" w:rsidRDefault="001409CF" w:rsidP="00A70A17">
            <w:pPr>
              <w:spacing w:line="240" w:lineRule="auto"/>
              <w:rPr>
                <w:sz w:val="16"/>
                <w:szCs w:val="16"/>
                <w:lang w:val="en-GB"/>
              </w:rPr>
            </w:pPr>
            <w:r w:rsidRPr="00DC6DF5">
              <w:rPr>
                <w:sz w:val="16"/>
                <w:szCs w:val="16"/>
                <w:lang w:val="en-GB"/>
              </w:rPr>
              <w:t>All</w:t>
            </w:r>
          </w:p>
        </w:tc>
        <w:tc>
          <w:tcPr>
            <w:tcW w:w="1985" w:type="dxa"/>
          </w:tcPr>
          <w:p w14:paraId="5A8A8F8B" w14:textId="77777777" w:rsidR="001409CF" w:rsidRPr="00DC6DF5" w:rsidRDefault="001409CF" w:rsidP="00A70A17">
            <w:pPr>
              <w:spacing w:line="240" w:lineRule="auto"/>
              <w:rPr>
                <w:sz w:val="16"/>
                <w:szCs w:val="16"/>
                <w:lang w:val="en-GB"/>
              </w:rPr>
            </w:pPr>
            <w:r w:rsidRPr="00DC6DF5">
              <w:rPr>
                <w:sz w:val="16"/>
                <w:szCs w:val="16"/>
                <w:lang w:val="en-GB"/>
              </w:rPr>
              <w:t>All</w:t>
            </w:r>
          </w:p>
        </w:tc>
        <w:tc>
          <w:tcPr>
            <w:tcW w:w="2517" w:type="dxa"/>
          </w:tcPr>
          <w:p w14:paraId="10B1A29D" w14:textId="77777777" w:rsidR="001409CF" w:rsidRPr="00DC6DF5" w:rsidRDefault="001409CF" w:rsidP="00A70A17">
            <w:pPr>
              <w:spacing w:line="240" w:lineRule="auto"/>
              <w:rPr>
                <w:sz w:val="16"/>
                <w:szCs w:val="16"/>
                <w:lang w:val="en-GB"/>
              </w:rPr>
            </w:pPr>
            <w:r w:rsidRPr="00DC6DF5">
              <w:rPr>
                <w:sz w:val="16"/>
                <w:szCs w:val="16"/>
                <w:lang w:val="en-GB"/>
              </w:rPr>
              <w:t>Any</w:t>
            </w:r>
            <w:r w:rsidRPr="00DC6DF5">
              <w:rPr>
                <w:sz w:val="16"/>
                <w:szCs w:val="16"/>
                <w:vertAlign w:val="superscript"/>
                <w:lang w:val="en-GB"/>
              </w:rPr>
              <w:t>†</w:t>
            </w:r>
          </w:p>
        </w:tc>
      </w:tr>
      <w:tr w:rsidR="001409CF" w:rsidRPr="00252711" w14:paraId="722B261F" w14:textId="77777777" w:rsidTr="00A70A17">
        <w:tc>
          <w:tcPr>
            <w:tcW w:w="1526" w:type="dxa"/>
          </w:tcPr>
          <w:p w14:paraId="753FBF89" w14:textId="77777777" w:rsidR="001409CF" w:rsidRPr="00DC6DF5" w:rsidRDefault="001409CF" w:rsidP="00A70A17">
            <w:pPr>
              <w:spacing w:line="240" w:lineRule="auto"/>
              <w:rPr>
                <w:sz w:val="16"/>
                <w:szCs w:val="16"/>
                <w:lang w:val="en-GB"/>
              </w:rPr>
            </w:pPr>
            <w:r w:rsidRPr="00DC6DF5">
              <w:rPr>
                <w:sz w:val="16"/>
                <w:szCs w:val="16"/>
                <w:lang w:val="en-GB"/>
              </w:rPr>
              <w:t>Summary of HGG response criteria</w:t>
            </w:r>
          </w:p>
        </w:tc>
        <w:tc>
          <w:tcPr>
            <w:tcW w:w="1701" w:type="dxa"/>
          </w:tcPr>
          <w:p w14:paraId="29A3E5BB" w14:textId="77777777" w:rsidR="001409CF" w:rsidRPr="00DC6DF5" w:rsidRDefault="001409CF" w:rsidP="00A70A17">
            <w:pPr>
              <w:spacing w:line="240" w:lineRule="auto"/>
              <w:rPr>
                <w:sz w:val="16"/>
                <w:szCs w:val="16"/>
                <w:lang w:val="en-GB"/>
              </w:rPr>
            </w:pPr>
            <w:r w:rsidRPr="00DC6DF5">
              <w:rPr>
                <w:sz w:val="16"/>
                <w:szCs w:val="16"/>
                <w:lang w:val="en-GB"/>
              </w:rPr>
              <w:t>Requires all of the following:</w:t>
            </w:r>
          </w:p>
          <w:p w14:paraId="0FB0ED43" w14:textId="77777777" w:rsidR="001409CF" w:rsidRPr="00DC6DF5" w:rsidRDefault="001409CF" w:rsidP="00A70A17">
            <w:pPr>
              <w:spacing w:line="240" w:lineRule="auto"/>
              <w:rPr>
                <w:sz w:val="16"/>
                <w:szCs w:val="16"/>
                <w:lang w:val="en-GB"/>
              </w:rPr>
            </w:pPr>
            <w:r w:rsidRPr="00DC6DF5">
              <w:rPr>
                <w:sz w:val="16"/>
                <w:szCs w:val="16"/>
                <w:lang w:val="en-GB"/>
              </w:rPr>
              <w:t>complete disappearance of all</w:t>
            </w:r>
          </w:p>
          <w:p w14:paraId="118ACAE8" w14:textId="77777777" w:rsidR="001409CF" w:rsidRPr="00DC6DF5" w:rsidRDefault="001409CF" w:rsidP="00A70A17">
            <w:pPr>
              <w:spacing w:line="240" w:lineRule="auto"/>
              <w:rPr>
                <w:sz w:val="16"/>
                <w:szCs w:val="16"/>
                <w:lang w:val="en-GB"/>
              </w:rPr>
            </w:pPr>
            <w:r w:rsidRPr="00DC6DF5">
              <w:rPr>
                <w:sz w:val="16"/>
                <w:szCs w:val="16"/>
                <w:lang w:val="en-GB"/>
              </w:rPr>
              <w:t>enhancing measurable and</w:t>
            </w:r>
          </w:p>
          <w:p w14:paraId="1496D62A" w14:textId="77777777" w:rsidR="001409CF" w:rsidRPr="00DC6DF5" w:rsidRDefault="001409CF" w:rsidP="00A70A17">
            <w:pPr>
              <w:spacing w:line="240" w:lineRule="auto"/>
              <w:rPr>
                <w:sz w:val="16"/>
                <w:szCs w:val="16"/>
                <w:lang w:val="en-GB"/>
              </w:rPr>
            </w:pPr>
            <w:proofErr w:type="spellStart"/>
            <w:r w:rsidRPr="00DC6DF5">
              <w:rPr>
                <w:sz w:val="16"/>
                <w:szCs w:val="16"/>
                <w:lang w:val="en-GB"/>
              </w:rPr>
              <w:t>nonmeasurable</w:t>
            </w:r>
            <w:proofErr w:type="spellEnd"/>
            <w:r w:rsidRPr="00DC6DF5">
              <w:rPr>
                <w:sz w:val="16"/>
                <w:szCs w:val="16"/>
                <w:lang w:val="en-GB"/>
              </w:rPr>
              <w:t xml:space="preserve"> disease</w:t>
            </w:r>
          </w:p>
          <w:p w14:paraId="79A2BF5A" w14:textId="77777777" w:rsidR="001409CF" w:rsidRPr="00DC6DF5" w:rsidRDefault="001409CF" w:rsidP="00A70A17">
            <w:pPr>
              <w:spacing w:line="240" w:lineRule="auto"/>
              <w:rPr>
                <w:sz w:val="16"/>
                <w:szCs w:val="16"/>
                <w:lang w:val="en-GB"/>
              </w:rPr>
            </w:pPr>
            <w:r w:rsidRPr="00DC6DF5">
              <w:rPr>
                <w:sz w:val="16"/>
                <w:szCs w:val="16"/>
                <w:lang w:val="en-GB"/>
              </w:rPr>
              <w:t>sustained for at least 4 weeks;</w:t>
            </w:r>
          </w:p>
          <w:p w14:paraId="7393E571" w14:textId="77777777" w:rsidR="001409CF" w:rsidRPr="00DC6DF5" w:rsidRDefault="001409CF" w:rsidP="00A70A17">
            <w:pPr>
              <w:spacing w:line="240" w:lineRule="auto"/>
              <w:rPr>
                <w:sz w:val="16"/>
                <w:szCs w:val="16"/>
                <w:lang w:val="en-GB"/>
              </w:rPr>
            </w:pPr>
            <w:r w:rsidRPr="00DC6DF5">
              <w:rPr>
                <w:sz w:val="16"/>
                <w:szCs w:val="16"/>
                <w:lang w:val="en-GB"/>
              </w:rPr>
              <w:t>no new lesions; stable or</w:t>
            </w:r>
          </w:p>
          <w:p w14:paraId="0BD602BC" w14:textId="77777777" w:rsidR="001409CF" w:rsidRPr="00DC6DF5" w:rsidRDefault="001409CF" w:rsidP="00A70A17">
            <w:pPr>
              <w:spacing w:line="240" w:lineRule="auto"/>
              <w:rPr>
                <w:sz w:val="16"/>
                <w:szCs w:val="16"/>
                <w:lang w:val="en-GB"/>
              </w:rPr>
            </w:pPr>
            <w:r w:rsidRPr="00DC6DF5">
              <w:rPr>
                <w:sz w:val="16"/>
                <w:szCs w:val="16"/>
                <w:lang w:val="en-GB"/>
              </w:rPr>
              <w:t xml:space="preserve">improved </w:t>
            </w:r>
            <w:proofErr w:type="spellStart"/>
            <w:r w:rsidRPr="00DC6DF5">
              <w:rPr>
                <w:sz w:val="16"/>
                <w:szCs w:val="16"/>
                <w:lang w:val="en-GB"/>
              </w:rPr>
              <w:t>nonenhancing</w:t>
            </w:r>
            <w:proofErr w:type="spellEnd"/>
          </w:p>
          <w:p w14:paraId="2C33A251" w14:textId="77777777" w:rsidR="001409CF" w:rsidRPr="00DC6DF5" w:rsidRDefault="001409CF" w:rsidP="00A70A17">
            <w:pPr>
              <w:spacing w:line="240" w:lineRule="auto"/>
              <w:rPr>
                <w:sz w:val="16"/>
                <w:szCs w:val="16"/>
                <w:lang w:val="en-GB"/>
              </w:rPr>
            </w:pPr>
            <w:r w:rsidRPr="00DC6DF5">
              <w:rPr>
                <w:sz w:val="16"/>
                <w:szCs w:val="16"/>
                <w:lang w:val="en-GB"/>
              </w:rPr>
              <w:t>(T2/FLAIR) lesions; patients</w:t>
            </w:r>
          </w:p>
          <w:p w14:paraId="53E6C3DC" w14:textId="77777777" w:rsidR="001409CF" w:rsidRPr="00DC6DF5" w:rsidRDefault="001409CF" w:rsidP="00A70A17">
            <w:pPr>
              <w:spacing w:line="240" w:lineRule="auto"/>
              <w:rPr>
                <w:sz w:val="16"/>
                <w:szCs w:val="16"/>
                <w:lang w:val="en-GB"/>
              </w:rPr>
            </w:pPr>
            <w:r w:rsidRPr="00DC6DF5">
              <w:rPr>
                <w:sz w:val="16"/>
                <w:szCs w:val="16"/>
                <w:lang w:val="en-GB"/>
              </w:rPr>
              <w:t>must be off corticosteroids (or</w:t>
            </w:r>
          </w:p>
          <w:p w14:paraId="56F49EDF" w14:textId="77777777" w:rsidR="001409CF" w:rsidRPr="00DC6DF5" w:rsidRDefault="001409CF" w:rsidP="00A70A17">
            <w:pPr>
              <w:spacing w:line="240" w:lineRule="auto"/>
              <w:rPr>
                <w:sz w:val="16"/>
                <w:szCs w:val="16"/>
                <w:lang w:val="en-GB"/>
              </w:rPr>
            </w:pPr>
            <w:r w:rsidRPr="00DC6DF5">
              <w:rPr>
                <w:sz w:val="16"/>
                <w:szCs w:val="16"/>
                <w:lang w:val="en-GB"/>
              </w:rPr>
              <w:t>on physiologic replacement</w:t>
            </w:r>
          </w:p>
          <w:p w14:paraId="017FA396" w14:textId="77777777" w:rsidR="001409CF" w:rsidRPr="00DC6DF5" w:rsidRDefault="001409CF" w:rsidP="00A70A17">
            <w:pPr>
              <w:spacing w:line="240" w:lineRule="auto"/>
              <w:rPr>
                <w:sz w:val="16"/>
                <w:szCs w:val="16"/>
                <w:lang w:val="en-GB"/>
              </w:rPr>
            </w:pPr>
            <w:r w:rsidRPr="00DC6DF5">
              <w:rPr>
                <w:sz w:val="16"/>
                <w:szCs w:val="16"/>
                <w:lang w:val="en-GB"/>
              </w:rPr>
              <w:t>doses only); and stable or</w:t>
            </w:r>
          </w:p>
          <w:p w14:paraId="18B36B6A" w14:textId="77777777" w:rsidR="001409CF" w:rsidRPr="00DC6DF5" w:rsidRDefault="001409CF" w:rsidP="00A70A17">
            <w:pPr>
              <w:spacing w:line="240" w:lineRule="auto"/>
              <w:rPr>
                <w:sz w:val="16"/>
                <w:szCs w:val="16"/>
                <w:lang w:val="en-GB"/>
              </w:rPr>
            </w:pPr>
            <w:r w:rsidRPr="00DC6DF5">
              <w:rPr>
                <w:sz w:val="16"/>
                <w:szCs w:val="16"/>
                <w:lang w:val="en-GB"/>
              </w:rPr>
              <w:t>improved clinically. Note:</w:t>
            </w:r>
          </w:p>
          <w:p w14:paraId="362C84A5" w14:textId="77777777" w:rsidR="001409CF" w:rsidRPr="00DC6DF5" w:rsidRDefault="001409CF" w:rsidP="00A70A17">
            <w:pPr>
              <w:spacing w:line="240" w:lineRule="auto"/>
              <w:rPr>
                <w:sz w:val="16"/>
                <w:szCs w:val="16"/>
                <w:lang w:val="en-GB"/>
              </w:rPr>
            </w:pPr>
            <w:r w:rsidRPr="00DC6DF5">
              <w:rPr>
                <w:sz w:val="16"/>
                <w:szCs w:val="16"/>
                <w:lang w:val="en-GB"/>
              </w:rPr>
              <w:t xml:space="preserve">Patients with </w:t>
            </w:r>
            <w:proofErr w:type="spellStart"/>
            <w:r w:rsidRPr="00DC6DF5">
              <w:rPr>
                <w:sz w:val="16"/>
                <w:szCs w:val="16"/>
                <w:lang w:val="en-GB"/>
              </w:rPr>
              <w:t>nonmeasurable</w:t>
            </w:r>
            <w:proofErr w:type="spellEnd"/>
          </w:p>
          <w:p w14:paraId="64E989B0" w14:textId="77777777" w:rsidR="001409CF" w:rsidRPr="00DC6DF5" w:rsidRDefault="001409CF" w:rsidP="00A70A17">
            <w:pPr>
              <w:spacing w:line="240" w:lineRule="auto"/>
              <w:rPr>
                <w:sz w:val="16"/>
                <w:szCs w:val="16"/>
                <w:lang w:val="en-GB"/>
              </w:rPr>
            </w:pPr>
            <w:r w:rsidRPr="00DC6DF5">
              <w:rPr>
                <w:sz w:val="16"/>
                <w:szCs w:val="16"/>
                <w:lang w:val="en-GB"/>
              </w:rPr>
              <w:t>disease only cannot have</w:t>
            </w:r>
          </w:p>
          <w:p w14:paraId="6E542211" w14:textId="77777777" w:rsidR="001409CF" w:rsidRPr="00DC6DF5" w:rsidRDefault="001409CF" w:rsidP="00A70A17">
            <w:pPr>
              <w:spacing w:line="240" w:lineRule="auto"/>
              <w:rPr>
                <w:sz w:val="16"/>
                <w:szCs w:val="16"/>
                <w:lang w:val="en-GB"/>
              </w:rPr>
            </w:pPr>
            <w:r w:rsidRPr="00DC6DF5">
              <w:rPr>
                <w:sz w:val="16"/>
                <w:szCs w:val="16"/>
                <w:lang w:val="en-GB"/>
              </w:rPr>
              <w:t>achieved CR; the best response</w:t>
            </w:r>
          </w:p>
          <w:p w14:paraId="2CABCD0E" w14:textId="77777777" w:rsidR="001409CF" w:rsidRPr="00DC6DF5" w:rsidRDefault="001409CF" w:rsidP="00A70A17">
            <w:pPr>
              <w:spacing w:line="240" w:lineRule="auto"/>
              <w:rPr>
                <w:sz w:val="16"/>
                <w:szCs w:val="16"/>
                <w:lang w:val="en-GB"/>
              </w:rPr>
            </w:pPr>
            <w:r w:rsidRPr="00DC6DF5">
              <w:rPr>
                <w:sz w:val="16"/>
                <w:szCs w:val="16"/>
                <w:lang w:val="en-GB"/>
              </w:rPr>
              <w:t>possible is SD</w:t>
            </w:r>
          </w:p>
        </w:tc>
        <w:tc>
          <w:tcPr>
            <w:tcW w:w="1559" w:type="dxa"/>
          </w:tcPr>
          <w:p w14:paraId="55E654B2" w14:textId="77777777" w:rsidR="001409CF" w:rsidRPr="00DC6DF5" w:rsidRDefault="001409CF" w:rsidP="00A70A17">
            <w:pPr>
              <w:spacing w:line="240" w:lineRule="auto"/>
              <w:rPr>
                <w:sz w:val="16"/>
                <w:szCs w:val="16"/>
                <w:lang w:val="en-GB"/>
              </w:rPr>
            </w:pPr>
            <w:r w:rsidRPr="00DC6DF5">
              <w:rPr>
                <w:sz w:val="16"/>
                <w:szCs w:val="16"/>
                <w:lang w:val="en-GB"/>
              </w:rPr>
              <w:t>Requires all of the following:</w:t>
            </w:r>
          </w:p>
          <w:p w14:paraId="004C1CDD" w14:textId="77777777" w:rsidR="001409CF" w:rsidRPr="00DC6DF5" w:rsidRDefault="001409CF" w:rsidP="00A70A17">
            <w:pPr>
              <w:spacing w:line="240" w:lineRule="auto"/>
              <w:rPr>
                <w:sz w:val="16"/>
                <w:szCs w:val="16"/>
                <w:lang w:val="en-GB"/>
              </w:rPr>
            </w:pPr>
            <w:r w:rsidRPr="00DC6DF5">
              <w:rPr>
                <w:sz w:val="16"/>
                <w:szCs w:val="16"/>
                <w:lang w:val="en-GB"/>
              </w:rPr>
              <w:t>≥50% decrease compared with</w:t>
            </w:r>
          </w:p>
          <w:p w14:paraId="02FC08DB" w14:textId="77777777" w:rsidR="001409CF" w:rsidRPr="00DC6DF5" w:rsidRDefault="001409CF" w:rsidP="00A70A17">
            <w:pPr>
              <w:spacing w:line="240" w:lineRule="auto"/>
              <w:rPr>
                <w:sz w:val="16"/>
                <w:szCs w:val="16"/>
                <w:lang w:val="en-GB"/>
              </w:rPr>
            </w:pPr>
            <w:r w:rsidRPr="00DC6DF5">
              <w:rPr>
                <w:sz w:val="16"/>
                <w:szCs w:val="16"/>
                <w:lang w:val="en-GB"/>
              </w:rPr>
              <w:t>baseline in the sum of products</w:t>
            </w:r>
          </w:p>
          <w:p w14:paraId="19EC6060" w14:textId="77777777" w:rsidR="001409CF" w:rsidRPr="00DC6DF5" w:rsidRDefault="001409CF" w:rsidP="00A70A17">
            <w:pPr>
              <w:spacing w:line="240" w:lineRule="auto"/>
              <w:rPr>
                <w:sz w:val="16"/>
                <w:szCs w:val="16"/>
                <w:lang w:val="en-GB"/>
              </w:rPr>
            </w:pPr>
            <w:r w:rsidRPr="00DC6DF5">
              <w:rPr>
                <w:sz w:val="16"/>
                <w:szCs w:val="16"/>
                <w:lang w:val="en-GB"/>
              </w:rPr>
              <w:t>of perpendicular diameters of</w:t>
            </w:r>
          </w:p>
          <w:p w14:paraId="1C3A082D" w14:textId="77777777" w:rsidR="001409CF" w:rsidRPr="00DC6DF5" w:rsidRDefault="001409CF" w:rsidP="00A70A17">
            <w:pPr>
              <w:spacing w:line="240" w:lineRule="auto"/>
              <w:rPr>
                <w:sz w:val="16"/>
                <w:szCs w:val="16"/>
                <w:lang w:val="en-GB"/>
              </w:rPr>
            </w:pPr>
            <w:r w:rsidRPr="00DC6DF5">
              <w:rPr>
                <w:sz w:val="16"/>
                <w:szCs w:val="16"/>
                <w:lang w:val="en-GB"/>
              </w:rPr>
              <w:t>all measurable enhancing</w:t>
            </w:r>
          </w:p>
          <w:p w14:paraId="79585A9B" w14:textId="77777777" w:rsidR="001409CF" w:rsidRPr="00DC6DF5" w:rsidRDefault="001409CF" w:rsidP="00A70A17">
            <w:pPr>
              <w:spacing w:line="240" w:lineRule="auto"/>
              <w:rPr>
                <w:sz w:val="16"/>
                <w:szCs w:val="16"/>
                <w:lang w:val="en-GB"/>
              </w:rPr>
            </w:pPr>
            <w:r w:rsidRPr="00DC6DF5">
              <w:rPr>
                <w:sz w:val="16"/>
                <w:szCs w:val="16"/>
                <w:lang w:val="en-GB"/>
              </w:rPr>
              <w:t>lesions sustained for at least</w:t>
            </w:r>
          </w:p>
          <w:p w14:paraId="4D98F3F7" w14:textId="77777777" w:rsidR="001409CF" w:rsidRPr="00DC6DF5" w:rsidRDefault="001409CF" w:rsidP="00A70A17">
            <w:pPr>
              <w:spacing w:line="240" w:lineRule="auto"/>
              <w:rPr>
                <w:sz w:val="16"/>
                <w:szCs w:val="16"/>
                <w:lang w:val="en-GB"/>
              </w:rPr>
            </w:pPr>
            <w:r w:rsidRPr="00DC6DF5">
              <w:rPr>
                <w:sz w:val="16"/>
                <w:szCs w:val="16"/>
                <w:lang w:val="en-GB"/>
              </w:rPr>
              <w:t>4 weeks; no progression of</w:t>
            </w:r>
          </w:p>
          <w:p w14:paraId="7FD43281" w14:textId="77777777" w:rsidR="001409CF" w:rsidRPr="00DC6DF5" w:rsidRDefault="001409CF" w:rsidP="00A70A17">
            <w:pPr>
              <w:spacing w:line="240" w:lineRule="auto"/>
              <w:rPr>
                <w:sz w:val="16"/>
                <w:szCs w:val="16"/>
                <w:lang w:val="en-GB"/>
              </w:rPr>
            </w:pPr>
            <w:proofErr w:type="spellStart"/>
            <w:r w:rsidRPr="00DC6DF5">
              <w:rPr>
                <w:sz w:val="16"/>
                <w:szCs w:val="16"/>
                <w:lang w:val="en-GB"/>
              </w:rPr>
              <w:t>nonmeasurable</w:t>
            </w:r>
            <w:proofErr w:type="spellEnd"/>
            <w:r w:rsidRPr="00DC6DF5">
              <w:rPr>
                <w:sz w:val="16"/>
                <w:szCs w:val="16"/>
                <w:lang w:val="en-GB"/>
              </w:rPr>
              <w:t xml:space="preserve"> disease; no</w:t>
            </w:r>
          </w:p>
          <w:p w14:paraId="0AA26EA9" w14:textId="77777777" w:rsidR="001409CF" w:rsidRPr="00DC6DF5" w:rsidRDefault="001409CF" w:rsidP="00A70A17">
            <w:pPr>
              <w:spacing w:line="240" w:lineRule="auto"/>
              <w:rPr>
                <w:sz w:val="16"/>
                <w:szCs w:val="16"/>
                <w:lang w:val="en-GB"/>
              </w:rPr>
            </w:pPr>
            <w:r w:rsidRPr="00DC6DF5">
              <w:rPr>
                <w:sz w:val="16"/>
                <w:szCs w:val="16"/>
                <w:lang w:val="en-GB"/>
              </w:rPr>
              <w:t>new lesions; stable or improved</w:t>
            </w:r>
          </w:p>
          <w:p w14:paraId="147BFD2C" w14:textId="77777777" w:rsidR="001409CF" w:rsidRPr="00DC6DF5" w:rsidRDefault="001409CF" w:rsidP="00A70A17">
            <w:pPr>
              <w:spacing w:line="240" w:lineRule="auto"/>
              <w:rPr>
                <w:sz w:val="16"/>
                <w:szCs w:val="16"/>
                <w:lang w:val="en-GB"/>
              </w:rPr>
            </w:pPr>
            <w:proofErr w:type="spellStart"/>
            <w:r w:rsidRPr="00DC6DF5">
              <w:rPr>
                <w:sz w:val="16"/>
                <w:szCs w:val="16"/>
                <w:lang w:val="en-GB"/>
              </w:rPr>
              <w:t>nonenhancing</w:t>
            </w:r>
            <w:proofErr w:type="spellEnd"/>
            <w:r w:rsidRPr="00DC6DF5">
              <w:rPr>
                <w:sz w:val="16"/>
                <w:szCs w:val="16"/>
                <w:lang w:val="en-GB"/>
              </w:rPr>
              <w:t xml:space="preserve"> (T2/FLAIR)</w:t>
            </w:r>
          </w:p>
          <w:p w14:paraId="73AC482A" w14:textId="77777777" w:rsidR="001409CF" w:rsidRPr="00DC6DF5" w:rsidRDefault="001409CF" w:rsidP="00A70A17">
            <w:pPr>
              <w:spacing w:line="240" w:lineRule="auto"/>
              <w:rPr>
                <w:sz w:val="16"/>
                <w:szCs w:val="16"/>
                <w:lang w:val="en-GB"/>
              </w:rPr>
            </w:pPr>
            <w:r w:rsidRPr="00DC6DF5">
              <w:rPr>
                <w:sz w:val="16"/>
                <w:szCs w:val="16"/>
                <w:lang w:val="en-GB"/>
              </w:rPr>
              <w:t>lesions on same or lower dose</w:t>
            </w:r>
          </w:p>
          <w:p w14:paraId="33596287" w14:textId="77777777" w:rsidR="001409CF" w:rsidRPr="00DC6DF5" w:rsidRDefault="001409CF" w:rsidP="00A70A17">
            <w:pPr>
              <w:spacing w:line="240" w:lineRule="auto"/>
              <w:rPr>
                <w:sz w:val="16"/>
                <w:szCs w:val="16"/>
                <w:lang w:val="en-GB"/>
              </w:rPr>
            </w:pPr>
            <w:r w:rsidRPr="00DC6DF5">
              <w:rPr>
                <w:sz w:val="16"/>
                <w:szCs w:val="16"/>
                <w:lang w:val="en-GB"/>
              </w:rPr>
              <w:t>of corticosteroids compared</w:t>
            </w:r>
          </w:p>
          <w:p w14:paraId="0725A4D8" w14:textId="77777777" w:rsidR="001409CF" w:rsidRPr="00DC6DF5" w:rsidRDefault="001409CF" w:rsidP="00A70A17">
            <w:pPr>
              <w:spacing w:line="240" w:lineRule="auto"/>
              <w:rPr>
                <w:sz w:val="16"/>
                <w:szCs w:val="16"/>
                <w:lang w:val="en-GB"/>
              </w:rPr>
            </w:pPr>
            <w:r w:rsidRPr="00DC6DF5">
              <w:rPr>
                <w:sz w:val="16"/>
                <w:szCs w:val="16"/>
                <w:lang w:val="en-GB"/>
              </w:rPr>
              <w:t>with baseline scan; the</w:t>
            </w:r>
          </w:p>
          <w:p w14:paraId="4A31B71A" w14:textId="77777777" w:rsidR="001409CF" w:rsidRPr="00DC6DF5" w:rsidRDefault="001409CF" w:rsidP="00A70A17">
            <w:pPr>
              <w:spacing w:line="240" w:lineRule="auto"/>
              <w:rPr>
                <w:sz w:val="16"/>
                <w:szCs w:val="16"/>
                <w:lang w:val="en-GB"/>
              </w:rPr>
            </w:pPr>
            <w:r w:rsidRPr="00DC6DF5">
              <w:rPr>
                <w:sz w:val="16"/>
                <w:szCs w:val="16"/>
                <w:lang w:val="en-GB"/>
              </w:rPr>
              <w:t>corticosteroid dose at the time</w:t>
            </w:r>
          </w:p>
          <w:p w14:paraId="704A48F8" w14:textId="77777777" w:rsidR="001409CF" w:rsidRPr="00DC6DF5" w:rsidRDefault="001409CF" w:rsidP="00A70A17">
            <w:pPr>
              <w:spacing w:line="240" w:lineRule="auto"/>
              <w:rPr>
                <w:sz w:val="16"/>
                <w:szCs w:val="16"/>
                <w:lang w:val="en-GB"/>
              </w:rPr>
            </w:pPr>
            <w:r w:rsidRPr="00DC6DF5">
              <w:rPr>
                <w:sz w:val="16"/>
                <w:szCs w:val="16"/>
                <w:lang w:val="en-GB"/>
              </w:rPr>
              <w:t>of scan evaluation should be no</w:t>
            </w:r>
          </w:p>
          <w:p w14:paraId="6CDE3AD7" w14:textId="77777777" w:rsidR="001409CF" w:rsidRPr="00DC6DF5" w:rsidRDefault="001409CF" w:rsidP="00A70A17">
            <w:pPr>
              <w:spacing w:line="240" w:lineRule="auto"/>
              <w:rPr>
                <w:sz w:val="16"/>
                <w:szCs w:val="16"/>
                <w:lang w:val="en-GB"/>
              </w:rPr>
            </w:pPr>
            <w:r w:rsidRPr="00DC6DF5">
              <w:rPr>
                <w:sz w:val="16"/>
                <w:szCs w:val="16"/>
                <w:lang w:val="en-GB"/>
              </w:rPr>
              <w:t>greater than the dose at time</w:t>
            </w:r>
          </w:p>
          <w:p w14:paraId="248447E9" w14:textId="77777777" w:rsidR="001409CF" w:rsidRPr="00DC6DF5" w:rsidRDefault="001409CF" w:rsidP="00A70A17">
            <w:pPr>
              <w:spacing w:line="240" w:lineRule="auto"/>
              <w:rPr>
                <w:sz w:val="16"/>
                <w:szCs w:val="16"/>
                <w:lang w:val="en-GB"/>
              </w:rPr>
            </w:pPr>
            <w:r w:rsidRPr="00DC6DF5">
              <w:rPr>
                <w:sz w:val="16"/>
                <w:szCs w:val="16"/>
                <w:lang w:val="en-GB"/>
              </w:rPr>
              <w:lastRenderedPageBreak/>
              <w:t>of baseline scan; and stable or</w:t>
            </w:r>
          </w:p>
          <w:p w14:paraId="01C78E97" w14:textId="77777777" w:rsidR="001409CF" w:rsidRPr="00DC6DF5" w:rsidRDefault="001409CF" w:rsidP="00A70A17">
            <w:pPr>
              <w:spacing w:line="240" w:lineRule="auto"/>
              <w:rPr>
                <w:sz w:val="16"/>
                <w:szCs w:val="16"/>
                <w:lang w:val="en-GB"/>
              </w:rPr>
            </w:pPr>
            <w:r w:rsidRPr="00DC6DF5">
              <w:rPr>
                <w:sz w:val="16"/>
                <w:szCs w:val="16"/>
                <w:lang w:val="en-GB"/>
              </w:rPr>
              <w:t>improved clinically</w:t>
            </w:r>
          </w:p>
        </w:tc>
        <w:tc>
          <w:tcPr>
            <w:tcW w:w="1985" w:type="dxa"/>
          </w:tcPr>
          <w:p w14:paraId="5FB5DB45" w14:textId="77777777" w:rsidR="001409CF" w:rsidRPr="00DC6DF5" w:rsidRDefault="001409CF" w:rsidP="00A70A17">
            <w:pPr>
              <w:spacing w:line="240" w:lineRule="auto"/>
              <w:rPr>
                <w:sz w:val="16"/>
                <w:szCs w:val="16"/>
                <w:lang w:val="en-GB"/>
              </w:rPr>
            </w:pPr>
            <w:r w:rsidRPr="00DC6DF5">
              <w:rPr>
                <w:sz w:val="16"/>
                <w:szCs w:val="16"/>
                <w:lang w:val="en-GB"/>
              </w:rPr>
              <w:lastRenderedPageBreak/>
              <w:t>Requires all of the following:</w:t>
            </w:r>
          </w:p>
          <w:p w14:paraId="5EA9CA8C" w14:textId="77777777" w:rsidR="001409CF" w:rsidRPr="00DC6DF5" w:rsidRDefault="001409CF" w:rsidP="00A70A17">
            <w:pPr>
              <w:spacing w:line="240" w:lineRule="auto"/>
              <w:rPr>
                <w:sz w:val="16"/>
                <w:szCs w:val="16"/>
                <w:lang w:val="en-GB"/>
              </w:rPr>
            </w:pPr>
            <w:r w:rsidRPr="00DC6DF5">
              <w:rPr>
                <w:sz w:val="16"/>
                <w:szCs w:val="16"/>
                <w:lang w:val="en-GB"/>
              </w:rPr>
              <w:t>Does not qualify for CR, PR or</w:t>
            </w:r>
          </w:p>
          <w:p w14:paraId="32CC3D98" w14:textId="77777777" w:rsidR="001409CF" w:rsidRPr="00DC6DF5" w:rsidRDefault="001409CF" w:rsidP="00A70A17">
            <w:pPr>
              <w:spacing w:line="240" w:lineRule="auto"/>
              <w:rPr>
                <w:sz w:val="16"/>
                <w:szCs w:val="16"/>
                <w:lang w:val="en-GB"/>
              </w:rPr>
            </w:pPr>
            <w:r w:rsidRPr="00DC6DF5">
              <w:rPr>
                <w:sz w:val="16"/>
                <w:szCs w:val="16"/>
                <w:lang w:val="en-GB"/>
              </w:rPr>
              <w:t>progression; stable</w:t>
            </w:r>
          </w:p>
          <w:p w14:paraId="6063B6CD" w14:textId="77777777" w:rsidR="001409CF" w:rsidRPr="00DC6DF5" w:rsidRDefault="001409CF" w:rsidP="00A70A17">
            <w:pPr>
              <w:spacing w:line="240" w:lineRule="auto"/>
              <w:rPr>
                <w:sz w:val="16"/>
                <w:szCs w:val="16"/>
                <w:lang w:val="en-GB"/>
              </w:rPr>
            </w:pPr>
            <w:proofErr w:type="spellStart"/>
            <w:r w:rsidRPr="00DC6DF5">
              <w:rPr>
                <w:sz w:val="16"/>
                <w:szCs w:val="16"/>
                <w:lang w:val="en-GB"/>
              </w:rPr>
              <w:t>nonenhancing</w:t>
            </w:r>
            <w:proofErr w:type="spellEnd"/>
            <w:r w:rsidRPr="00DC6DF5">
              <w:rPr>
                <w:sz w:val="16"/>
                <w:szCs w:val="16"/>
                <w:lang w:val="en-GB"/>
              </w:rPr>
              <w:t xml:space="preserve"> (T2/FLAIR)</w:t>
            </w:r>
          </w:p>
          <w:p w14:paraId="6C68B45B" w14:textId="77777777" w:rsidR="001409CF" w:rsidRPr="00DC6DF5" w:rsidRDefault="001409CF" w:rsidP="00A70A17">
            <w:pPr>
              <w:spacing w:line="240" w:lineRule="auto"/>
              <w:rPr>
                <w:sz w:val="16"/>
                <w:szCs w:val="16"/>
                <w:lang w:val="en-GB"/>
              </w:rPr>
            </w:pPr>
            <w:r w:rsidRPr="00DC6DF5">
              <w:rPr>
                <w:sz w:val="16"/>
                <w:szCs w:val="16"/>
                <w:lang w:val="en-GB"/>
              </w:rPr>
              <w:t>lesions on the same or lower</w:t>
            </w:r>
          </w:p>
          <w:p w14:paraId="07DBF7C1" w14:textId="77777777" w:rsidR="001409CF" w:rsidRPr="00DC6DF5" w:rsidRDefault="001409CF" w:rsidP="00A70A17">
            <w:pPr>
              <w:spacing w:line="240" w:lineRule="auto"/>
              <w:rPr>
                <w:sz w:val="16"/>
                <w:szCs w:val="16"/>
                <w:lang w:val="en-GB"/>
              </w:rPr>
            </w:pPr>
            <w:r w:rsidRPr="00DC6DF5">
              <w:rPr>
                <w:sz w:val="16"/>
                <w:szCs w:val="16"/>
                <w:lang w:val="en-GB"/>
              </w:rPr>
              <w:t>dose of corticosteroids</w:t>
            </w:r>
          </w:p>
          <w:p w14:paraId="1CBC61C9" w14:textId="77777777" w:rsidR="001409CF" w:rsidRPr="00DC6DF5" w:rsidRDefault="001409CF" w:rsidP="00A70A17">
            <w:pPr>
              <w:spacing w:line="240" w:lineRule="auto"/>
              <w:rPr>
                <w:sz w:val="16"/>
                <w:szCs w:val="16"/>
                <w:lang w:val="en-GB"/>
              </w:rPr>
            </w:pPr>
            <w:r w:rsidRPr="00DC6DF5">
              <w:rPr>
                <w:sz w:val="16"/>
                <w:szCs w:val="16"/>
                <w:lang w:val="en-GB"/>
              </w:rPr>
              <w:t>compared with baseline scan.</w:t>
            </w:r>
          </w:p>
          <w:p w14:paraId="0200181E" w14:textId="77777777" w:rsidR="001409CF" w:rsidRPr="00DC6DF5" w:rsidRDefault="001409CF" w:rsidP="00A70A17">
            <w:pPr>
              <w:spacing w:line="240" w:lineRule="auto"/>
              <w:rPr>
                <w:sz w:val="16"/>
                <w:szCs w:val="16"/>
                <w:lang w:val="en-GB"/>
              </w:rPr>
            </w:pPr>
            <w:r w:rsidRPr="00DC6DF5">
              <w:rPr>
                <w:sz w:val="16"/>
                <w:szCs w:val="16"/>
                <w:lang w:val="en-GB"/>
              </w:rPr>
              <w:t>In the event that the</w:t>
            </w:r>
          </w:p>
          <w:p w14:paraId="58A9DDEF" w14:textId="77777777" w:rsidR="001409CF" w:rsidRPr="00DC6DF5" w:rsidRDefault="001409CF" w:rsidP="00A70A17">
            <w:pPr>
              <w:spacing w:line="240" w:lineRule="auto"/>
              <w:rPr>
                <w:sz w:val="16"/>
                <w:szCs w:val="16"/>
                <w:lang w:val="en-GB"/>
              </w:rPr>
            </w:pPr>
            <w:r w:rsidRPr="00DC6DF5">
              <w:rPr>
                <w:sz w:val="16"/>
                <w:szCs w:val="16"/>
                <w:lang w:val="en-GB"/>
              </w:rPr>
              <w:t>corticosteroid dose was</w:t>
            </w:r>
          </w:p>
          <w:p w14:paraId="07B40C05" w14:textId="77777777" w:rsidR="001409CF" w:rsidRPr="00DC6DF5" w:rsidRDefault="001409CF" w:rsidP="00A70A17">
            <w:pPr>
              <w:spacing w:line="240" w:lineRule="auto"/>
              <w:rPr>
                <w:sz w:val="16"/>
                <w:szCs w:val="16"/>
                <w:lang w:val="en-GB"/>
              </w:rPr>
            </w:pPr>
            <w:r w:rsidRPr="00DC6DF5">
              <w:rPr>
                <w:sz w:val="16"/>
                <w:szCs w:val="16"/>
                <w:lang w:val="en-GB"/>
              </w:rPr>
              <w:t>increased for new symptoms</w:t>
            </w:r>
          </w:p>
          <w:p w14:paraId="213DDF67" w14:textId="77777777" w:rsidR="001409CF" w:rsidRPr="00DC6DF5" w:rsidRDefault="001409CF" w:rsidP="00A70A17">
            <w:pPr>
              <w:spacing w:line="240" w:lineRule="auto"/>
              <w:rPr>
                <w:sz w:val="16"/>
                <w:szCs w:val="16"/>
                <w:lang w:val="en-GB"/>
              </w:rPr>
            </w:pPr>
            <w:r w:rsidRPr="00DC6DF5">
              <w:rPr>
                <w:sz w:val="16"/>
                <w:szCs w:val="16"/>
                <w:lang w:val="en-GB"/>
              </w:rPr>
              <w:t>and signs without confirmation</w:t>
            </w:r>
          </w:p>
          <w:p w14:paraId="5DB0461D" w14:textId="77777777" w:rsidR="001409CF" w:rsidRPr="00DC6DF5" w:rsidRDefault="001409CF" w:rsidP="00A70A17">
            <w:pPr>
              <w:spacing w:line="240" w:lineRule="auto"/>
              <w:rPr>
                <w:sz w:val="16"/>
                <w:szCs w:val="16"/>
                <w:lang w:val="en-GB"/>
              </w:rPr>
            </w:pPr>
            <w:r w:rsidRPr="00DC6DF5">
              <w:rPr>
                <w:sz w:val="16"/>
                <w:szCs w:val="16"/>
                <w:lang w:val="en-GB"/>
              </w:rPr>
              <w:t>of disease progression on</w:t>
            </w:r>
          </w:p>
          <w:p w14:paraId="4E7E9C41" w14:textId="77777777" w:rsidR="001409CF" w:rsidRPr="00DC6DF5" w:rsidRDefault="001409CF" w:rsidP="00A70A17">
            <w:pPr>
              <w:spacing w:line="240" w:lineRule="auto"/>
              <w:rPr>
                <w:sz w:val="16"/>
                <w:szCs w:val="16"/>
                <w:lang w:val="en-GB"/>
              </w:rPr>
            </w:pPr>
            <w:r w:rsidRPr="00DC6DF5">
              <w:rPr>
                <w:sz w:val="16"/>
                <w:szCs w:val="16"/>
                <w:lang w:val="en-GB"/>
              </w:rPr>
              <w:t>neuroimaging, and subsequent</w:t>
            </w:r>
          </w:p>
          <w:p w14:paraId="6A3D3BA8" w14:textId="77777777" w:rsidR="001409CF" w:rsidRPr="00DC6DF5" w:rsidRDefault="001409CF" w:rsidP="00A70A17">
            <w:pPr>
              <w:spacing w:line="240" w:lineRule="auto"/>
              <w:rPr>
                <w:sz w:val="16"/>
                <w:szCs w:val="16"/>
                <w:lang w:val="en-GB"/>
              </w:rPr>
            </w:pPr>
            <w:r w:rsidRPr="00DC6DF5">
              <w:rPr>
                <w:sz w:val="16"/>
                <w:szCs w:val="16"/>
                <w:lang w:val="en-GB"/>
              </w:rPr>
              <w:t>follow-up imaging shows that</w:t>
            </w:r>
          </w:p>
          <w:p w14:paraId="4A269843" w14:textId="77777777" w:rsidR="001409CF" w:rsidRPr="00DC6DF5" w:rsidRDefault="001409CF" w:rsidP="00A70A17">
            <w:pPr>
              <w:spacing w:line="240" w:lineRule="auto"/>
              <w:rPr>
                <w:sz w:val="16"/>
                <w:szCs w:val="16"/>
                <w:lang w:val="en-GB"/>
              </w:rPr>
            </w:pPr>
            <w:r w:rsidRPr="00DC6DF5">
              <w:rPr>
                <w:sz w:val="16"/>
                <w:szCs w:val="16"/>
                <w:lang w:val="en-GB"/>
              </w:rPr>
              <w:t>this increase in corticosteroids</w:t>
            </w:r>
          </w:p>
          <w:p w14:paraId="45AC2253" w14:textId="77777777" w:rsidR="001409CF" w:rsidRPr="00DC6DF5" w:rsidRDefault="001409CF" w:rsidP="00A70A17">
            <w:pPr>
              <w:spacing w:line="240" w:lineRule="auto"/>
              <w:rPr>
                <w:sz w:val="16"/>
                <w:szCs w:val="16"/>
                <w:lang w:val="en-GB"/>
              </w:rPr>
            </w:pPr>
            <w:r w:rsidRPr="00DC6DF5">
              <w:rPr>
                <w:sz w:val="16"/>
                <w:szCs w:val="16"/>
                <w:lang w:val="en-GB"/>
              </w:rPr>
              <w:t>was required because of</w:t>
            </w:r>
          </w:p>
          <w:p w14:paraId="77AD97C6" w14:textId="77777777" w:rsidR="001409CF" w:rsidRPr="00DC6DF5" w:rsidRDefault="001409CF" w:rsidP="00A70A17">
            <w:pPr>
              <w:spacing w:line="240" w:lineRule="auto"/>
              <w:rPr>
                <w:sz w:val="16"/>
                <w:szCs w:val="16"/>
                <w:lang w:val="en-GB"/>
              </w:rPr>
            </w:pPr>
            <w:r w:rsidRPr="00DC6DF5">
              <w:rPr>
                <w:sz w:val="16"/>
                <w:szCs w:val="16"/>
                <w:lang w:val="en-GB"/>
              </w:rPr>
              <w:t>disease progression, the last</w:t>
            </w:r>
          </w:p>
          <w:p w14:paraId="59A48E06" w14:textId="77777777" w:rsidR="001409CF" w:rsidRPr="00DC6DF5" w:rsidRDefault="001409CF" w:rsidP="00A70A17">
            <w:pPr>
              <w:spacing w:line="240" w:lineRule="auto"/>
              <w:rPr>
                <w:sz w:val="16"/>
                <w:szCs w:val="16"/>
                <w:lang w:val="en-GB"/>
              </w:rPr>
            </w:pPr>
            <w:r w:rsidRPr="00DC6DF5">
              <w:rPr>
                <w:sz w:val="16"/>
                <w:szCs w:val="16"/>
                <w:lang w:val="en-GB"/>
              </w:rPr>
              <w:t>scan considered to show SD will</w:t>
            </w:r>
          </w:p>
          <w:p w14:paraId="18E96934" w14:textId="77777777" w:rsidR="001409CF" w:rsidRPr="00DC6DF5" w:rsidRDefault="001409CF" w:rsidP="00A70A17">
            <w:pPr>
              <w:spacing w:line="240" w:lineRule="auto"/>
              <w:rPr>
                <w:sz w:val="16"/>
                <w:szCs w:val="16"/>
                <w:lang w:val="en-GB"/>
              </w:rPr>
            </w:pPr>
            <w:r w:rsidRPr="00DC6DF5">
              <w:rPr>
                <w:sz w:val="16"/>
                <w:szCs w:val="16"/>
                <w:lang w:val="en-GB"/>
              </w:rPr>
              <w:lastRenderedPageBreak/>
              <w:t>be the scan obtained when the</w:t>
            </w:r>
          </w:p>
          <w:p w14:paraId="4D75AE61" w14:textId="77777777" w:rsidR="001409CF" w:rsidRPr="00DC6DF5" w:rsidRDefault="001409CF" w:rsidP="00A70A17">
            <w:pPr>
              <w:spacing w:line="240" w:lineRule="auto"/>
              <w:rPr>
                <w:sz w:val="16"/>
                <w:szCs w:val="16"/>
                <w:lang w:val="en-GB"/>
              </w:rPr>
            </w:pPr>
            <w:r w:rsidRPr="00DC6DF5">
              <w:rPr>
                <w:sz w:val="16"/>
                <w:szCs w:val="16"/>
                <w:lang w:val="en-GB"/>
              </w:rPr>
              <w:t>corticosteroid dose was</w:t>
            </w:r>
          </w:p>
          <w:p w14:paraId="36AFABCF" w14:textId="77777777" w:rsidR="001409CF" w:rsidRPr="00DC6DF5" w:rsidRDefault="001409CF" w:rsidP="00A70A17">
            <w:pPr>
              <w:spacing w:line="240" w:lineRule="auto"/>
              <w:rPr>
                <w:sz w:val="16"/>
                <w:szCs w:val="16"/>
                <w:lang w:val="en-GB"/>
              </w:rPr>
            </w:pPr>
            <w:r w:rsidRPr="00DC6DF5">
              <w:rPr>
                <w:sz w:val="16"/>
                <w:szCs w:val="16"/>
                <w:lang w:val="en-GB"/>
              </w:rPr>
              <w:t>equivalent to the baseline dose</w:t>
            </w:r>
          </w:p>
        </w:tc>
        <w:tc>
          <w:tcPr>
            <w:tcW w:w="2517" w:type="dxa"/>
          </w:tcPr>
          <w:p w14:paraId="0C5F059C" w14:textId="77777777" w:rsidR="001409CF" w:rsidRPr="00DC6DF5" w:rsidRDefault="001409CF" w:rsidP="00A70A17">
            <w:pPr>
              <w:spacing w:line="240" w:lineRule="auto"/>
              <w:rPr>
                <w:sz w:val="16"/>
                <w:szCs w:val="16"/>
                <w:lang w:val="en-GB"/>
              </w:rPr>
            </w:pPr>
            <w:r w:rsidRPr="00DC6DF5">
              <w:rPr>
                <w:sz w:val="16"/>
                <w:szCs w:val="16"/>
                <w:lang w:val="en-GB"/>
              </w:rPr>
              <w:lastRenderedPageBreak/>
              <w:t>Defined by any of the following:</w:t>
            </w:r>
          </w:p>
          <w:p w14:paraId="3466EA3E" w14:textId="77777777" w:rsidR="001409CF" w:rsidRPr="00DC6DF5" w:rsidRDefault="001409CF" w:rsidP="00A70A17">
            <w:pPr>
              <w:spacing w:line="240" w:lineRule="auto"/>
              <w:rPr>
                <w:sz w:val="16"/>
                <w:szCs w:val="16"/>
                <w:lang w:val="en-GB"/>
              </w:rPr>
            </w:pPr>
            <w:r w:rsidRPr="00DC6DF5">
              <w:rPr>
                <w:sz w:val="16"/>
                <w:szCs w:val="16"/>
                <w:lang w:val="en-GB"/>
              </w:rPr>
              <w:t>≥25% increase in the sum of the</w:t>
            </w:r>
          </w:p>
          <w:p w14:paraId="6B352BAE" w14:textId="77777777" w:rsidR="001409CF" w:rsidRPr="00DC6DF5" w:rsidRDefault="001409CF" w:rsidP="00A70A17">
            <w:pPr>
              <w:spacing w:line="240" w:lineRule="auto"/>
              <w:rPr>
                <w:sz w:val="16"/>
                <w:szCs w:val="16"/>
                <w:lang w:val="en-GB"/>
              </w:rPr>
            </w:pPr>
            <w:r w:rsidRPr="00DC6DF5">
              <w:rPr>
                <w:sz w:val="16"/>
                <w:szCs w:val="16"/>
                <w:lang w:val="en-GB"/>
              </w:rPr>
              <w:t>products of perpendicular</w:t>
            </w:r>
          </w:p>
          <w:p w14:paraId="71D9A646" w14:textId="77777777" w:rsidR="001409CF" w:rsidRPr="00DC6DF5" w:rsidRDefault="001409CF" w:rsidP="00A70A17">
            <w:pPr>
              <w:spacing w:line="240" w:lineRule="auto"/>
              <w:rPr>
                <w:sz w:val="16"/>
                <w:szCs w:val="16"/>
                <w:lang w:val="en-GB"/>
              </w:rPr>
            </w:pPr>
            <w:r w:rsidRPr="00DC6DF5">
              <w:rPr>
                <w:sz w:val="16"/>
                <w:szCs w:val="16"/>
                <w:lang w:val="en-GB"/>
              </w:rPr>
              <w:t>diameters of enhancing lesions</w:t>
            </w:r>
          </w:p>
          <w:p w14:paraId="45CCB335" w14:textId="77777777" w:rsidR="001409CF" w:rsidRPr="00DC6DF5" w:rsidRDefault="001409CF" w:rsidP="00A70A17">
            <w:pPr>
              <w:spacing w:line="240" w:lineRule="auto"/>
              <w:rPr>
                <w:sz w:val="16"/>
                <w:szCs w:val="16"/>
                <w:lang w:val="en-GB"/>
              </w:rPr>
            </w:pPr>
            <w:r w:rsidRPr="00DC6DF5">
              <w:rPr>
                <w:sz w:val="16"/>
                <w:szCs w:val="16"/>
                <w:lang w:val="en-GB"/>
              </w:rPr>
              <w:t>compared with the smallest</w:t>
            </w:r>
          </w:p>
          <w:p w14:paraId="5903C1C2" w14:textId="77777777" w:rsidR="001409CF" w:rsidRPr="00DC6DF5" w:rsidRDefault="001409CF" w:rsidP="00A70A17">
            <w:pPr>
              <w:spacing w:line="240" w:lineRule="auto"/>
              <w:rPr>
                <w:sz w:val="16"/>
                <w:szCs w:val="16"/>
                <w:lang w:val="en-GB"/>
              </w:rPr>
            </w:pPr>
            <w:proofErr w:type="spellStart"/>
            <w:r w:rsidRPr="00DC6DF5">
              <w:rPr>
                <w:sz w:val="16"/>
                <w:szCs w:val="16"/>
                <w:lang w:val="en-GB"/>
              </w:rPr>
              <w:t>tumor</w:t>
            </w:r>
            <w:proofErr w:type="spellEnd"/>
            <w:r w:rsidRPr="00DC6DF5">
              <w:rPr>
                <w:sz w:val="16"/>
                <w:szCs w:val="16"/>
                <w:lang w:val="en-GB"/>
              </w:rPr>
              <w:t xml:space="preserve"> measurement obtained</w:t>
            </w:r>
          </w:p>
          <w:p w14:paraId="002D1096" w14:textId="77777777" w:rsidR="001409CF" w:rsidRPr="00DC6DF5" w:rsidRDefault="001409CF" w:rsidP="00A70A17">
            <w:pPr>
              <w:spacing w:line="240" w:lineRule="auto"/>
              <w:rPr>
                <w:sz w:val="16"/>
                <w:szCs w:val="16"/>
                <w:lang w:val="en-GB"/>
              </w:rPr>
            </w:pPr>
            <w:r w:rsidRPr="00DC6DF5">
              <w:rPr>
                <w:sz w:val="16"/>
                <w:szCs w:val="16"/>
                <w:lang w:val="en-GB"/>
              </w:rPr>
              <w:t>either at baseline (if no decrease)</w:t>
            </w:r>
          </w:p>
          <w:p w14:paraId="5BE20D8D" w14:textId="77777777" w:rsidR="001409CF" w:rsidRPr="00DC6DF5" w:rsidRDefault="001409CF" w:rsidP="00A70A17">
            <w:pPr>
              <w:spacing w:line="240" w:lineRule="auto"/>
              <w:rPr>
                <w:sz w:val="16"/>
                <w:szCs w:val="16"/>
                <w:lang w:val="en-GB"/>
              </w:rPr>
            </w:pPr>
            <w:r w:rsidRPr="00DC6DF5">
              <w:rPr>
                <w:sz w:val="16"/>
                <w:szCs w:val="16"/>
                <w:lang w:val="en-GB"/>
              </w:rPr>
              <w:t>or best response on stable or</w:t>
            </w:r>
          </w:p>
          <w:p w14:paraId="0A2EC9DF" w14:textId="77777777" w:rsidR="001409CF" w:rsidRPr="00DC6DF5" w:rsidRDefault="001409CF" w:rsidP="00A70A17">
            <w:pPr>
              <w:spacing w:line="240" w:lineRule="auto"/>
              <w:rPr>
                <w:sz w:val="16"/>
                <w:szCs w:val="16"/>
                <w:lang w:val="en-GB"/>
              </w:rPr>
            </w:pPr>
            <w:r w:rsidRPr="00DC6DF5">
              <w:rPr>
                <w:sz w:val="16"/>
                <w:szCs w:val="16"/>
                <w:lang w:val="en-GB"/>
              </w:rPr>
              <w:t>increasing doses of</w:t>
            </w:r>
          </w:p>
          <w:p w14:paraId="4003243D" w14:textId="77777777" w:rsidR="001409CF" w:rsidRPr="00DC6DF5" w:rsidRDefault="001409CF" w:rsidP="00A70A17">
            <w:pPr>
              <w:spacing w:line="240" w:lineRule="auto"/>
              <w:rPr>
                <w:sz w:val="16"/>
                <w:szCs w:val="16"/>
                <w:lang w:val="en-GB"/>
              </w:rPr>
            </w:pPr>
            <w:r w:rsidRPr="00DC6DF5">
              <w:rPr>
                <w:sz w:val="16"/>
                <w:szCs w:val="16"/>
                <w:lang w:val="en-GB"/>
              </w:rPr>
              <w:t>corticosteroids†; significant</w:t>
            </w:r>
          </w:p>
          <w:p w14:paraId="539202CA" w14:textId="77777777" w:rsidR="001409CF" w:rsidRPr="00DC6DF5" w:rsidRDefault="001409CF" w:rsidP="00A70A17">
            <w:pPr>
              <w:spacing w:line="240" w:lineRule="auto"/>
              <w:rPr>
                <w:sz w:val="16"/>
                <w:szCs w:val="16"/>
                <w:lang w:val="en-GB"/>
              </w:rPr>
            </w:pPr>
            <w:r w:rsidRPr="00DC6DF5">
              <w:rPr>
                <w:sz w:val="16"/>
                <w:szCs w:val="16"/>
                <w:lang w:val="en-GB"/>
              </w:rPr>
              <w:t>increase in T2/FLAIR</w:t>
            </w:r>
          </w:p>
          <w:p w14:paraId="2381D5ED" w14:textId="77777777" w:rsidR="001409CF" w:rsidRPr="00DC6DF5" w:rsidRDefault="001409CF" w:rsidP="00A70A17">
            <w:pPr>
              <w:spacing w:line="240" w:lineRule="auto"/>
              <w:rPr>
                <w:sz w:val="16"/>
                <w:szCs w:val="16"/>
                <w:lang w:val="en-GB"/>
              </w:rPr>
            </w:pPr>
            <w:proofErr w:type="spellStart"/>
            <w:r w:rsidRPr="00DC6DF5">
              <w:rPr>
                <w:sz w:val="16"/>
                <w:szCs w:val="16"/>
                <w:lang w:val="en-GB"/>
              </w:rPr>
              <w:t>nonenhancing</w:t>
            </w:r>
            <w:proofErr w:type="spellEnd"/>
            <w:r w:rsidRPr="00DC6DF5">
              <w:rPr>
                <w:sz w:val="16"/>
                <w:szCs w:val="16"/>
                <w:lang w:val="en-GB"/>
              </w:rPr>
              <w:t xml:space="preserve"> lesion on stable or</w:t>
            </w:r>
          </w:p>
          <w:p w14:paraId="46F8B712" w14:textId="77777777" w:rsidR="001409CF" w:rsidRPr="00DC6DF5" w:rsidRDefault="001409CF" w:rsidP="00A70A17">
            <w:pPr>
              <w:spacing w:line="240" w:lineRule="auto"/>
              <w:rPr>
                <w:sz w:val="16"/>
                <w:szCs w:val="16"/>
                <w:lang w:val="en-GB"/>
              </w:rPr>
            </w:pPr>
            <w:r w:rsidRPr="00DC6DF5">
              <w:rPr>
                <w:sz w:val="16"/>
                <w:szCs w:val="16"/>
                <w:lang w:val="en-GB"/>
              </w:rPr>
              <w:t>increasing doses of</w:t>
            </w:r>
          </w:p>
          <w:p w14:paraId="4E93FC70" w14:textId="77777777" w:rsidR="001409CF" w:rsidRPr="00DC6DF5" w:rsidRDefault="001409CF" w:rsidP="00A70A17">
            <w:pPr>
              <w:spacing w:line="240" w:lineRule="auto"/>
              <w:rPr>
                <w:sz w:val="16"/>
                <w:szCs w:val="16"/>
                <w:lang w:val="en-GB"/>
              </w:rPr>
            </w:pPr>
            <w:r w:rsidRPr="00DC6DF5">
              <w:rPr>
                <w:sz w:val="16"/>
                <w:szCs w:val="16"/>
                <w:lang w:val="en-GB"/>
              </w:rPr>
              <w:t>corticosteroids compared with</w:t>
            </w:r>
          </w:p>
          <w:p w14:paraId="1E4838CB" w14:textId="77777777" w:rsidR="001409CF" w:rsidRPr="00DC6DF5" w:rsidRDefault="001409CF" w:rsidP="00A70A17">
            <w:pPr>
              <w:spacing w:line="240" w:lineRule="auto"/>
              <w:rPr>
                <w:sz w:val="16"/>
                <w:szCs w:val="16"/>
                <w:lang w:val="en-GB"/>
              </w:rPr>
            </w:pPr>
            <w:r w:rsidRPr="00DC6DF5">
              <w:rPr>
                <w:sz w:val="16"/>
                <w:szCs w:val="16"/>
                <w:lang w:val="en-GB"/>
              </w:rPr>
              <w:t>baseline scan or best response</w:t>
            </w:r>
          </w:p>
          <w:p w14:paraId="53B790FF" w14:textId="77777777" w:rsidR="001409CF" w:rsidRPr="00DC6DF5" w:rsidRDefault="001409CF" w:rsidP="00A70A17">
            <w:pPr>
              <w:spacing w:line="240" w:lineRule="auto"/>
              <w:rPr>
                <w:sz w:val="16"/>
                <w:szCs w:val="16"/>
                <w:lang w:val="en-GB"/>
              </w:rPr>
            </w:pPr>
            <w:r w:rsidRPr="00DC6DF5">
              <w:rPr>
                <w:sz w:val="16"/>
                <w:szCs w:val="16"/>
                <w:lang w:val="en-GB"/>
              </w:rPr>
              <w:t>after initiation of therapy† not</w:t>
            </w:r>
          </w:p>
          <w:p w14:paraId="44426AE4" w14:textId="77777777" w:rsidR="001409CF" w:rsidRPr="00DC6DF5" w:rsidRDefault="001409CF" w:rsidP="00A70A17">
            <w:pPr>
              <w:spacing w:line="240" w:lineRule="auto"/>
              <w:rPr>
                <w:sz w:val="16"/>
                <w:szCs w:val="16"/>
                <w:lang w:val="en-GB"/>
              </w:rPr>
            </w:pPr>
            <w:r w:rsidRPr="00DC6DF5">
              <w:rPr>
                <w:sz w:val="16"/>
                <w:szCs w:val="16"/>
                <w:lang w:val="en-GB"/>
              </w:rPr>
              <w:t>caused by comorbid events</w:t>
            </w:r>
          </w:p>
          <w:p w14:paraId="430B8804" w14:textId="77777777" w:rsidR="001409CF" w:rsidRPr="00DC6DF5" w:rsidRDefault="001409CF" w:rsidP="00A70A17">
            <w:pPr>
              <w:spacing w:line="240" w:lineRule="auto"/>
              <w:rPr>
                <w:sz w:val="16"/>
                <w:szCs w:val="16"/>
                <w:lang w:val="en-GB"/>
              </w:rPr>
            </w:pPr>
            <w:r w:rsidRPr="00DC6DF5">
              <w:rPr>
                <w:sz w:val="16"/>
                <w:szCs w:val="16"/>
                <w:lang w:val="en-GB"/>
              </w:rPr>
              <w:t>(e.g., radiation therapy,</w:t>
            </w:r>
          </w:p>
          <w:p w14:paraId="2C6DDD77" w14:textId="77777777" w:rsidR="001409CF" w:rsidRPr="00DC6DF5" w:rsidRDefault="001409CF" w:rsidP="00A70A17">
            <w:pPr>
              <w:spacing w:line="240" w:lineRule="auto"/>
              <w:rPr>
                <w:sz w:val="16"/>
                <w:szCs w:val="16"/>
                <w:lang w:val="en-GB"/>
              </w:rPr>
            </w:pPr>
            <w:r w:rsidRPr="00DC6DF5">
              <w:rPr>
                <w:sz w:val="16"/>
                <w:szCs w:val="16"/>
                <w:lang w:val="en-GB"/>
              </w:rPr>
              <w:t>demyelination, ischemic injury,</w:t>
            </w:r>
          </w:p>
          <w:p w14:paraId="0DD5FA2C" w14:textId="77777777" w:rsidR="001409CF" w:rsidRPr="00DC6DF5" w:rsidRDefault="001409CF" w:rsidP="00A70A17">
            <w:pPr>
              <w:spacing w:line="240" w:lineRule="auto"/>
              <w:rPr>
                <w:sz w:val="16"/>
                <w:szCs w:val="16"/>
                <w:lang w:val="en-GB"/>
              </w:rPr>
            </w:pPr>
            <w:r w:rsidRPr="00DC6DF5">
              <w:rPr>
                <w:sz w:val="16"/>
                <w:szCs w:val="16"/>
                <w:lang w:val="en-GB"/>
              </w:rPr>
              <w:t>infection, seizures, postoperative</w:t>
            </w:r>
          </w:p>
          <w:p w14:paraId="64EB1896" w14:textId="77777777" w:rsidR="001409CF" w:rsidRPr="00DC6DF5" w:rsidRDefault="001409CF" w:rsidP="00A70A17">
            <w:pPr>
              <w:spacing w:line="240" w:lineRule="auto"/>
              <w:rPr>
                <w:sz w:val="16"/>
                <w:szCs w:val="16"/>
                <w:lang w:val="en-GB"/>
              </w:rPr>
            </w:pPr>
            <w:r w:rsidRPr="00DC6DF5">
              <w:rPr>
                <w:sz w:val="16"/>
                <w:szCs w:val="16"/>
                <w:lang w:val="en-GB"/>
              </w:rPr>
              <w:t>changes or other treatment</w:t>
            </w:r>
          </w:p>
          <w:p w14:paraId="2A1B31F2" w14:textId="77777777" w:rsidR="001409CF" w:rsidRPr="00DC6DF5" w:rsidRDefault="001409CF" w:rsidP="00A70A17">
            <w:pPr>
              <w:spacing w:line="240" w:lineRule="auto"/>
              <w:rPr>
                <w:sz w:val="16"/>
                <w:szCs w:val="16"/>
                <w:lang w:val="en-GB"/>
              </w:rPr>
            </w:pPr>
            <w:r w:rsidRPr="00DC6DF5">
              <w:rPr>
                <w:sz w:val="16"/>
                <w:szCs w:val="16"/>
                <w:lang w:val="en-GB"/>
              </w:rPr>
              <w:t>effects); any new lesion; clear</w:t>
            </w:r>
          </w:p>
          <w:p w14:paraId="7057E9A0" w14:textId="77777777" w:rsidR="001409CF" w:rsidRPr="00DC6DF5" w:rsidRDefault="001409CF" w:rsidP="00A70A17">
            <w:pPr>
              <w:spacing w:line="240" w:lineRule="auto"/>
              <w:rPr>
                <w:sz w:val="16"/>
                <w:szCs w:val="16"/>
                <w:lang w:val="en-GB"/>
              </w:rPr>
            </w:pPr>
            <w:r w:rsidRPr="00DC6DF5">
              <w:rPr>
                <w:sz w:val="16"/>
                <w:szCs w:val="16"/>
                <w:lang w:val="en-GB"/>
              </w:rPr>
              <w:t>clinical deterioration not</w:t>
            </w:r>
          </w:p>
          <w:p w14:paraId="77AAA1B9" w14:textId="77777777" w:rsidR="001409CF" w:rsidRPr="00DC6DF5" w:rsidRDefault="001409CF" w:rsidP="00A70A17">
            <w:pPr>
              <w:spacing w:line="240" w:lineRule="auto"/>
              <w:rPr>
                <w:sz w:val="16"/>
                <w:szCs w:val="16"/>
                <w:lang w:val="en-GB"/>
              </w:rPr>
            </w:pPr>
            <w:r w:rsidRPr="00DC6DF5">
              <w:rPr>
                <w:sz w:val="16"/>
                <w:szCs w:val="16"/>
                <w:lang w:val="en-GB"/>
              </w:rPr>
              <w:t>attributable to other causes apart</w:t>
            </w:r>
          </w:p>
          <w:p w14:paraId="680B271F" w14:textId="77777777" w:rsidR="001409CF" w:rsidRPr="00DC6DF5" w:rsidRDefault="001409CF" w:rsidP="00A70A17">
            <w:pPr>
              <w:spacing w:line="240" w:lineRule="auto"/>
              <w:rPr>
                <w:sz w:val="16"/>
                <w:szCs w:val="16"/>
                <w:lang w:val="en-GB"/>
              </w:rPr>
            </w:pPr>
            <w:r w:rsidRPr="00DC6DF5">
              <w:rPr>
                <w:sz w:val="16"/>
                <w:szCs w:val="16"/>
                <w:lang w:val="en-GB"/>
              </w:rPr>
              <w:t xml:space="preserve">from the </w:t>
            </w:r>
            <w:proofErr w:type="spellStart"/>
            <w:r w:rsidRPr="00DC6DF5">
              <w:rPr>
                <w:sz w:val="16"/>
                <w:szCs w:val="16"/>
                <w:lang w:val="en-GB"/>
              </w:rPr>
              <w:t>tumor</w:t>
            </w:r>
            <w:proofErr w:type="spellEnd"/>
            <w:r w:rsidRPr="00DC6DF5">
              <w:rPr>
                <w:sz w:val="16"/>
                <w:szCs w:val="16"/>
                <w:lang w:val="en-GB"/>
              </w:rPr>
              <w:t xml:space="preserve"> (e.g., seizures,</w:t>
            </w:r>
          </w:p>
          <w:p w14:paraId="0EE8C647" w14:textId="77777777" w:rsidR="001409CF" w:rsidRPr="00DC6DF5" w:rsidRDefault="001409CF" w:rsidP="00A70A17">
            <w:pPr>
              <w:spacing w:line="240" w:lineRule="auto"/>
              <w:rPr>
                <w:sz w:val="16"/>
                <w:szCs w:val="16"/>
                <w:lang w:val="en-GB"/>
              </w:rPr>
            </w:pPr>
            <w:r w:rsidRPr="00DC6DF5">
              <w:rPr>
                <w:sz w:val="16"/>
                <w:szCs w:val="16"/>
                <w:lang w:val="en-GB"/>
              </w:rPr>
              <w:t>medication adverse effects,</w:t>
            </w:r>
          </w:p>
          <w:p w14:paraId="130B487E" w14:textId="77777777" w:rsidR="001409CF" w:rsidRPr="00DC6DF5" w:rsidRDefault="001409CF" w:rsidP="00A70A17">
            <w:pPr>
              <w:spacing w:line="240" w:lineRule="auto"/>
              <w:rPr>
                <w:sz w:val="16"/>
                <w:szCs w:val="16"/>
                <w:lang w:val="en-GB"/>
              </w:rPr>
            </w:pPr>
            <w:r w:rsidRPr="00DC6DF5">
              <w:rPr>
                <w:sz w:val="16"/>
                <w:szCs w:val="16"/>
                <w:lang w:val="en-GB"/>
              </w:rPr>
              <w:lastRenderedPageBreak/>
              <w:t>complications of therapy,</w:t>
            </w:r>
          </w:p>
          <w:p w14:paraId="32E8D42E" w14:textId="77777777" w:rsidR="001409CF" w:rsidRPr="00DC6DF5" w:rsidRDefault="001409CF" w:rsidP="00A70A17">
            <w:pPr>
              <w:spacing w:line="240" w:lineRule="auto"/>
              <w:rPr>
                <w:sz w:val="16"/>
                <w:szCs w:val="16"/>
                <w:lang w:val="en-GB"/>
              </w:rPr>
            </w:pPr>
            <w:r w:rsidRPr="00DC6DF5">
              <w:rPr>
                <w:sz w:val="16"/>
                <w:szCs w:val="16"/>
                <w:lang w:val="en-GB"/>
              </w:rPr>
              <w:t>cerebrovascular events, infection,</w:t>
            </w:r>
          </w:p>
          <w:p w14:paraId="2920AA5A" w14:textId="77777777" w:rsidR="001409CF" w:rsidRPr="00DC6DF5" w:rsidRDefault="001409CF" w:rsidP="00A70A17">
            <w:pPr>
              <w:spacing w:line="240" w:lineRule="auto"/>
              <w:rPr>
                <w:sz w:val="16"/>
                <w:szCs w:val="16"/>
                <w:lang w:val="en-GB"/>
              </w:rPr>
            </w:pPr>
            <w:r w:rsidRPr="00DC6DF5">
              <w:rPr>
                <w:sz w:val="16"/>
                <w:szCs w:val="16"/>
                <w:lang w:val="en-GB"/>
              </w:rPr>
              <w:t>etc.) or changes in corticosteroid</w:t>
            </w:r>
          </w:p>
          <w:p w14:paraId="6533F6AA" w14:textId="77777777" w:rsidR="001409CF" w:rsidRPr="00DC6DF5" w:rsidRDefault="001409CF" w:rsidP="00A70A17">
            <w:pPr>
              <w:spacing w:line="240" w:lineRule="auto"/>
              <w:rPr>
                <w:sz w:val="16"/>
                <w:szCs w:val="16"/>
                <w:lang w:val="en-GB"/>
              </w:rPr>
            </w:pPr>
            <w:r w:rsidRPr="00DC6DF5">
              <w:rPr>
                <w:sz w:val="16"/>
                <w:szCs w:val="16"/>
                <w:lang w:val="en-GB"/>
              </w:rPr>
              <w:t>dose; failure to return for</w:t>
            </w:r>
          </w:p>
          <w:p w14:paraId="158ACBE6" w14:textId="77777777" w:rsidR="001409CF" w:rsidRPr="00DC6DF5" w:rsidRDefault="001409CF" w:rsidP="00A70A17">
            <w:pPr>
              <w:spacing w:line="240" w:lineRule="auto"/>
              <w:rPr>
                <w:sz w:val="16"/>
                <w:szCs w:val="16"/>
                <w:lang w:val="en-GB"/>
              </w:rPr>
            </w:pPr>
            <w:r w:rsidRPr="00DC6DF5">
              <w:rPr>
                <w:sz w:val="16"/>
                <w:szCs w:val="16"/>
                <w:lang w:val="en-GB"/>
              </w:rPr>
              <w:t>evaluation as a result of death or</w:t>
            </w:r>
          </w:p>
          <w:p w14:paraId="08BCFEDD" w14:textId="77777777" w:rsidR="001409CF" w:rsidRPr="00DC6DF5" w:rsidRDefault="001409CF" w:rsidP="00A70A17">
            <w:pPr>
              <w:spacing w:line="240" w:lineRule="auto"/>
              <w:rPr>
                <w:sz w:val="16"/>
                <w:szCs w:val="16"/>
                <w:lang w:val="en-GB"/>
              </w:rPr>
            </w:pPr>
            <w:r w:rsidRPr="00DC6DF5">
              <w:rPr>
                <w:sz w:val="16"/>
                <w:szCs w:val="16"/>
                <w:lang w:val="en-GB"/>
              </w:rPr>
              <w:t>deteriorating condition; or clear</w:t>
            </w:r>
          </w:p>
          <w:p w14:paraId="558A22A0" w14:textId="77777777" w:rsidR="001409CF" w:rsidRPr="00DC6DF5" w:rsidRDefault="001409CF" w:rsidP="00A70A17">
            <w:pPr>
              <w:spacing w:line="240" w:lineRule="auto"/>
              <w:rPr>
                <w:sz w:val="16"/>
                <w:szCs w:val="16"/>
                <w:lang w:val="en-GB"/>
              </w:rPr>
            </w:pPr>
            <w:r w:rsidRPr="00DC6DF5">
              <w:rPr>
                <w:sz w:val="16"/>
                <w:szCs w:val="16"/>
                <w:lang w:val="en-GB"/>
              </w:rPr>
              <w:t xml:space="preserve">progression of </w:t>
            </w:r>
            <w:proofErr w:type="spellStart"/>
            <w:r w:rsidRPr="00DC6DF5">
              <w:rPr>
                <w:sz w:val="16"/>
                <w:szCs w:val="16"/>
                <w:lang w:val="en-GB"/>
              </w:rPr>
              <w:t>nonmeasurable</w:t>
            </w:r>
            <w:proofErr w:type="spellEnd"/>
          </w:p>
          <w:p w14:paraId="2F5F32C3" w14:textId="77777777" w:rsidR="001409CF" w:rsidRPr="00DC6DF5" w:rsidRDefault="001409CF" w:rsidP="00A70A17">
            <w:pPr>
              <w:spacing w:line="240" w:lineRule="auto"/>
              <w:rPr>
                <w:sz w:val="16"/>
                <w:szCs w:val="16"/>
                <w:lang w:val="en-GB"/>
              </w:rPr>
            </w:pPr>
            <w:r w:rsidRPr="00DC6DF5">
              <w:rPr>
                <w:sz w:val="16"/>
                <w:szCs w:val="16"/>
                <w:lang w:val="en-GB"/>
              </w:rPr>
              <w:t>disease</w:t>
            </w:r>
          </w:p>
        </w:tc>
      </w:tr>
      <w:tr w:rsidR="001409CF" w:rsidRPr="00D30C7F" w14:paraId="74468E51" w14:textId="77777777" w:rsidTr="00A70A17">
        <w:tc>
          <w:tcPr>
            <w:tcW w:w="9288" w:type="dxa"/>
            <w:gridSpan w:val="5"/>
          </w:tcPr>
          <w:p w14:paraId="7C6277CE" w14:textId="77777777" w:rsidR="001409CF" w:rsidRPr="00252711" w:rsidRDefault="001409CF" w:rsidP="00A70A17">
            <w:pPr>
              <w:spacing w:line="240" w:lineRule="auto"/>
              <w:rPr>
                <w:sz w:val="18"/>
                <w:szCs w:val="18"/>
                <w:lang w:val="en-GB"/>
              </w:rPr>
            </w:pPr>
            <w:r w:rsidRPr="00252711">
              <w:rPr>
                <w:sz w:val="18"/>
                <w:szCs w:val="18"/>
                <w:lang w:val="en-GB"/>
              </w:rPr>
              <w:lastRenderedPageBreak/>
              <w:t>†Progression occurs when this criterion is met.</w:t>
            </w:r>
          </w:p>
          <w:p w14:paraId="689B2679" w14:textId="77777777" w:rsidR="001409CF" w:rsidRPr="00252711" w:rsidRDefault="001409CF" w:rsidP="00A70A17">
            <w:pPr>
              <w:spacing w:line="240" w:lineRule="auto"/>
              <w:rPr>
                <w:sz w:val="18"/>
                <w:szCs w:val="18"/>
                <w:lang w:val="en-GB"/>
              </w:rPr>
            </w:pPr>
            <w:r w:rsidRPr="00252711">
              <w:rPr>
                <w:sz w:val="18"/>
                <w:szCs w:val="18"/>
                <w:lang w:val="en-GB"/>
              </w:rPr>
              <w:t>‡Increase in corticosteroids alone will not be taken into account in determining progression in the absence of persistent clinical deterioration.</w:t>
            </w:r>
          </w:p>
          <w:p w14:paraId="231FEDEA" w14:textId="77777777" w:rsidR="001409CF" w:rsidRPr="00252711" w:rsidRDefault="001409CF" w:rsidP="00A70A17">
            <w:pPr>
              <w:spacing w:line="240" w:lineRule="auto"/>
              <w:rPr>
                <w:sz w:val="18"/>
                <w:szCs w:val="18"/>
                <w:lang w:val="en-GB"/>
              </w:rPr>
            </w:pPr>
            <w:r w:rsidRPr="00252711">
              <w:rPr>
                <w:sz w:val="18"/>
                <w:szCs w:val="18"/>
                <w:lang w:val="en-GB"/>
              </w:rPr>
              <w:t>↓: decrease; ↑: increase; CR: Complete response; FLAIR: Fluid-attenuated inversion recovery; HGG: High-grade glioma; NA: Not applicable; PD: Progressive disease; PR: Partial response;</w:t>
            </w:r>
          </w:p>
          <w:p w14:paraId="1AF6EA73" w14:textId="77777777" w:rsidR="001409CF" w:rsidRPr="00252711" w:rsidRDefault="001409CF" w:rsidP="00A70A17">
            <w:pPr>
              <w:spacing w:line="240" w:lineRule="auto"/>
              <w:rPr>
                <w:sz w:val="18"/>
                <w:szCs w:val="18"/>
                <w:lang w:val="en-GB"/>
              </w:rPr>
            </w:pPr>
            <w:r w:rsidRPr="00252711">
              <w:rPr>
                <w:sz w:val="18"/>
                <w:szCs w:val="18"/>
                <w:lang w:val="en-GB"/>
              </w:rPr>
              <w:t xml:space="preserve">SD: Stable disease; T1-Gd +: T1 </w:t>
            </w:r>
            <w:proofErr w:type="spellStart"/>
            <w:r w:rsidRPr="00252711">
              <w:rPr>
                <w:sz w:val="18"/>
                <w:szCs w:val="18"/>
                <w:lang w:val="en-GB"/>
              </w:rPr>
              <w:t>postgadolinium</w:t>
            </w:r>
            <w:proofErr w:type="spellEnd"/>
            <w:r w:rsidRPr="00252711">
              <w:rPr>
                <w:sz w:val="18"/>
                <w:szCs w:val="18"/>
                <w:lang w:val="en-GB"/>
              </w:rPr>
              <w:t>.</w:t>
            </w:r>
          </w:p>
          <w:p w14:paraId="0D8CF959" w14:textId="77777777" w:rsidR="001409CF" w:rsidRPr="00252711" w:rsidRDefault="001409CF" w:rsidP="00A70A17">
            <w:pPr>
              <w:spacing w:line="240" w:lineRule="auto"/>
              <w:rPr>
                <w:sz w:val="18"/>
                <w:szCs w:val="18"/>
                <w:lang w:val="en-GB"/>
              </w:rPr>
            </w:pPr>
            <w:r w:rsidRPr="00252711">
              <w:rPr>
                <w:sz w:val="18"/>
                <w:szCs w:val="18"/>
                <w:lang w:val="en-GB"/>
              </w:rPr>
              <w:t xml:space="preserve">Modified with permission from </w:t>
            </w:r>
            <w:r>
              <w:rPr>
                <w:sz w:val="18"/>
                <w:szCs w:val="18"/>
                <w:lang w:val="en-GB"/>
              </w:rPr>
              <w:fldChar w:fldCharType="begin" w:fldLock="1"/>
            </w:r>
            <w:r>
              <w:rPr>
                <w:sz w:val="18"/>
                <w:szCs w:val="18"/>
                <w:lang w:val="en-GB"/>
              </w:rPr>
              <w:instrText>ADDIN CSL_CITATION {"citationItems":[{"id":"ITEM-1","itemData":{"DOI":"10.2217/cns-2018-0007","ISSN":"20450915","PMID":"30806082","author":[{"dropping-particle":"","family":"Chukwueke","given":"Ugonma N.","non-dropping-particle":"","parse-names":false,"suffix":""},{"dropping-particle":"","family":"Wen","given":"Patrick Y.","non-dropping-particle":"","parse-names":false,"suffix":""}],"container-title":"CNS oncology","id":"ITEM-1","issue":"1","issued":{"date-parts":[["2019","3","1"]]},"page":"CNS28","publisher":"NLM (Medline)","title":"Use of the Response Assessment in Neuro-Oncology (RANO) criteria in clinical trials and clinical practice","type":"article-journal","volume":"8"},"uris":["http://www.mendeley.com/documents/?uuid=0b9afd22-e4c6-3a00-ac23-b5c1959ba73f"]}],"mendeley":{"formattedCitation":"(16)","plainTextFormattedCitation":"(16)","previouslyFormattedCitation":"(16)"},"properties":{"noteIndex":0},"schema":"https://github.com/citation-style-language/schema/raw/master/csl-citation.json"}</w:instrText>
            </w:r>
            <w:r>
              <w:rPr>
                <w:sz w:val="18"/>
                <w:szCs w:val="18"/>
                <w:lang w:val="en-GB"/>
              </w:rPr>
              <w:fldChar w:fldCharType="separate"/>
            </w:r>
            <w:r w:rsidRPr="00DC6DF5">
              <w:rPr>
                <w:noProof/>
                <w:sz w:val="18"/>
                <w:szCs w:val="18"/>
                <w:lang w:val="en-GB"/>
              </w:rPr>
              <w:t>(16)</w:t>
            </w:r>
            <w:r>
              <w:rPr>
                <w:sz w:val="18"/>
                <w:szCs w:val="18"/>
                <w:lang w:val="en-GB"/>
              </w:rPr>
              <w:fldChar w:fldCharType="end"/>
            </w:r>
            <w:r>
              <w:rPr>
                <w:sz w:val="18"/>
                <w:szCs w:val="18"/>
                <w:lang w:val="en-GB"/>
              </w:rPr>
              <w:t xml:space="preserve"> ©</w:t>
            </w:r>
            <w:r w:rsidRPr="00252711">
              <w:rPr>
                <w:sz w:val="18"/>
                <w:szCs w:val="18"/>
                <w:lang w:val="en-GB"/>
              </w:rPr>
              <w:t xml:space="preserve"> American Society of Clinical Oncology (2017). All rights reserved.</w:t>
            </w:r>
          </w:p>
        </w:tc>
      </w:tr>
    </w:tbl>
    <w:p w14:paraId="0EE95FB7" w14:textId="363D9F0E" w:rsidR="001409CF" w:rsidRDefault="001409CF" w:rsidP="0072582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F2F15" w:rsidRPr="00E13DB7" w14:paraId="35C36CB0" w14:textId="77777777" w:rsidTr="00AE612D">
        <w:tc>
          <w:tcPr>
            <w:tcW w:w="8996" w:type="dxa"/>
          </w:tcPr>
          <w:p w14:paraId="5505D4B4" w14:textId="09F81172" w:rsidR="00BF2F15" w:rsidRDefault="00BF2F15" w:rsidP="00AE612D">
            <w:pPr>
              <w:jc w:val="both"/>
              <w:rPr>
                <w:i/>
                <w:lang w:val="en-US"/>
              </w:rPr>
            </w:pPr>
            <w:r>
              <w:rPr>
                <w:noProof/>
                <w:lang w:val="en-US" w:eastAsia="en-US"/>
              </w:rPr>
              <w:drawing>
                <wp:anchor distT="0" distB="0" distL="114300" distR="114300" simplePos="0" relativeHeight="251661312" behindDoc="0" locked="0" layoutInCell="1" allowOverlap="1" wp14:anchorId="7C6803C0" wp14:editId="0A5D9A08">
                  <wp:simplePos x="0" y="0"/>
                  <wp:positionH relativeFrom="column">
                    <wp:posOffset>-65405</wp:posOffset>
                  </wp:positionH>
                  <wp:positionV relativeFrom="paragraph">
                    <wp:posOffset>2356209</wp:posOffset>
                  </wp:positionV>
                  <wp:extent cx="5760720" cy="22847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2284730"/>
                          </a:xfrm>
                          <a:prstGeom prst="rect">
                            <a:avLst/>
                          </a:prstGeom>
                        </pic:spPr>
                      </pic:pic>
                    </a:graphicData>
                  </a:graphic>
                </wp:anchor>
              </w:drawing>
            </w:r>
            <w:r>
              <w:rPr>
                <w:noProof/>
                <w:lang w:val="en-US" w:eastAsia="en-US"/>
              </w:rPr>
              <w:drawing>
                <wp:anchor distT="0" distB="0" distL="114300" distR="114300" simplePos="0" relativeHeight="251660288" behindDoc="0" locked="0" layoutInCell="1" allowOverlap="1" wp14:anchorId="4CAF736C" wp14:editId="4096B6F0">
                  <wp:simplePos x="0" y="0"/>
                  <wp:positionH relativeFrom="column">
                    <wp:posOffset>-64991</wp:posOffset>
                  </wp:positionH>
                  <wp:positionV relativeFrom="paragraph">
                    <wp:posOffset>525</wp:posOffset>
                  </wp:positionV>
                  <wp:extent cx="5760720" cy="22504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2250440"/>
                          </a:xfrm>
                          <a:prstGeom prst="rect">
                            <a:avLst/>
                          </a:prstGeom>
                        </pic:spPr>
                      </pic:pic>
                    </a:graphicData>
                  </a:graphic>
                </wp:anchor>
              </w:drawing>
            </w:r>
            <w:r w:rsidR="00CD74FB">
              <w:rPr>
                <w:i/>
                <w:lang w:val="en-US"/>
              </w:rPr>
              <w:t xml:space="preserve">Fig. 3: In the first scenario (a), a new abnormality was first observed on 6-month follow-up MRI, however, according to the RANO criteria it was not yet defined as true progressive disease. Only at 9-month follow-up, true progressive disease was established in clinical practice. </w:t>
            </w:r>
            <w:r w:rsidR="003D29C7">
              <w:rPr>
                <w:i/>
                <w:lang w:val="en-US"/>
              </w:rPr>
              <w:t xml:space="preserve">In this research, this time point is first marked. Subsequently, follow-up MRI  before and after this time point are re-evaluated to determine if it was true progressive disease and if the recurrence was already visible on earlier MRI-scans. In this case, progression persisted in the MRI-scan at 12-month follow-up. Additionally, now it is known that the abnormality at </w:t>
            </w:r>
            <w:r w:rsidR="003D29C7">
              <w:rPr>
                <w:i/>
                <w:lang w:val="en-US"/>
              </w:rPr>
              <w:lastRenderedPageBreak/>
              <w:t>6-month follow-up was true progressive disease; this time point can then be marked as time point for first recurrence.</w:t>
            </w:r>
          </w:p>
          <w:p w14:paraId="1AD9EF70" w14:textId="38F19817" w:rsidR="003D29C7" w:rsidRDefault="003D29C7" w:rsidP="00AE612D">
            <w:pPr>
              <w:jc w:val="both"/>
              <w:rPr>
                <w:lang w:val="en-US"/>
              </w:rPr>
            </w:pPr>
            <w:r>
              <w:rPr>
                <w:i/>
                <w:lang w:val="en-US"/>
              </w:rPr>
              <w:t xml:space="preserve">In the second scenario (b), </w:t>
            </w:r>
            <w:r w:rsidR="00CF5E3A">
              <w:rPr>
                <w:i/>
                <w:lang w:val="en-US"/>
              </w:rPr>
              <w:t xml:space="preserve">progressive disease according the </w:t>
            </w:r>
            <w:r w:rsidR="00EF285D">
              <w:rPr>
                <w:i/>
                <w:lang w:val="en-US"/>
              </w:rPr>
              <w:t>RA</w:t>
            </w:r>
            <w:r w:rsidR="00CF5E3A">
              <w:rPr>
                <w:i/>
                <w:lang w:val="en-US"/>
              </w:rPr>
              <w:t>NO-criteria was first observed at 12-month follow-up. At 9-month follow-up MRI</w:t>
            </w:r>
            <w:r w:rsidR="00EF285D">
              <w:rPr>
                <w:i/>
                <w:lang w:val="en-US"/>
              </w:rPr>
              <w:t>, there were</w:t>
            </w:r>
            <w:r w:rsidR="00CF5E3A">
              <w:rPr>
                <w:i/>
                <w:lang w:val="en-US"/>
              </w:rPr>
              <w:t xml:space="preserve"> no abnormalities at that site; therefore, 12-month follow-up is defined as the time point of first recurrence. In hindsight, the abnormality at 6-month follow-up was found to be pseudo-progression.</w:t>
            </w:r>
          </w:p>
        </w:tc>
      </w:tr>
    </w:tbl>
    <w:p w14:paraId="7DF56E99" w14:textId="77777777" w:rsidR="00BF2F15" w:rsidRPr="000D1919" w:rsidRDefault="00BF2F15" w:rsidP="00725821">
      <w:pPr>
        <w:rPr>
          <w:lang w:val="en-US"/>
        </w:rPr>
      </w:pPr>
    </w:p>
    <w:p w14:paraId="7EB65A33" w14:textId="7405CA09" w:rsidR="00AE612D" w:rsidRDefault="00AE7FD1" w:rsidP="00AE7FD1">
      <w:pPr>
        <w:pStyle w:val="Heading3"/>
        <w:rPr>
          <w:lang w:val="en-US"/>
        </w:rPr>
      </w:pPr>
      <w:bookmarkStart w:id="81" w:name="_Toc140755222"/>
      <w:r>
        <w:rPr>
          <w:lang w:val="en-US"/>
        </w:rPr>
        <w:t>P</w:t>
      </w:r>
      <w:r w:rsidR="00AE612D" w:rsidRPr="00011D9C">
        <w:rPr>
          <w:lang w:val="en-US"/>
        </w:rPr>
        <w:t>attern of failure analysis and dose to organs at risk comparison</w:t>
      </w:r>
      <w:bookmarkEnd w:id="81"/>
    </w:p>
    <w:p w14:paraId="34AF55D5" w14:textId="1B4FACBD" w:rsidR="00AE612D" w:rsidRDefault="00AE612D" w:rsidP="00AE612D">
      <w:pPr>
        <w:ind w:left="709"/>
        <w:jc w:val="both"/>
        <w:rPr>
          <w:rFonts w:cs="Arial"/>
          <w:color w:val="000000"/>
          <w:lang w:val="en-US"/>
        </w:rPr>
      </w:pPr>
      <w:r>
        <w:rPr>
          <w:rFonts w:cs="Arial"/>
          <w:color w:val="000000"/>
          <w:lang w:val="en-US"/>
        </w:rPr>
        <w:t xml:space="preserve">To test the hypothesis that a radiotherapy plan based on a </w:t>
      </w:r>
      <w:proofErr w:type="spellStart"/>
      <w:r>
        <w:rPr>
          <w:rFonts w:cs="Arial"/>
          <w:color w:val="000000"/>
          <w:lang w:val="en-US"/>
        </w:rPr>
        <w:t>CTV</w:t>
      </w:r>
      <w:r>
        <w:rPr>
          <w:rFonts w:cs="Arial"/>
          <w:color w:val="000000"/>
          <w:vertAlign w:val="subscript"/>
          <w:lang w:val="en-US"/>
        </w:rPr>
        <w:t>aMRI</w:t>
      </w:r>
      <w:proofErr w:type="spellEnd"/>
      <w:r>
        <w:rPr>
          <w:rFonts w:cs="Arial"/>
          <w:color w:val="000000"/>
          <w:lang w:val="en-US"/>
        </w:rPr>
        <w:t>, would adequately encompass tumor infiltration, the recurrence volume will be used to assess the pattern of failure. Pattern of failure analysis (i.e. recurrence coverage) will be performed in MIM Maestro</w:t>
      </w:r>
      <w:r w:rsidRPr="00104CBD">
        <w:rPr>
          <w:rFonts w:cs="Arial"/>
          <w:color w:val="000000"/>
          <w:vertAlign w:val="superscript"/>
          <w:lang w:val="en-US"/>
        </w:rPr>
        <w:t>®</w:t>
      </w:r>
      <w:r>
        <w:rPr>
          <w:rFonts w:cs="Arial"/>
          <w:color w:val="000000"/>
          <w:lang w:val="en-US"/>
        </w:rPr>
        <w:t xml:space="preserve"> and quantified by categorizing the recurrence volume of each patient based on its location. For both the clinical radiotherapy plan (1.5-cm CTV) and the </w:t>
      </w:r>
      <w:proofErr w:type="spellStart"/>
      <w:r>
        <w:rPr>
          <w:rFonts w:cs="Arial"/>
          <w:color w:val="000000"/>
          <w:lang w:val="en-US"/>
        </w:rPr>
        <w:t>aMRI</w:t>
      </w:r>
      <w:proofErr w:type="spellEnd"/>
      <w:r>
        <w:rPr>
          <w:rFonts w:cs="Arial"/>
          <w:color w:val="000000"/>
          <w:lang w:val="en-US"/>
        </w:rPr>
        <w:t xml:space="preserve"> radiotherapy plan, t</w:t>
      </w:r>
      <w:r w:rsidRPr="00104CBD">
        <w:rPr>
          <w:rFonts w:cs="Arial"/>
          <w:color w:val="000000"/>
          <w:lang w:val="en-US"/>
        </w:rPr>
        <w:t>he</w:t>
      </w:r>
      <w:r>
        <w:rPr>
          <w:rFonts w:cs="Arial"/>
          <w:color w:val="000000"/>
          <w:lang w:val="en-US"/>
        </w:rPr>
        <w:t xml:space="preserve"> </w:t>
      </w:r>
      <w:r w:rsidRPr="00104CBD">
        <w:rPr>
          <w:rFonts w:cs="Arial"/>
          <w:color w:val="000000"/>
          <w:lang w:val="en-US"/>
        </w:rPr>
        <w:t>recurrence volumes will be classified as in-field, marginal, or distant recurrence if more than 80%, 20-80%, or less than</w:t>
      </w:r>
      <w:r>
        <w:rPr>
          <w:rFonts w:cs="Arial"/>
          <w:color w:val="000000"/>
          <w:lang w:val="en-US"/>
        </w:rPr>
        <w:t xml:space="preserve"> </w:t>
      </w:r>
      <w:r w:rsidRPr="00104CBD">
        <w:rPr>
          <w:rFonts w:cs="Arial"/>
          <w:color w:val="000000"/>
          <w:lang w:val="en-US"/>
        </w:rPr>
        <w:t>20% of the recurrence volume falls within the</w:t>
      </w:r>
      <w:r>
        <w:rPr>
          <w:rFonts w:cs="Arial"/>
          <w:color w:val="000000"/>
          <w:lang w:val="en-US"/>
        </w:rPr>
        <w:t xml:space="preserve"> 95% </w:t>
      </w:r>
      <w:proofErr w:type="spellStart"/>
      <w:r>
        <w:rPr>
          <w:rFonts w:cs="Arial"/>
          <w:color w:val="000000"/>
          <w:lang w:val="en-US"/>
        </w:rPr>
        <w:t>isodose</w:t>
      </w:r>
      <w:proofErr w:type="spellEnd"/>
      <w:r>
        <w:rPr>
          <w:rFonts w:cs="Arial"/>
          <w:color w:val="000000"/>
          <w:lang w:val="en-US"/>
        </w:rPr>
        <w:t xml:space="preserve"> line, respectively.</w:t>
      </w:r>
      <w:r>
        <w:rPr>
          <w:rFonts w:cs="Arial"/>
          <w:color w:val="000000"/>
          <w:vertAlign w:val="superscript"/>
          <w:lang w:val="en-US"/>
        </w:rPr>
        <w:t>21</w:t>
      </w:r>
      <w:r>
        <w:rPr>
          <w:rFonts w:cs="Arial"/>
          <w:color w:val="000000"/>
          <w:lang w:val="en-US"/>
        </w:rPr>
        <w:t xml:space="preserve"> A comparison of recurrence coverage by the two radiotherapy plans can be indicative for the effectiveness of the </w:t>
      </w:r>
      <w:proofErr w:type="spellStart"/>
      <w:r>
        <w:rPr>
          <w:rFonts w:cs="Arial"/>
          <w:color w:val="000000"/>
          <w:lang w:val="en-US"/>
        </w:rPr>
        <w:t>CTV</w:t>
      </w:r>
      <w:r>
        <w:rPr>
          <w:rFonts w:cs="Arial"/>
          <w:color w:val="000000"/>
          <w:vertAlign w:val="subscript"/>
          <w:lang w:val="en-US"/>
        </w:rPr>
        <w:t>aMRI</w:t>
      </w:r>
      <w:proofErr w:type="spellEnd"/>
      <w:r>
        <w:rPr>
          <w:rFonts w:cs="Arial"/>
          <w:color w:val="000000"/>
          <w:lang w:val="en-US"/>
        </w:rPr>
        <w:t>. Additionally, the expected radiation dose delivered to important surround</w:t>
      </w:r>
      <w:r w:rsidR="005F2CBC">
        <w:rPr>
          <w:rFonts w:cs="Arial"/>
          <w:color w:val="000000"/>
          <w:lang w:val="en-US"/>
        </w:rPr>
        <w:t>ing</w:t>
      </w:r>
      <w:r>
        <w:rPr>
          <w:rFonts w:cs="Arial"/>
          <w:color w:val="000000"/>
          <w:lang w:val="en-US"/>
        </w:rPr>
        <w:t xml:space="preserve"> organs at risk (including the brainstem, optic nerves, eyes, lenses, cochlea and chiasm) by both the radiotherapy plans will be compared to assess the potential risk of side-effects </w:t>
      </w:r>
      <w:r w:rsidR="00E003E2">
        <w:rPr>
          <w:rFonts w:cs="Arial"/>
          <w:color w:val="000000"/>
          <w:lang w:val="en-US"/>
        </w:rPr>
        <w:t xml:space="preserve">of </w:t>
      </w:r>
      <w:r>
        <w:rPr>
          <w:rFonts w:cs="Arial"/>
          <w:color w:val="000000"/>
          <w:lang w:val="en-US"/>
        </w:rPr>
        <w:t>each plan.</w:t>
      </w:r>
    </w:p>
    <w:p w14:paraId="621EECB6" w14:textId="21F59B57" w:rsidR="00144CCC" w:rsidRDefault="00144CCC" w:rsidP="00AE612D">
      <w:pPr>
        <w:ind w:left="709"/>
        <w:jc w:val="both"/>
        <w:rPr>
          <w:rFonts w:cs="Arial"/>
          <w:color w:val="000000"/>
          <w:lang w:val="en-US"/>
        </w:rPr>
      </w:pPr>
    </w:p>
    <w:p w14:paraId="66552076" w14:textId="6649CA21" w:rsidR="00144CCC" w:rsidRDefault="00D27C3E" w:rsidP="00AE7FD1">
      <w:pPr>
        <w:pStyle w:val="Heading3"/>
        <w:rPr>
          <w:lang w:val="en-US"/>
        </w:rPr>
      </w:pPr>
      <w:bookmarkStart w:id="82" w:name="_Toc140755223"/>
      <w:r>
        <w:rPr>
          <w:lang w:val="en-US"/>
        </w:rPr>
        <w:t>Examination</w:t>
      </w:r>
      <w:r w:rsidR="006762DF">
        <w:rPr>
          <w:lang w:val="en-US"/>
        </w:rPr>
        <w:t xml:space="preserve"> of CTVs based on different combination</w:t>
      </w:r>
      <w:r w:rsidR="005F2CBC">
        <w:rPr>
          <w:lang w:val="en-US"/>
        </w:rPr>
        <w:t>s</w:t>
      </w:r>
      <w:r w:rsidR="006762DF">
        <w:rPr>
          <w:lang w:val="en-US"/>
        </w:rPr>
        <w:t xml:space="preserve"> of </w:t>
      </w:r>
      <w:proofErr w:type="spellStart"/>
      <w:r w:rsidR="006762DF">
        <w:rPr>
          <w:lang w:val="en-US"/>
        </w:rPr>
        <w:t>aMRI</w:t>
      </w:r>
      <w:bookmarkEnd w:id="82"/>
      <w:proofErr w:type="spellEnd"/>
    </w:p>
    <w:p w14:paraId="21486CFA" w14:textId="21D65486" w:rsidR="00A56D6C" w:rsidRDefault="00D27C3E" w:rsidP="00A56D6C">
      <w:pPr>
        <w:ind w:left="709"/>
        <w:jc w:val="both"/>
        <w:rPr>
          <w:rFonts w:cs="Arial"/>
          <w:color w:val="000000"/>
          <w:lang w:val="en-US"/>
        </w:rPr>
      </w:pPr>
      <w:r>
        <w:rPr>
          <w:rFonts w:cs="Arial"/>
          <w:color w:val="000000"/>
          <w:lang w:val="en-US"/>
        </w:rPr>
        <w:t xml:space="preserve">In addition to the </w:t>
      </w:r>
      <w:proofErr w:type="spellStart"/>
      <w:r>
        <w:rPr>
          <w:rFonts w:cs="Arial"/>
          <w:color w:val="000000"/>
          <w:lang w:val="en-US"/>
        </w:rPr>
        <w:t>CTV</w:t>
      </w:r>
      <w:r>
        <w:rPr>
          <w:rFonts w:cs="Arial"/>
          <w:color w:val="000000"/>
          <w:vertAlign w:val="subscript"/>
          <w:lang w:val="en-US"/>
        </w:rPr>
        <w:t>aMRI</w:t>
      </w:r>
      <w:proofErr w:type="spellEnd"/>
      <w:r>
        <w:rPr>
          <w:rFonts w:cs="Arial"/>
          <w:color w:val="000000"/>
          <w:lang w:val="en-US"/>
        </w:rPr>
        <w:t>, CTV</w:t>
      </w:r>
      <w:r w:rsidR="00C524B6">
        <w:rPr>
          <w:rFonts w:cs="Arial"/>
          <w:color w:val="000000"/>
          <w:lang w:val="en-US"/>
        </w:rPr>
        <w:t>s based</w:t>
      </w:r>
      <w:r w:rsidR="005C3C7E">
        <w:rPr>
          <w:rFonts w:cs="Arial"/>
          <w:color w:val="000000"/>
          <w:lang w:val="en-US"/>
        </w:rPr>
        <w:t xml:space="preserve"> on three, </w:t>
      </w:r>
      <w:r>
        <w:rPr>
          <w:rFonts w:cs="Arial"/>
          <w:color w:val="000000"/>
          <w:lang w:val="en-US"/>
        </w:rPr>
        <w:t>two</w:t>
      </w:r>
      <w:r w:rsidR="005C3C7E">
        <w:rPr>
          <w:rFonts w:cs="Arial"/>
          <w:color w:val="000000"/>
          <w:lang w:val="en-US"/>
        </w:rPr>
        <w:t xml:space="preserve"> and </w:t>
      </w:r>
      <w:r>
        <w:rPr>
          <w:rFonts w:cs="Arial"/>
          <w:color w:val="000000"/>
          <w:lang w:val="en-US"/>
        </w:rPr>
        <w:t xml:space="preserve">one </w:t>
      </w:r>
      <w:r w:rsidR="00C524B6">
        <w:rPr>
          <w:rFonts w:cs="Arial"/>
          <w:color w:val="000000"/>
          <w:lang w:val="en-US"/>
        </w:rPr>
        <w:t xml:space="preserve">of the four </w:t>
      </w:r>
      <w:proofErr w:type="spellStart"/>
      <w:r>
        <w:rPr>
          <w:rFonts w:cs="Arial"/>
          <w:color w:val="000000"/>
          <w:lang w:val="en-US"/>
        </w:rPr>
        <w:t>aMRI</w:t>
      </w:r>
      <w:proofErr w:type="spellEnd"/>
      <w:r w:rsidR="00C524B6">
        <w:rPr>
          <w:rFonts w:cs="Arial"/>
          <w:color w:val="000000"/>
          <w:lang w:val="en-US"/>
        </w:rPr>
        <w:t xml:space="preserve">-scans </w:t>
      </w:r>
      <w:r>
        <w:rPr>
          <w:rFonts w:cs="Arial"/>
          <w:color w:val="000000"/>
          <w:lang w:val="en-US"/>
        </w:rPr>
        <w:t xml:space="preserve">will be generated </w:t>
      </w:r>
      <w:r w:rsidR="005C3C7E">
        <w:rPr>
          <w:rFonts w:cs="Arial"/>
          <w:color w:val="000000"/>
          <w:lang w:val="en-US"/>
        </w:rPr>
        <w:t>for all patients using</w:t>
      </w:r>
      <w:r>
        <w:rPr>
          <w:rFonts w:cs="Arial"/>
          <w:color w:val="000000"/>
          <w:lang w:val="en-US"/>
        </w:rPr>
        <w:t xml:space="preserve"> the pipeline developed in </w:t>
      </w:r>
      <w:proofErr w:type="spellStart"/>
      <w:r>
        <w:rPr>
          <w:rFonts w:cs="Arial"/>
          <w:i/>
          <w:color w:val="000000"/>
          <w:lang w:val="en-US"/>
        </w:rPr>
        <w:t>PhysMRRT</w:t>
      </w:r>
      <w:proofErr w:type="spellEnd"/>
      <w:r w:rsidR="005F2CBC">
        <w:rPr>
          <w:rFonts w:cs="Arial"/>
          <w:i/>
          <w:color w:val="000000"/>
          <w:lang w:val="en-US"/>
        </w:rPr>
        <w:t xml:space="preserve"> (see Table 1)</w:t>
      </w:r>
      <w:r w:rsidR="005C3C7E">
        <w:rPr>
          <w:rFonts w:cs="Arial"/>
          <w:i/>
          <w:color w:val="000000"/>
          <w:lang w:val="en-US"/>
        </w:rPr>
        <w:t>.</w:t>
      </w:r>
      <w:r w:rsidR="00C524B6">
        <w:rPr>
          <w:rFonts w:cs="Arial"/>
          <w:color w:val="000000"/>
          <w:lang w:val="en-US"/>
        </w:rPr>
        <w:t xml:space="preserve"> </w:t>
      </w:r>
      <w:r w:rsidR="00DC64B6">
        <w:rPr>
          <w:rFonts w:cs="Arial"/>
          <w:color w:val="000000"/>
          <w:lang w:val="en-US"/>
        </w:rPr>
        <w:t>Size of the CTV</w:t>
      </w:r>
      <w:r w:rsidR="003B38F1">
        <w:rPr>
          <w:rFonts w:cs="Arial"/>
          <w:color w:val="000000"/>
          <w:lang w:val="en-US"/>
        </w:rPr>
        <w:t>s</w:t>
      </w:r>
      <w:r w:rsidR="00DC64B6">
        <w:rPr>
          <w:rFonts w:cs="Arial"/>
          <w:color w:val="000000"/>
          <w:lang w:val="en-US"/>
        </w:rPr>
        <w:t xml:space="preserve"> and coverage of the recurrence volume are compared t</w:t>
      </w:r>
      <w:r w:rsidR="00C524B6">
        <w:rPr>
          <w:rFonts w:cs="Arial"/>
          <w:color w:val="000000"/>
          <w:lang w:val="en-US"/>
        </w:rPr>
        <w:t xml:space="preserve">o assess if </w:t>
      </w:r>
      <w:r w:rsidR="00A123FF">
        <w:rPr>
          <w:rFonts w:cs="Arial"/>
          <w:color w:val="000000"/>
          <w:lang w:val="en-US"/>
        </w:rPr>
        <w:t xml:space="preserve">a CTV based on three or less </w:t>
      </w:r>
      <w:proofErr w:type="spellStart"/>
      <w:r w:rsidR="00C524B6">
        <w:rPr>
          <w:rFonts w:cs="Arial"/>
          <w:color w:val="000000"/>
          <w:lang w:val="en-US"/>
        </w:rPr>
        <w:t>aMRI</w:t>
      </w:r>
      <w:proofErr w:type="spellEnd"/>
      <w:r w:rsidR="00C524B6">
        <w:rPr>
          <w:rFonts w:cs="Arial"/>
          <w:color w:val="000000"/>
          <w:lang w:val="en-US"/>
        </w:rPr>
        <w:t xml:space="preserve"> techniques</w:t>
      </w:r>
      <w:r w:rsidR="000D6D85">
        <w:rPr>
          <w:rFonts w:cs="Arial"/>
          <w:color w:val="000000"/>
          <w:lang w:val="en-US"/>
        </w:rPr>
        <w:t xml:space="preserve"> may include</w:t>
      </w:r>
      <w:r w:rsidR="00A123FF">
        <w:rPr>
          <w:rFonts w:cs="Arial"/>
          <w:color w:val="000000"/>
          <w:lang w:val="en-US"/>
        </w:rPr>
        <w:t xml:space="preserve"> tumor infiltration as effective</w:t>
      </w:r>
      <w:r w:rsidR="005F2CBC">
        <w:rPr>
          <w:rFonts w:cs="Arial"/>
          <w:color w:val="000000"/>
          <w:lang w:val="en-US"/>
        </w:rPr>
        <w:t>ly</w:t>
      </w:r>
      <w:r w:rsidR="00A123FF">
        <w:rPr>
          <w:rFonts w:cs="Arial"/>
          <w:color w:val="000000"/>
          <w:lang w:val="en-US"/>
        </w:rPr>
        <w:t xml:space="preserve"> as the </w:t>
      </w:r>
      <w:proofErr w:type="spellStart"/>
      <w:r w:rsidR="00A123FF">
        <w:rPr>
          <w:rFonts w:cs="Arial"/>
          <w:color w:val="000000"/>
          <w:lang w:val="en-US"/>
        </w:rPr>
        <w:t>CTV</w:t>
      </w:r>
      <w:r w:rsidR="00A123FF">
        <w:rPr>
          <w:rFonts w:cs="Arial"/>
          <w:color w:val="000000"/>
          <w:vertAlign w:val="subscript"/>
          <w:lang w:val="en-US"/>
        </w:rPr>
        <w:t>aMRI</w:t>
      </w:r>
      <w:proofErr w:type="spellEnd"/>
      <w:r w:rsidR="00A123FF">
        <w:rPr>
          <w:rFonts w:cs="Arial"/>
          <w:color w:val="000000"/>
          <w:lang w:val="en-US"/>
        </w:rPr>
        <w:t xml:space="preserve"> and if the </w:t>
      </w:r>
      <w:proofErr w:type="spellStart"/>
      <w:r w:rsidR="00A123FF">
        <w:rPr>
          <w:rFonts w:cs="Arial"/>
          <w:color w:val="000000"/>
          <w:lang w:val="en-US"/>
        </w:rPr>
        <w:t>aMRI</w:t>
      </w:r>
      <w:proofErr w:type="spellEnd"/>
      <w:r w:rsidR="00A123FF">
        <w:rPr>
          <w:rFonts w:cs="Arial"/>
          <w:color w:val="000000"/>
          <w:lang w:val="en-US"/>
        </w:rPr>
        <w:t xml:space="preserve"> techniques</w:t>
      </w:r>
      <w:r w:rsidR="00C524B6">
        <w:rPr>
          <w:rFonts w:cs="Arial"/>
          <w:color w:val="000000"/>
          <w:lang w:val="en-US"/>
        </w:rPr>
        <w:t xml:space="preserve"> offer</w:t>
      </w:r>
      <w:r w:rsidR="00A123FF">
        <w:rPr>
          <w:rFonts w:cs="Arial"/>
          <w:color w:val="000000"/>
          <w:lang w:val="en-US"/>
        </w:rPr>
        <w:t xml:space="preserve"> </w:t>
      </w:r>
      <w:r w:rsidR="00C524B6">
        <w:rPr>
          <w:rFonts w:cs="Arial"/>
          <w:color w:val="000000"/>
          <w:lang w:val="en-US"/>
        </w:rPr>
        <w:t xml:space="preserve">complementary information. </w:t>
      </w:r>
    </w:p>
    <w:p w14:paraId="1144FB4F" w14:textId="021A3D36" w:rsidR="00DC64B6" w:rsidRDefault="00DC64B6" w:rsidP="00A56D6C">
      <w:pPr>
        <w:ind w:left="709"/>
        <w:jc w:val="both"/>
        <w:rPr>
          <w:rFonts w:cs="Arial"/>
          <w:color w:val="000000"/>
          <w:lang w:val="en-US"/>
        </w:rPr>
      </w:pPr>
    </w:p>
    <w:p w14:paraId="43AAEF86" w14:textId="683421F3" w:rsidR="00DC64B6" w:rsidRDefault="000F2B2A" w:rsidP="00AE7FD1">
      <w:pPr>
        <w:pStyle w:val="Heading3"/>
        <w:rPr>
          <w:lang w:val="en-US"/>
        </w:rPr>
      </w:pPr>
      <w:bookmarkStart w:id="83" w:name="_Toc140755224"/>
      <w:r>
        <w:rPr>
          <w:lang w:val="en-US"/>
        </w:rPr>
        <w:t xml:space="preserve">Assessment of pathophysiological changes </w:t>
      </w:r>
      <w:r w:rsidR="005F2CBC">
        <w:rPr>
          <w:lang w:val="en-US"/>
        </w:rPr>
        <w:t>detected</w:t>
      </w:r>
      <w:r>
        <w:rPr>
          <w:lang w:val="en-US"/>
        </w:rPr>
        <w:t xml:space="preserve"> by </w:t>
      </w:r>
      <w:proofErr w:type="spellStart"/>
      <w:r>
        <w:rPr>
          <w:lang w:val="en-US"/>
        </w:rPr>
        <w:t>aMRI</w:t>
      </w:r>
      <w:proofErr w:type="spellEnd"/>
      <w:r>
        <w:rPr>
          <w:lang w:val="en-US"/>
        </w:rPr>
        <w:t xml:space="preserve"> at the site o</w:t>
      </w:r>
      <w:r w:rsidR="00AE7FD1">
        <w:rPr>
          <w:lang w:val="en-US"/>
        </w:rPr>
        <w:t>f</w:t>
      </w:r>
      <w:r>
        <w:rPr>
          <w:lang w:val="en-US"/>
        </w:rPr>
        <w:t xml:space="preserve"> future tumor recurrence</w:t>
      </w:r>
      <w:bookmarkEnd w:id="83"/>
    </w:p>
    <w:p w14:paraId="12840359" w14:textId="7DACA3E7" w:rsidR="00AE7FD1" w:rsidRPr="00AE7FD1" w:rsidRDefault="00AE7FD1" w:rsidP="00A56D6C">
      <w:pPr>
        <w:ind w:left="709"/>
        <w:jc w:val="both"/>
        <w:rPr>
          <w:rFonts w:cs="Arial"/>
          <w:color w:val="000000"/>
          <w:lang w:val="en-US"/>
        </w:rPr>
      </w:pPr>
      <w:r w:rsidRPr="00AE7FD1">
        <w:rPr>
          <w:rFonts w:cs="Arial"/>
          <w:color w:val="000000"/>
          <w:lang w:val="en-US"/>
        </w:rPr>
        <w:t xml:space="preserve">Using FMRIB Software Library (FSL), the contralateral normal-appearing white matter is segmented for all patients. On the four </w:t>
      </w:r>
      <w:proofErr w:type="spellStart"/>
      <w:r w:rsidRPr="00AE7FD1">
        <w:rPr>
          <w:rFonts w:cs="Arial"/>
          <w:color w:val="000000"/>
          <w:lang w:val="en-US"/>
        </w:rPr>
        <w:t>aMRI</w:t>
      </w:r>
      <w:proofErr w:type="spellEnd"/>
      <w:r w:rsidRPr="00AE7FD1">
        <w:rPr>
          <w:rFonts w:cs="Arial"/>
          <w:color w:val="000000"/>
          <w:lang w:val="en-US"/>
        </w:rPr>
        <w:t xml:space="preserve">-scans, the mean and maximum signal intensities of the recurrence volume and the contralateral normal-appearing white matter are then compared to explore the association between pathophysiological changes on </w:t>
      </w:r>
      <w:proofErr w:type="spellStart"/>
      <w:r w:rsidRPr="00AE7FD1">
        <w:rPr>
          <w:rFonts w:cs="Arial"/>
          <w:color w:val="000000"/>
          <w:lang w:val="en-US"/>
        </w:rPr>
        <w:t>aMRI</w:t>
      </w:r>
      <w:proofErr w:type="spellEnd"/>
      <w:r w:rsidRPr="00AE7FD1">
        <w:rPr>
          <w:rFonts w:cs="Arial"/>
          <w:color w:val="000000"/>
          <w:lang w:val="en-US"/>
        </w:rPr>
        <w:t xml:space="preserve"> and future tumor recurrence.</w:t>
      </w:r>
    </w:p>
    <w:p w14:paraId="334E9892" w14:textId="77777777" w:rsidR="00AE612D" w:rsidRPr="00AE612D" w:rsidRDefault="00AE612D" w:rsidP="00AE7FD1">
      <w:pPr>
        <w:pStyle w:val="Heading2"/>
        <w:numPr>
          <w:ilvl w:val="0"/>
          <w:numId w:val="0"/>
        </w:numPr>
        <w:tabs>
          <w:tab w:val="clear" w:pos="1701"/>
        </w:tabs>
        <w:spacing w:line="360" w:lineRule="auto"/>
        <w:ind w:left="340"/>
        <w:rPr>
          <w:lang w:val="en-US"/>
        </w:rPr>
      </w:pPr>
    </w:p>
    <w:p w14:paraId="497DEA39" w14:textId="2C78D9F7" w:rsidR="00CB22D8" w:rsidRDefault="00562611" w:rsidP="00634D7B">
      <w:pPr>
        <w:pStyle w:val="Heading2"/>
        <w:tabs>
          <w:tab w:val="clear" w:pos="1701"/>
        </w:tabs>
        <w:spacing w:line="360" w:lineRule="auto"/>
        <w:rPr>
          <w:lang w:val="en-GB"/>
        </w:rPr>
      </w:pPr>
      <w:bookmarkStart w:id="84" w:name="_Toc140755225"/>
      <w:r w:rsidRPr="00456C40">
        <w:rPr>
          <w:lang w:val="en-GB"/>
        </w:rPr>
        <w:t>Withdrawal of individual subjects</w:t>
      </w:r>
      <w:bookmarkEnd w:id="84"/>
    </w:p>
    <w:p w14:paraId="7E8F5981" w14:textId="77777777" w:rsidR="002C5D60" w:rsidRPr="002C5D60" w:rsidRDefault="00562611" w:rsidP="002C5D60">
      <w:pPr>
        <w:ind w:left="851"/>
        <w:rPr>
          <w:lang w:val="en-GB"/>
        </w:rPr>
      </w:pPr>
      <w:r w:rsidRPr="00456C40">
        <w:rPr>
          <w:lang w:val="en-GB"/>
        </w:rPr>
        <w:t>Subjects can leave the study at any time for any reason if they wish to do so without any consequences.</w:t>
      </w:r>
      <w:r>
        <w:rPr>
          <w:lang w:val="en-GB"/>
        </w:rPr>
        <w:t xml:space="preserve"> The investigator can decide to withdraw a subject from the study for urgent medical reasons.</w:t>
      </w:r>
    </w:p>
    <w:p w14:paraId="7A05A757" w14:textId="648549B1" w:rsidR="001409CF" w:rsidRPr="001409CF" w:rsidRDefault="00562611" w:rsidP="001409CF">
      <w:pPr>
        <w:pStyle w:val="Heading3"/>
        <w:tabs>
          <w:tab w:val="clear" w:pos="1701"/>
        </w:tabs>
        <w:spacing w:line="360" w:lineRule="auto"/>
        <w:rPr>
          <w:lang w:val="en-GB"/>
        </w:rPr>
      </w:pPr>
      <w:bookmarkStart w:id="85" w:name="_Toc140755226"/>
      <w:r w:rsidRPr="00CB22D8">
        <w:rPr>
          <w:lang w:val="en-GB"/>
        </w:rPr>
        <w:t>Specific criteria for withdrawal (if applicable)</w:t>
      </w:r>
      <w:r w:rsidR="001409CF">
        <w:rPr>
          <w:lang w:val="en-GB"/>
        </w:rPr>
        <w:br/>
      </w:r>
      <w:r w:rsidR="001409CF">
        <w:rPr>
          <w:b w:val="0"/>
          <w:lang w:val="en-GB"/>
        </w:rPr>
        <w:t>N/A</w:t>
      </w:r>
      <w:bookmarkEnd w:id="85"/>
    </w:p>
    <w:p w14:paraId="5DB973D2" w14:textId="022BDD7A" w:rsidR="00CB22D8" w:rsidRDefault="00562611" w:rsidP="00634D7B">
      <w:pPr>
        <w:pStyle w:val="Heading2"/>
        <w:tabs>
          <w:tab w:val="clear" w:pos="1701"/>
        </w:tabs>
        <w:spacing w:line="360" w:lineRule="auto"/>
        <w:rPr>
          <w:lang w:val="en-GB"/>
        </w:rPr>
      </w:pPr>
      <w:bookmarkStart w:id="86" w:name="_Toc140755227"/>
      <w:r w:rsidRPr="00456C40">
        <w:rPr>
          <w:lang w:val="en-GB"/>
        </w:rPr>
        <w:t>Replacement of individual subjects after withdrawal</w:t>
      </w:r>
      <w:bookmarkEnd w:id="86"/>
    </w:p>
    <w:p w14:paraId="6E9B6E9E" w14:textId="78D2BEC0" w:rsidR="001409CF" w:rsidRDefault="001409CF" w:rsidP="00BA05AE">
      <w:pPr>
        <w:ind w:left="851"/>
        <w:jc w:val="both"/>
        <w:rPr>
          <w:lang w:val="en-GB"/>
        </w:rPr>
      </w:pPr>
      <w:r>
        <w:rPr>
          <w:lang w:val="en-GB"/>
        </w:rPr>
        <w:t xml:space="preserve">Should a subject decide to withdraw consent afterwards, a replacement subject will be added to the study. The standard follow-up received by the patient will not change and will not be used for further analysis. </w:t>
      </w:r>
    </w:p>
    <w:p w14:paraId="239168EC" w14:textId="5036C741" w:rsidR="001409CF" w:rsidRPr="001409CF" w:rsidRDefault="001409CF" w:rsidP="001409CF">
      <w:pPr>
        <w:rPr>
          <w:lang w:val="en-GB"/>
        </w:rPr>
      </w:pPr>
    </w:p>
    <w:p w14:paraId="2E9D190E" w14:textId="2D42CD73" w:rsidR="00913819" w:rsidRDefault="00562611" w:rsidP="00634D7B">
      <w:pPr>
        <w:pStyle w:val="Heading2"/>
        <w:tabs>
          <w:tab w:val="clear" w:pos="1701"/>
        </w:tabs>
        <w:spacing w:line="360" w:lineRule="auto"/>
        <w:rPr>
          <w:lang w:val="en-GB"/>
        </w:rPr>
      </w:pPr>
      <w:bookmarkStart w:id="87" w:name="_Toc140755228"/>
      <w:r w:rsidRPr="00456C40">
        <w:rPr>
          <w:lang w:val="en-GB"/>
        </w:rPr>
        <w:t>Follow-up of subjects withdrawn from treatment</w:t>
      </w:r>
      <w:bookmarkEnd w:id="87"/>
    </w:p>
    <w:p w14:paraId="4995AA23" w14:textId="77777777" w:rsidR="001409CF" w:rsidRDefault="001409CF" w:rsidP="001409CF">
      <w:pPr>
        <w:ind w:left="851"/>
        <w:rPr>
          <w:lang w:val="en-GB"/>
        </w:rPr>
      </w:pPr>
      <w:r>
        <w:rPr>
          <w:lang w:val="en-GB"/>
        </w:rPr>
        <w:t xml:space="preserve">The standard follow-up of subjects withdrawn from the study will not change. </w:t>
      </w:r>
    </w:p>
    <w:p w14:paraId="76D082D9" w14:textId="77777777" w:rsidR="001409CF" w:rsidRPr="001409CF" w:rsidRDefault="001409CF" w:rsidP="001409CF">
      <w:pPr>
        <w:rPr>
          <w:lang w:val="en-GB"/>
        </w:rPr>
      </w:pPr>
    </w:p>
    <w:p w14:paraId="5BD6F8CA" w14:textId="77777777" w:rsidR="00CB22D8" w:rsidRPr="00456C40" w:rsidRDefault="00562611" w:rsidP="001409CF">
      <w:pPr>
        <w:pStyle w:val="Heading2"/>
        <w:tabs>
          <w:tab w:val="clear" w:pos="1701"/>
        </w:tabs>
        <w:spacing w:line="360" w:lineRule="auto"/>
        <w:rPr>
          <w:lang w:val="en-GB"/>
        </w:rPr>
      </w:pPr>
      <w:bookmarkStart w:id="88" w:name="_Toc140755229"/>
      <w:r w:rsidRPr="00456C40">
        <w:rPr>
          <w:lang w:val="en-GB"/>
        </w:rPr>
        <w:t xml:space="preserve">Premature termination of the </w:t>
      </w:r>
      <w:r>
        <w:rPr>
          <w:lang w:val="en-GB"/>
        </w:rPr>
        <w:t>study</w:t>
      </w:r>
      <w:bookmarkEnd w:id="88"/>
    </w:p>
    <w:p w14:paraId="4226D224" w14:textId="4BEBE4CF" w:rsidR="001409CF" w:rsidRDefault="001409CF" w:rsidP="001409CF">
      <w:pPr>
        <w:spacing w:line="360" w:lineRule="auto"/>
        <w:ind w:left="851"/>
        <w:jc w:val="both"/>
        <w:rPr>
          <w:rFonts w:cs="Arial"/>
          <w:lang w:val="en-US"/>
        </w:rPr>
      </w:pPr>
      <w:r>
        <w:rPr>
          <w:lang w:val="en-GB"/>
        </w:rPr>
        <w:t xml:space="preserve">During this study, the standard care for patients diagnosed with glioblastoma will not be affected; no intervention will be applied that could </w:t>
      </w:r>
      <w:r w:rsidR="0059021C">
        <w:rPr>
          <w:lang w:val="en-GB"/>
        </w:rPr>
        <w:t xml:space="preserve">possibly </w:t>
      </w:r>
      <w:r>
        <w:rPr>
          <w:lang w:val="en-GB"/>
        </w:rPr>
        <w:t xml:space="preserve">influence (clinical) outcome of the patients. </w:t>
      </w:r>
      <w:r w:rsidR="0059021C">
        <w:rPr>
          <w:lang w:val="en-GB"/>
        </w:rPr>
        <w:t xml:space="preserve">The only change is that </w:t>
      </w:r>
      <w:proofErr w:type="spellStart"/>
      <w:r w:rsidR="0059021C">
        <w:rPr>
          <w:lang w:val="en-GB"/>
        </w:rPr>
        <w:t>aMRI</w:t>
      </w:r>
      <w:proofErr w:type="spellEnd"/>
      <w:r>
        <w:rPr>
          <w:lang w:val="en-GB"/>
        </w:rPr>
        <w:t xml:space="preserve"> </w:t>
      </w:r>
      <w:r w:rsidR="005F2CBC">
        <w:rPr>
          <w:lang w:val="en-GB"/>
        </w:rPr>
        <w:t xml:space="preserve">sequences </w:t>
      </w:r>
      <w:r>
        <w:rPr>
          <w:lang w:val="en-GB"/>
        </w:rPr>
        <w:t xml:space="preserve">will be added to the standard MRI protocol used for treatment planning in </w:t>
      </w:r>
      <w:r w:rsidR="004C5241">
        <w:rPr>
          <w:lang w:val="en-GB"/>
        </w:rPr>
        <w:t xml:space="preserve">the recruited </w:t>
      </w:r>
      <w:r>
        <w:rPr>
          <w:lang w:val="en-GB"/>
        </w:rPr>
        <w:t>patients, extending this MRI</w:t>
      </w:r>
      <w:r w:rsidR="00E003E2">
        <w:rPr>
          <w:lang w:val="en-GB"/>
        </w:rPr>
        <w:t>-</w:t>
      </w:r>
      <w:r>
        <w:rPr>
          <w:lang w:val="en-GB"/>
        </w:rPr>
        <w:t>scan time to</w:t>
      </w:r>
      <w:r w:rsidR="004F4B53">
        <w:rPr>
          <w:lang w:val="en-GB"/>
        </w:rPr>
        <w:t xml:space="preserve"> </w:t>
      </w:r>
      <w:r w:rsidR="004F4B53">
        <w:rPr>
          <w:rFonts w:cs="Arial"/>
          <w:lang w:val="en-GB"/>
        </w:rPr>
        <w:t>±</w:t>
      </w:r>
      <w:r w:rsidR="004F4B53">
        <w:rPr>
          <w:lang w:val="en-GB"/>
        </w:rPr>
        <w:t xml:space="preserve"> 45 minutes</w:t>
      </w:r>
      <w:r>
        <w:rPr>
          <w:lang w:val="en-GB"/>
        </w:rPr>
        <w:t xml:space="preserve"> </w:t>
      </w:r>
      <w:r w:rsidR="004F4B53">
        <w:rPr>
          <w:lang w:val="en-GB"/>
        </w:rPr>
        <w:t>(</w:t>
      </w:r>
      <w:r>
        <w:rPr>
          <w:lang w:val="en-GB"/>
        </w:rPr>
        <w:t>maximum of 60 minutes</w:t>
      </w:r>
      <w:r w:rsidR="004F4B53">
        <w:rPr>
          <w:lang w:val="en-GB"/>
        </w:rPr>
        <w:t>)</w:t>
      </w:r>
      <w:r w:rsidR="0059021C">
        <w:rPr>
          <w:lang w:val="en-GB"/>
        </w:rPr>
        <w:t xml:space="preserve">. Therefore, no </w:t>
      </w:r>
      <w:r>
        <w:rPr>
          <w:rFonts w:cs="Arial"/>
          <w:lang w:val="en-US"/>
        </w:rPr>
        <w:t>premature termination of this study</w:t>
      </w:r>
      <w:r w:rsidR="0059021C">
        <w:rPr>
          <w:rFonts w:cs="Arial"/>
          <w:lang w:val="en-US"/>
        </w:rPr>
        <w:t xml:space="preserve"> is expected</w:t>
      </w:r>
      <w:r>
        <w:rPr>
          <w:rFonts w:cs="Arial"/>
          <w:lang w:val="en-US"/>
        </w:rPr>
        <w:t xml:space="preserve">. </w:t>
      </w:r>
    </w:p>
    <w:p w14:paraId="3DB366DC" w14:textId="77777777" w:rsidR="001409CF" w:rsidRPr="001409CF" w:rsidRDefault="001409CF" w:rsidP="001409CF">
      <w:pPr>
        <w:spacing w:line="360" w:lineRule="auto"/>
        <w:ind w:left="680"/>
        <w:rPr>
          <w:lang w:val="en-US"/>
        </w:rPr>
      </w:pPr>
    </w:p>
    <w:p w14:paraId="29B14246" w14:textId="77777777" w:rsidR="00913819" w:rsidRPr="00456C40" w:rsidRDefault="00562611" w:rsidP="00634D7B">
      <w:pPr>
        <w:pStyle w:val="Heading1"/>
        <w:spacing w:line="360" w:lineRule="auto"/>
        <w:rPr>
          <w:lang w:val="en-GB"/>
        </w:rPr>
      </w:pPr>
      <w:r>
        <w:rPr>
          <w:lang w:val="en-GB"/>
        </w:rPr>
        <w:br w:type="page"/>
      </w:r>
      <w:bookmarkStart w:id="89" w:name="_Toc140755230"/>
      <w:r>
        <w:rPr>
          <w:lang w:val="en-GB"/>
        </w:rPr>
        <w:lastRenderedPageBreak/>
        <w:t>SAFETY REPORTING</w:t>
      </w:r>
      <w:bookmarkEnd w:id="89"/>
    </w:p>
    <w:p w14:paraId="104831A7" w14:textId="77777777" w:rsidR="00913819" w:rsidRDefault="00562611" w:rsidP="00634D7B">
      <w:pPr>
        <w:pStyle w:val="Heading2"/>
        <w:spacing w:line="360" w:lineRule="auto"/>
        <w:rPr>
          <w:lang w:val="en-GB"/>
        </w:rPr>
      </w:pPr>
      <w:bookmarkStart w:id="90" w:name="_Toc140755231"/>
      <w:r>
        <w:rPr>
          <w:lang w:val="en-GB"/>
        </w:rPr>
        <w:t>Temporar</w:t>
      </w:r>
      <w:r w:rsidR="000274A1">
        <w:rPr>
          <w:lang w:val="en-GB"/>
        </w:rPr>
        <w:t>y halt for reasons of subject safety</w:t>
      </w:r>
      <w:bookmarkEnd w:id="90"/>
    </w:p>
    <w:p w14:paraId="5EB16CD5" w14:textId="77777777" w:rsidR="00BA05AE" w:rsidRDefault="00562611" w:rsidP="00BA05AE">
      <w:pPr>
        <w:spacing w:line="360" w:lineRule="auto"/>
        <w:ind w:left="340"/>
        <w:jc w:val="both"/>
        <w:rPr>
          <w:lang w:val="en-GB"/>
        </w:rPr>
      </w:pPr>
      <w:r w:rsidRPr="00456C40">
        <w:rPr>
          <w:lang w:val="en-GB"/>
        </w:rPr>
        <w:t xml:space="preserve">In accordance to section 10, subsection </w:t>
      </w:r>
      <w:r w:rsidR="000274A1">
        <w:rPr>
          <w:lang w:val="en-GB"/>
        </w:rPr>
        <w:t>4</w:t>
      </w:r>
      <w:r w:rsidRPr="00456C40">
        <w:rPr>
          <w:lang w:val="en-GB"/>
        </w:rPr>
        <w:t>, of the WMO,</w:t>
      </w:r>
      <w:r w:rsidR="0056313E">
        <w:rPr>
          <w:lang w:val="en-GB"/>
        </w:rPr>
        <w:t xml:space="preserve"> </w:t>
      </w:r>
      <w:r w:rsidRPr="00456C40">
        <w:rPr>
          <w:lang w:val="en-GB"/>
        </w:rPr>
        <w:t xml:space="preserve">the </w:t>
      </w:r>
      <w:r w:rsidR="000274A1">
        <w:rPr>
          <w:lang w:val="en-GB"/>
        </w:rPr>
        <w:t>sponsor</w:t>
      </w:r>
      <w:r w:rsidR="000274A1" w:rsidRPr="00456C40">
        <w:rPr>
          <w:lang w:val="en-GB"/>
        </w:rPr>
        <w:t xml:space="preserve"> </w:t>
      </w:r>
      <w:r w:rsidRPr="00456C40">
        <w:rPr>
          <w:lang w:val="en-GB"/>
        </w:rPr>
        <w:t xml:space="preserve">will </w:t>
      </w:r>
      <w:r w:rsidR="000274A1">
        <w:rPr>
          <w:lang w:val="en-GB"/>
        </w:rPr>
        <w:t>suspend the study if there is sufficient ground that continua</w:t>
      </w:r>
      <w:r w:rsidR="004D18C5">
        <w:rPr>
          <w:lang w:val="en-GB"/>
        </w:rPr>
        <w:t>tion of the study will jeopardis</w:t>
      </w:r>
      <w:r w:rsidR="000274A1">
        <w:rPr>
          <w:lang w:val="en-GB"/>
        </w:rPr>
        <w:t>e subject health or safety.  The sponsor will notify the accredited METC wit</w:t>
      </w:r>
      <w:r w:rsidR="00AD09F7">
        <w:rPr>
          <w:lang w:val="en-GB"/>
        </w:rPr>
        <w:t>h</w:t>
      </w:r>
      <w:r w:rsidR="00594014">
        <w:rPr>
          <w:lang w:val="en-GB"/>
        </w:rPr>
        <w:t>out</w:t>
      </w:r>
      <w:r w:rsidR="00AD09F7">
        <w:rPr>
          <w:lang w:val="en-GB"/>
        </w:rPr>
        <w:t xml:space="preserve"> undue delay of a temporary</w:t>
      </w:r>
      <w:r w:rsidR="000274A1">
        <w:rPr>
          <w:lang w:val="en-GB"/>
        </w:rPr>
        <w:t xml:space="preserve"> halt including the reason for such an action. </w:t>
      </w:r>
      <w:r w:rsidRPr="00456C40">
        <w:rPr>
          <w:lang w:val="en-GB"/>
        </w:rPr>
        <w:t>The study will be suspende</w:t>
      </w:r>
      <w:r>
        <w:rPr>
          <w:lang w:val="en-GB"/>
        </w:rPr>
        <w:t xml:space="preserve">d pending </w:t>
      </w:r>
      <w:r w:rsidR="00A14109">
        <w:rPr>
          <w:lang w:val="en-GB"/>
        </w:rPr>
        <w:t xml:space="preserve">a </w:t>
      </w:r>
      <w:r>
        <w:rPr>
          <w:lang w:val="en-GB"/>
        </w:rPr>
        <w:t xml:space="preserve">further </w:t>
      </w:r>
      <w:r w:rsidR="00A14109">
        <w:rPr>
          <w:lang w:val="en-GB"/>
        </w:rPr>
        <w:t xml:space="preserve">positive decision </w:t>
      </w:r>
      <w:r>
        <w:rPr>
          <w:lang w:val="en-GB"/>
        </w:rPr>
        <w:t xml:space="preserve">by the accredited </w:t>
      </w:r>
      <w:r w:rsidR="002D6CBD">
        <w:rPr>
          <w:lang w:val="en-GB"/>
        </w:rPr>
        <w:t>METC</w:t>
      </w:r>
      <w:r w:rsidRPr="00456C40">
        <w:rPr>
          <w:lang w:val="en-GB"/>
        </w:rPr>
        <w:t>. The investigator will take care that all subjects are kept informed</w:t>
      </w:r>
      <w:r>
        <w:rPr>
          <w:lang w:val="en-GB"/>
        </w:rPr>
        <w:t xml:space="preserve">. </w:t>
      </w:r>
    </w:p>
    <w:p w14:paraId="3CA58C50" w14:textId="04CE2777" w:rsidR="00913819" w:rsidRDefault="00913819" w:rsidP="00BA05AE">
      <w:pPr>
        <w:spacing w:line="360" w:lineRule="auto"/>
        <w:ind w:left="340"/>
        <w:jc w:val="both"/>
        <w:rPr>
          <w:lang w:val="en-GB"/>
        </w:rPr>
      </w:pPr>
    </w:p>
    <w:p w14:paraId="3604BF31" w14:textId="77777777" w:rsidR="00B63410" w:rsidRPr="003C4D95" w:rsidRDefault="00562611" w:rsidP="00B63410">
      <w:pPr>
        <w:pStyle w:val="Heading2"/>
        <w:spacing w:line="360" w:lineRule="auto"/>
        <w:rPr>
          <w:lang w:val="en-GB"/>
        </w:rPr>
      </w:pPr>
      <w:bookmarkStart w:id="91" w:name="_Toc140755232"/>
      <w:r>
        <w:rPr>
          <w:lang w:val="en-GB"/>
        </w:rPr>
        <w:t>AEs, SAEs and SUSARs</w:t>
      </w:r>
      <w:bookmarkEnd w:id="91"/>
    </w:p>
    <w:p w14:paraId="6F278461" w14:textId="77777777" w:rsidR="00C60172" w:rsidRPr="00B63410" w:rsidRDefault="00562611" w:rsidP="00B63410">
      <w:pPr>
        <w:pStyle w:val="Heading3"/>
        <w:tabs>
          <w:tab w:val="clear" w:pos="1701"/>
        </w:tabs>
        <w:spacing w:line="360" w:lineRule="auto"/>
        <w:rPr>
          <w:lang w:val="en-GB"/>
        </w:rPr>
      </w:pPr>
      <w:bookmarkStart w:id="92" w:name="_Toc140755233"/>
      <w:r>
        <w:rPr>
          <w:lang w:val="en-GB"/>
        </w:rPr>
        <w:t>A</w:t>
      </w:r>
      <w:r w:rsidRPr="005B4006">
        <w:rPr>
          <w:lang w:val="en-GB"/>
        </w:rPr>
        <w:t xml:space="preserve">dverse </w:t>
      </w:r>
      <w:r>
        <w:rPr>
          <w:lang w:val="en-GB"/>
        </w:rPr>
        <w:t>events (AEs</w:t>
      </w:r>
      <w:r w:rsidRPr="005B4006">
        <w:rPr>
          <w:lang w:val="en-GB"/>
        </w:rPr>
        <w:t>)</w:t>
      </w:r>
      <w:bookmarkEnd w:id="92"/>
    </w:p>
    <w:p w14:paraId="5A0E6550" w14:textId="2EDB3861" w:rsidR="009830CD" w:rsidRDefault="00562611" w:rsidP="00BA05AE">
      <w:pPr>
        <w:spacing w:line="360" w:lineRule="auto"/>
        <w:ind w:left="709"/>
        <w:jc w:val="both"/>
        <w:rPr>
          <w:lang w:val="en-GB"/>
        </w:rPr>
      </w:pPr>
      <w:r w:rsidRPr="00456C40">
        <w:rPr>
          <w:lang w:val="en-GB"/>
        </w:rPr>
        <w:t xml:space="preserve">Adverse events are defined as any undesirable experience occurring to a subject during </w:t>
      </w:r>
      <w:r w:rsidR="0056313E">
        <w:rPr>
          <w:lang w:val="en-GB"/>
        </w:rPr>
        <w:t>the study</w:t>
      </w:r>
      <w:r w:rsidRPr="00456C40">
        <w:rPr>
          <w:lang w:val="en-GB"/>
        </w:rPr>
        <w:t xml:space="preserve">, whether or not considered related to </w:t>
      </w:r>
      <w:r w:rsidR="00782722">
        <w:rPr>
          <w:lang w:val="en-GB"/>
        </w:rPr>
        <w:t>the trial procedure</w:t>
      </w:r>
      <w:r w:rsidRPr="00456C40">
        <w:rPr>
          <w:lang w:val="en-GB"/>
        </w:rPr>
        <w:t>. All adverse events reported spontaneously by the subje</w:t>
      </w:r>
      <w:r w:rsidR="000D2BE8">
        <w:rPr>
          <w:lang w:val="en-GB"/>
        </w:rPr>
        <w:t>ct or observed by the investigator or her</w:t>
      </w:r>
      <w:r w:rsidRPr="00456C40">
        <w:rPr>
          <w:lang w:val="en-GB"/>
        </w:rPr>
        <w:t xml:space="preserve"> staff will be recorded.</w:t>
      </w:r>
    </w:p>
    <w:p w14:paraId="1C9711BE" w14:textId="59B2EE5C" w:rsidR="000D2BE8" w:rsidRDefault="000D2BE8" w:rsidP="003C4D95">
      <w:pPr>
        <w:spacing w:line="360" w:lineRule="auto"/>
        <w:ind w:left="709"/>
        <w:rPr>
          <w:lang w:val="en-GB"/>
        </w:rPr>
      </w:pPr>
    </w:p>
    <w:p w14:paraId="406F2D91" w14:textId="03032010" w:rsidR="000D2BE8" w:rsidRDefault="000D2BE8" w:rsidP="00BA05AE">
      <w:pPr>
        <w:spacing w:line="360" w:lineRule="auto"/>
        <w:ind w:left="709"/>
        <w:jc w:val="both"/>
        <w:rPr>
          <w:lang w:val="en-GB"/>
        </w:rPr>
      </w:pPr>
      <w:r>
        <w:rPr>
          <w:lang w:val="en-GB"/>
        </w:rPr>
        <w:t>The adverse events will be recorded in the online environment (</w:t>
      </w:r>
      <w:proofErr w:type="spellStart"/>
      <w:r>
        <w:rPr>
          <w:lang w:val="en-GB"/>
        </w:rPr>
        <w:t>PaNaMa</w:t>
      </w:r>
      <w:proofErr w:type="spellEnd"/>
      <w:r>
        <w:rPr>
          <w:lang w:val="en-GB"/>
        </w:rPr>
        <w:t xml:space="preserve">), where the monitoring takes place. </w:t>
      </w:r>
    </w:p>
    <w:p w14:paraId="75519370" w14:textId="77777777" w:rsidR="005B4006" w:rsidRPr="00FA1954" w:rsidRDefault="005B4006" w:rsidP="00A10549">
      <w:pPr>
        <w:spacing w:line="360" w:lineRule="auto"/>
        <w:ind w:left="340"/>
        <w:rPr>
          <w:lang w:val="en-US"/>
        </w:rPr>
      </w:pPr>
    </w:p>
    <w:p w14:paraId="559226AC" w14:textId="77777777" w:rsidR="005B4006" w:rsidRPr="005B4006" w:rsidRDefault="00562611" w:rsidP="005B4006">
      <w:pPr>
        <w:pStyle w:val="Heading3"/>
        <w:tabs>
          <w:tab w:val="clear" w:pos="1701"/>
        </w:tabs>
        <w:spacing w:line="360" w:lineRule="auto"/>
        <w:rPr>
          <w:lang w:val="en-GB"/>
        </w:rPr>
      </w:pPr>
      <w:bookmarkStart w:id="93" w:name="_Toc140755234"/>
      <w:commentRangeStart w:id="94"/>
      <w:r>
        <w:rPr>
          <w:lang w:val="en-GB"/>
        </w:rPr>
        <w:t>Serious</w:t>
      </w:r>
      <w:r w:rsidRPr="005B4006">
        <w:rPr>
          <w:lang w:val="en-GB"/>
        </w:rPr>
        <w:t xml:space="preserve"> adverse </w:t>
      </w:r>
      <w:r>
        <w:rPr>
          <w:lang w:val="en-GB"/>
        </w:rPr>
        <w:t>events</w:t>
      </w:r>
      <w:r w:rsidRPr="005B4006">
        <w:rPr>
          <w:lang w:val="en-GB"/>
        </w:rPr>
        <w:t xml:space="preserve"> (S</w:t>
      </w:r>
      <w:r>
        <w:rPr>
          <w:lang w:val="en-GB"/>
        </w:rPr>
        <w:t>AE</w:t>
      </w:r>
      <w:r w:rsidR="009F1146">
        <w:rPr>
          <w:lang w:val="en-GB"/>
        </w:rPr>
        <w:t>s</w:t>
      </w:r>
      <w:r w:rsidRPr="005B4006">
        <w:rPr>
          <w:lang w:val="en-GB"/>
        </w:rPr>
        <w:t>)</w:t>
      </w:r>
      <w:commentRangeEnd w:id="94"/>
      <w:r>
        <w:rPr>
          <w:rStyle w:val="CommentReference"/>
          <w:rFonts w:ascii="Haarlemmer MT Medium OsF" w:hAnsi="Haarlemmer MT Medium OsF"/>
          <w:b w:val="0"/>
          <w:bCs w:val="0"/>
        </w:rPr>
        <w:commentReference w:id="94"/>
      </w:r>
      <w:bookmarkEnd w:id="93"/>
    </w:p>
    <w:p w14:paraId="62E27F68" w14:textId="77777777" w:rsidR="00A10549" w:rsidRDefault="00562611" w:rsidP="00BA05AE">
      <w:pPr>
        <w:spacing w:line="360" w:lineRule="auto"/>
        <w:ind w:left="697"/>
        <w:jc w:val="both"/>
        <w:rPr>
          <w:lang w:val="en-GB"/>
        </w:rPr>
      </w:pPr>
      <w:r w:rsidRPr="00456C40">
        <w:rPr>
          <w:lang w:val="en-GB"/>
        </w:rPr>
        <w:t xml:space="preserve">A serious adverse event is any untoward medical occurrence or effect that </w:t>
      </w:r>
    </w:p>
    <w:p w14:paraId="263E9A57" w14:textId="77777777" w:rsidR="009830CD" w:rsidRDefault="00562611" w:rsidP="00BA05AE">
      <w:pPr>
        <w:numPr>
          <w:ilvl w:val="0"/>
          <w:numId w:val="12"/>
        </w:numPr>
        <w:tabs>
          <w:tab w:val="clear" w:pos="697"/>
          <w:tab w:val="num" w:pos="1054"/>
        </w:tabs>
        <w:spacing w:line="360" w:lineRule="auto"/>
        <w:ind w:left="1054"/>
        <w:jc w:val="both"/>
        <w:rPr>
          <w:lang w:val="en-GB"/>
        </w:rPr>
      </w:pPr>
      <w:r w:rsidRPr="00456C40">
        <w:rPr>
          <w:lang w:val="en-GB"/>
        </w:rPr>
        <w:t>results in death;</w:t>
      </w:r>
    </w:p>
    <w:p w14:paraId="4AB3C21D" w14:textId="77777777" w:rsidR="00A10549" w:rsidRDefault="00562611" w:rsidP="00BA05AE">
      <w:pPr>
        <w:numPr>
          <w:ilvl w:val="0"/>
          <w:numId w:val="12"/>
        </w:numPr>
        <w:tabs>
          <w:tab w:val="clear" w:pos="697"/>
          <w:tab w:val="num" w:pos="1054"/>
        </w:tabs>
        <w:spacing w:line="360" w:lineRule="auto"/>
        <w:ind w:left="1054"/>
        <w:jc w:val="both"/>
        <w:rPr>
          <w:lang w:val="en-GB"/>
        </w:rPr>
      </w:pPr>
      <w:r w:rsidRPr="00456C40">
        <w:rPr>
          <w:lang w:val="en-GB"/>
        </w:rPr>
        <w:t>is life threatening (at the time of the event);</w:t>
      </w:r>
    </w:p>
    <w:p w14:paraId="6D2AA973" w14:textId="77777777" w:rsidR="00A10549" w:rsidRDefault="00562611" w:rsidP="00BA05AE">
      <w:pPr>
        <w:numPr>
          <w:ilvl w:val="0"/>
          <w:numId w:val="12"/>
        </w:numPr>
        <w:tabs>
          <w:tab w:val="clear" w:pos="697"/>
          <w:tab w:val="num" w:pos="1054"/>
        </w:tabs>
        <w:spacing w:line="360" w:lineRule="auto"/>
        <w:ind w:left="1054"/>
        <w:jc w:val="both"/>
        <w:rPr>
          <w:lang w:val="en-GB"/>
        </w:rPr>
      </w:pPr>
      <w:r w:rsidRPr="00456C40">
        <w:rPr>
          <w:lang w:val="en-GB"/>
        </w:rPr>
        <w:t>requires hospitalisation or prolongation of existing inpatients’ hospitalisation;</w:t>
      </w:r>
    </w:p>
    <w:p w14:paraId="18B39598" w14:textId="77777777" w:rsidR="00A10549" w:rsidRDefault="00562611" w:rsidP="00BA05AE">
      <w:pPr>
        <w:numPr>
          <w:ilvl w:val="0"/>
          <w:numId w:val="12"/>
        </w:numPr>
        <w:tabs>
          <w:tab w:val="clear" w:pos="697"/>
          <w:tab w:val="num" w:pos="1054"/>
        </w:tabs>
        <w:spacing w:line="360" w:lineRule="auto"/>
        <w:ind w:left="1054"/>
        <w:jc w:val="both"/>
        <w:rPr>
          <w:lang w:val="en-GB"/>
        </w:rPr>
      </w:pPr>
      <w:r w:rsidRPr="00456C40">
        <w:rPr>
          <w:lang w:val="en-GB"/>
        </w:rPr>
        <w:t>results in persistent or significant disability or incapacity;</w:t>
      </w:r>
    </w:p>
    <w:p w14:paraId="3C7EA297" w14:textId="77777777" w:rsidR="00913819" w:rsidRDefault="00562611" w:rsidP="00BA05AE">
      <w:pPr>
        <w:numPr>
          <w:ilvl w:val="0"/>
          <w:numId w:val="12"/>
        </w:numPr>
        <w:tabs>
          <w:tab w:val="clear" w:pos="697"/>
          <w:tab w:val="num" w:pos="1054"/>
        </w:tabs>
        <w:spacing w:line="360" w:lineRule="auto"/>
        <w:ind w:left="1054"/>
        <w:jc w:val="both"/>
        <w:rPr>
          <w:lang w:val="en-GB"/>
        </w:rPr>
      </w:pPr>
      <w:r w:rsidRPr="00456C40">
        <w:rPr>
          <w:lang w:val="en-GB"/>
        </w:rPr>
        <w:t>is a congenital anomaly or birth defect;</w:t>
      </w:r>
      <w:r w:rsidR="00A14109">
        <w:rPr>
          <w:lang w:val="en-GB"/>
        </w:rPr>
        <w:t xml:space="preserve"> or</w:t>
      </w:r>
    </w:p>
    <w:p w14:paraId="61304170" w14:textId="77777777" w:rsidR="00FE3B6D" w:rsidRPr="003C4D95" w:rsidRDefault="00562611" w:rsidP="00BA05AE">
      <w:pPr>
        <w:numPr>
          <w:ilvl w:val="0"/>
          <w:numId w:val="12"/>
        </w:numPr>
        <w:tabs>
          <w:tab w:val="clear" w:pos="697"/>
          <w:tab w:val="num" w:pos="1054"/>
        </w:tabs>
        <w:spacing w:line="360" w:lineRule="auto"/>
        <w:ind w:left="1054"/>
        <w:jc w:val="both"/>
        <w:rPr>
          <w:lang w:val="en-GB"/>
        </w:rPr>
      </w:pPr>
      <w:r>
        <w:rPr>
          <w:lang w:val="en-GB"/>
        </w:rPr>
        <w:t xml:space="preserve">any other </w:t>
      </w:r>
      <w:r w:rsidRPr="00FE3B6D">
        <w:rPr>
          <w:lang w:val="en-US"/>
        </w:rPr>
        <w:t>important medical event that did not result in any of</w:t>
      </w:r>
      <w:r w:rsidRPr="00FE3B6D">
        <w:rPr>
          <w:lang w:val="en-GB"/>
        </w:rPr>
        <w:t xml:space="preserve"> the outcomes listed above due to medical or surgical intervention but could have been based upon appropriate judgement</w:t>
      </w:r>
      <w:r>
        <w:rPr>
          <w:lang w:val="en-GB"/>
        </w:rPr>
        <w:t xml:space="preserve"> by the investigator</w:t>
      </w:r>
      <w:r w:rsidRPr="00FE3B6D">
        <w:rPr>
          <w:lang w:val="en-GB"/>
        </w:rPr>
        <w:t>.</w:t>
      </w:r>
    </w:p>
    <w:p w14:paraId="134B4393" w14:textId="77777777" w:rsidR="009830CD" w:rsidRPr="00FE3B6D" w:rsidRDefault="00562611" w:rsidP="00BA05AE">
      <w:pPr>
        <w:spacing w:line="360" w:lineRule="auto"/>
        <w:ind w:left="697"/>
        <w:jc w:val="both"/>
        <w:rPr>
          <w:sz w:val="23"/>
          <w:szCs w:val="23"/>
          <w:lang w:val="en-US"/>
        </w:rPr>
      </w:pPr>
      <w:r w:rsidRPr="00FE3B6D">
        <w:rPr>
          <w:sz w:val="23"/>
          <w:szCs w:val="23"/>
          <w:lang w:val="en-GB"/>
        </w:rPr>
        <w:t>An elective hospital a</w:t>
      </w:r>
      <w:r w:rsidR="00FE3B6D">
        <w:rPr>
          <w:sz w:val="23"/>
          <w:szCs w:val="23"/>
          <w:lang w:val="en-GB"/>
        </w:rPr>
        <w:t xml:space="preserve">dmission will not be considered </w:t>
      </w:r>
      <w:r w:rsidRPr="00FE3B6D">
        <w:rPr>
          <w:sz w:val="23"/>
          <w:szCs w:val="23"/>
          <w:lang w:val="en-GB"/>
        </w:rPr>
        <w:t xml:space="preserve">as a </w:t>
      </w:r>
      <w:proofErr w:type="spellStart"/>
      <w:r w:rsidRPr="00FE3B6D">
        <w:rPr>
          <w:sz w:val="23"/>
          <w:szCs w:val="23"/>
          <w:lang w:val="en-GB"/>
        </w:rPr>
        <w:t>serio</w:t>
      </w:r>
      <w:proofErr w:type="spellEnd"/>
      <w:r w:rsidRPr="00FE3B6D">
        <w:rPr>
          <w:sz w:val="23"/>
          <w:szCs w:val="23"/>
          <w:lang w:val="en-US"/>
        </w:rPr>
        <w:t>us adverse event.</w:t>
      </w:r>
    </w:p>
    <w:p w14:paraId="699FEAD6" w14:textId="365E35A9" w:rsidR="00D75CD0" w:rsidRDefault="00D75CD0" w:rsidP="00BA05AE">
      <w:pPr>
        <w:spacing w:line="360" w:lineRule="auto"/>
        <w:rPr>
          <w:lang w:val="en-GB"/>
        </w:rPr>
      </w:pPr>
    </w:p>
    <w:p w14:paraId="39A6B4D0" w14:textId="0C2935E0" w:rsidR="006A6945" w:rsidRDefault="006A6945" w:rsidP="006A6945">
      <w:pPr>
        <w:spacing w:line="276" w:lineRule="auto"/>
        <w:ind w:left="697"/>
        <w:jc w:val="both"/>
        <w:rPr>
          <w:lang w:val="en-US"/>
        </w:rPr>
      </w:pPr>
      <w:r w:rsidRPr="00A83948">
        <w:rPr>
          <w:lang w:val="en-US"/>
        </w:rPr>
        <w:t xml:space="preserve">Acute adverse events after injection gadolinium </w:t>
      </w:r>
      <w:r>
        <w:rPr>
          <w:lang w:val="en-US"/>
        </w:rPr>
        <w:t>are</w:t>
      </w:r>
      <w:r w:rsidRPr="00A83948">
        <w:rPr>
          <w:lang w:val="en-US"/>
        </w:rPr>
        <w:t xml:space="preserve"> rare (0.07% to 2.4%). The vast majority of these reactions are mild, including coldness at the injection site, nausea with or without vomiting, headache, warmth or pain at the injection site, </w:t>
      </w:r>
      <w:proofErr w:type="spellStart"/>
      <w:r w:rsidRPr="00A83948">
        <w:rPr>
          <w:lang w:val="en-US"/>
        </w:rPr>
        <w:t>paresthesias</w:t>
      </w:r>
      <w:proofErr w:type="spellEnd"/>
      <w:r w:rsidRPr="00A83948">
        <w:rPr>
          <w:lang w:val="en-US"/>
        </w:rPr>
        <w:t>,</w:t>
      </w:r>
      <w:r>
        <w:rPr>
          <w:lang w:val="en-US"/>
        </w:rPr>
        <w:t xml:space="preserve"> </w:t>
      </w:r>
      <w:r w:rsidRPr="00A83948">
        <w:rPr>
          <w:lang w:val="en-US"/>
        </w:rPr>
        <w:t xml:space="preserve">dizziness, and itching. “Allergic” responses are very unusual and vary in frequency from </w:t>
      </w:r>
      <w:r w:rsidRPr="00A83948">
        <w:rPr>
          <w:lang w:val="en-US"/>
        </w:rPr>
        <w:lastRenderedPageBreak/>
        <w:t xml:space="preserve">0.004% to 0.7%. A rash hives, or </w:t>
      </w:r>
      <w:proofErr w:type="spellStart"/>
      <w:r w:rsidRPr="00A83948">
        <w:rPr>
          <w:lang w:val="en-US"/>
        </w:rPr>
        <w:t>urticaria</w:t>
      </w:r>
      <w:proofErr w:type="spellEnd"/>
      <w:r w:rsidRPr="00A83948">
        <w:rPr>
          <w:lang w:val="en-US"/>
        </w:rPr>
        <w:t xml:space="preserve"> are the most frequent of this group, and very rarely there may be bronchospasm. Severe, life-threatening </w:t>
      </w:r>
      <w:proofErr w:type="spellStart"/>
      <w:r w:rsidRPr="00A83948">
        <w:rPr>
          <w:lang w:val="en-US"/>
        </w:rPr>
        <w:t>anaphylactoid</w:t>
      </w:r>
      <w:proofErr w:type="spellEnd"/>
      <w:r w:rsidRPr="00A83948">
        <w:rPr>
          <w:lang w:val="en-US"/>
        </w:rPr>
        <w:t xml:space="preserve"> or non</w:t>
      </w:r>
      <w:r>
        <w:rPr>
          <w:lang w:val="en-US"/>
        </w:rPr>
        <w:t>-</w:t>
      </w:r>
      <w:r w:rsidRPr="00A83948">
        <w:rPr>
          <w:lang w:val="en-US"/>
        </w:rPr>
        <w:t xml:space="preserve">allergic anaphylactic reactions are exceedingly rare (0.001% to 0.01%). </w:t>
      </w:r>
    </w:p>
    <w:p w14:paraId="2DBB2BCD" w14:textId="17EAD450" w:rsidR="006A6945" w:rsidRPr="009702F3" w:rsidRDefault="006A6945" w:rsidP="006A6945">
      <w:pPr>
        <w:spacing w:line="276" w:lineRule="auto"/>
        <w:ind w:left="697"/>
        <w:rPr>
          <w:i/>
          <w:lang w:val="en-US"/>
        </w:rPr>
      </w:pPr>
      <w:r w:rsidRPr="006A6945">
        <w:rPr>
          <w:lang w:val="en-US"/>
        </w:rPr>
        <w:t xml:space="preserve">MRI personnel are trained to recognize potential symptoms of an adverse reaction to gadolinium. In collaboration with </w:t>
      </w:r>
      <w:r>
        <w:rPr>
          <w:lang w:val="en-US"/>
        </w:rPr>
        <w:t>the Dept. of Anesthesiology</w:t>
      </w:r>
      <w:r w:rsidR="00AE612D">
        <w:rPr>
          <w:lang w:val="en-US"/>
        </w:rPr>
        <w:t>,</w:t>
      </w:r>
      <w:r>
        <w:rPr>
          <w:lang w:val="en-US"/>
        </w:rPr>
        <w:t xml:space="preserve"> a plan of action is available </w:t>
      </w:r>
      <w:r w:rsidR="009702F3">
        <w:rPr>
          <w:lang w:val="en-US"/>
        </w:rPr>
        <w:t xml:space="preserve">in a dedicated quality management system </w:t>
      </w:r>
      <w:r w:rsidR="005F2CBC">
        <w:rPr>
          <w:lang w:val="en-US"/>
        </w:rPr>
        <w:t xml:space="preserve">protocol </w:t>
      </w:r>
      <w:r w:rsidR="009702F3">
        <w:rPr>
          <w:lang w:val="en-US"/>
        </w:rPr>
        <w:t>(“</w:t>
      </w:r>
      <w:proofErr w:type="spellStart"/>
      <w:r w:rsidR="009702F3">
        <w:rPr>
          <w:lang w:val="en-US"/>
        </w:rPr>
        <w:t>Kwaliteitsmanagementsysteem</w:t>
      </w:r>
      <w:proofErr w:type="spellEnd"/>
      <w:r w:rsidR="009702F3">
        <w:rPr>
          <w:lang w:val="en-US"/>
        </w:rPr>
        <w:t>”) at the Erasmus MC (</w:t>
      </w:r>
      <w:proofErr w:type="spellStart"/>
      <w:r w:rsidR="00AD5101">
        <w:fldChar w:fldCharType="begin"/>
      </w:r>
      <w:r w:rsidR="00AD5101" w:rsidRPr="00AD5101">
        <w:rPr>
          <w:lang w:val="en-US"/>
        </w:rPr>
        <w:instrText xml:space="preserve"> HYPERLINK "https://kms.erasmusmc.nl/Portal/" \l "/document/692671c8-3846-4db4-8db0-8ce77783eaf3" \t "_blank" </w:instrText>
      </w:r>
      <w:r w:rsidR="00AD5101">
        <w:fldChar w:fldCharType="separate"/>
      </w:r>
      <w:r w:rsidR="009702F3" w:rsidRPr="009702F3">
        <w:rPr>
          <w:rStyle w:val="Hyperlink"/>
          <w:rFonts w:ascii="Helvetica" w:eastAsiaTheme="majorEastAsia" w:hAnsi="Helvetica"/>
          <w:color w:val="1A237E"/>
          <w:spacing w:val="2"/>
          <w:shd w:val="clear" w:color="auto" w:fill="FFFFFF"/>
          <w:lang w:val="en-US"/>
        </w:rPr>
        <w:t>Verdenking</w:t>
      </w:r>
      <w:proofErr w:type="spellEnd"/>
      <w:r w:rsidR="009702F3" w:rsidRPr="009702F3">
        <w:rPr>
          <w:rStyle w:val="Hyperlink"/>
          <w:rFonts w:ascii="Helvetica" w:eastAsiaTheme="majorEastAsia" w:hAnsi="Helvetica"/>
          <w:color w:val="1A237E"/>
          <w:spacing w:val="2"/>
          <w:shd w:val="clear" w:color="auto" w:fill="FFFFFF"/>
          <w:lang w:val="en-US"/>
        </w:rPr>
        <w:t xml:space="preserve"> </w:t>
      </w:r>
      <w:proofErr w:type="spellStart"/>
      <w:r w:rsidR="009702F3" w:rsidRPr="009702F3">
        <w:rPr>
          <w:rStyle w:val="Hyperlink"/>
          <w:rFonts w:ascii="Helvetica" w:eastAsiaTheme="majorEastAsia" w:hAnsi="Helvetica"/>
          <w:color w:val="1A237E"/>
          <w:spacing w:val="2"/>
          <w:shd w:val="clear" w:color="auto" w:fill="FFFFFF"/>
          <w:lang w:val="en-US"/>
        </w:rPr>
        <w:t>contrastreactie</w:t>
      </w:r>
      <w:proofErr w:type="spellEnd"/>
      <w:r w:rsidR="009702F3" w:rsidRPr="009702F3">
        <w:rPr>
          <w:rStyle w:val="Hyperlink"/>
          <w:rFonts w:ascii="Helvetica" w:eastAsiaTheme="majorEastAsia" w:hAnsi="Helvetica"/>
          <w:color w:val="1A237E"/>
          <w:spacing w:val="2"/>
          <w:shd w:val="clear" w:color="auto" w:fill="FFFFFF"/>
          <w:lang w:val="en-US"/>
        </w:rPr>
        <w:t xml:space="preserve"> </w:t>
      </w:r>
      <w:proofErr w:type="spellStart"/>
      <w:r w:rsidR="009702F3" w:rsidRPr="009702F3">
        <w:rPr>
          <w:rStyle w:val="Hyperlink"/>
          <w:rFonts w:ascii="Helvetica" w:eastAsiaTheme="majorEastAsia" w:hAnsi="Helvetica"/>
          <w:color w:val="1A237E"/>
          <w:spacing w:val="2"/>
          <w:shd w:val="clear" w:color="auto" w:fill="FFFFFF"/>
          <w:lang w:val="en-US"/>
        </w:rPr>
        <w:t>volwassenen</w:t>
      </w:r>
      <w:proofErr w:type="spellEnd"/>
      <w:r w:rsidR="009702F3" w:rsidRPr="009702F3">
        <w:rPr>
          <w:rStyle w:val="Hyperlink"/>
          <w:rFonts w:ascii="Helvetica" w:eastAsiaTheme="majorEastAsia" w:hAnsi="Helvetica"/>
          <w:color w:val="1A237E"/>
          <w:spacing w:val="2"/>
          <w:shd w:val="clear" w:color="auto" w:fill="FFFFFF"/>
          <w:lang w:val="en-US"/>
        </w:rPr>
        <w:t xml:space="preserve"> </w:t>
      </w:r>
      <w:proofErr w:type="spellStart"/>
      <w:r w:rsidR="009702F3" w:rsidRPr="009702F3">
        <w:rPr>
          <w:rStyle w:val="Hyperlink"/>
          <w:rFonts w:ascii="Helvetica" w:eastAsiaTheme="majorEastAsia" w:hAnsi="Helvetica"/>
          <w:color w:val="1A237E"/>
          <w:spacing w:val="2"/>
          <w:shd w:val="clear" w:color="auto" w:fill="FFFFFF"/>
          <w:lang w:val="en-US"/>
        </w:rPr>
        <w:t>Centrumlocatie</w:t>
      </w:r>
      <w:proofErr w:type="spellEnd"/>
      <w:r w:rsidR="009702F3" w:rsidRPr="009702F3">
        <w:rPr>
          <w:rStyle w:val="Hyperlink"/>
          <w:rFonts w:ascii="Helvetica" w:eastAsiaTheme="majorEastAsia" w:hAnsi="Helvetica"/>
          <w:color w:val="1A237E"/>
          <w:spacing w:val="2"/>
          <w:shd w:val="clear" w:color="auto" w:fill="FFFFFF"/>
          <w:lang w:val="en-US"/>
        </w:rPr>
        <w:t xml:space="preserve">, flowchart </w:t>
      </w:r>
      <w:proofErr w:type="spellStart"/>
      <w:r w:rsidR="009702F3" w:rsidRPr="009702F3">
        <w:rPr>
          <w:rStyle w:val="Hyperlink"/>
          <w:rFonts w:ascii="Helvetica" w:eastAsiaTheme="majorEastAsia" w:hAnsi="Helvetica"/>
          <w:color w:val="1A237E"/>
          <w:spacing w:val="2"/>
          <w:shd w:val="clear" w:color="auto" w:fill="FFFFFF"/>
          <w:lang w:val="en-US"/>
        </w:rPr>
        <w:t>Radiologie</w:t>
      </w:r>
      <w:proofErr w:type="spellEnd"/>
      <w:r w:rsidR="009702F3" w:rsidRPr="009702F3">
        <w:rPr>
          <w:rStyle w:val="Hyperlink"/>
          <w:rFonts w:ascii="Helvetica" w:eastAsiaTheme="majorEastAsia" w:hAnsi="Helvetica"/>
          <w:color w:val="1A237E"/>
          <w:spacing w:val="2"/>
          <w:shd w:val="clear" w:color="auto" w:fill="FFFFFF"/>
          <w:lang w:val="en-US"/>
        </w:rPr>
        <w:t xml:space="preserve"> &amp; </w:t>
      </w:r>
      <w:proofErr w:type="spellStart"/>
      <w:r w:rsidR="009702F3" w:rsidRPr="009702F3">
        <w:rPr>
          <w:rStyle w:val="Hyperlink"/>
          <w:rFonts w:ascii="Helvetica" w:eastAsiaTheme="majorEastAsia" w:hAnsi="Helvetica"/>
          <w:color w:val="1A237E"/>
          <w:spacing w:val="2"/>
          <w:shd w:val="clear" w:color="auto" w:fill="FFFFFF"/>
          <w:lang w:val="en-US"/>
        </w:rPr>
        <w:t>Nucleaire</w:t>
      </w:r>
      <w:proofErr w:type="spellEnd"/>
      <w:r w:rsidR="009702F3" w:rsidRPr="009702F3">
        <w:rPr>
          <w:rStyle w:val="Hyperlink"/>
          <w:rFonts w:ascii="Helvetica" w:eastAsiaTheme="majorEastAsia" w:hAnsi="Helvetica"/>
          <w:color w:val="1A237E"/>
          <w:spacing w:val="2"/>
          <w:shd w:val="clear" w:color="auto" w:fill="FFFFFF"/>
          <w:lang w:val="en-US"/>
        </w:rPr>
        <w:t xml:space="preserve"> </w:t>
      </w:r>
      <w:proofErr w:type="spellStart"/>
      <w:r w:rsidR="009702F3" w:rsidRPr="009702F3">
        <w:rPr>
          <w:rStyle w:val="Hyperlink"/>
          <w:rFonts w:ascii="Helvetica" w:eastAsiaTheme="majorEastAsia" w:hAnsi="Helvetica"/>
          <w:color w:val="1A237E"/>
          <w:spacing w:val="2"/>
          <w:shd w:val="clear" w:color="auto" w:fill="FFFFFF"/>
          <w:lang w:val="en-US"/>
        </w:rPr>
        <w:t>Geneeskunde</w:t>
      </w:r>
      <w:proofErr w:type="spellEnd"/>
      <w:r w:rsidR="00AD5101">
        <w:rPr>
          <w:rStyle w:val="Hyperlink"/>
          <w:rFonts w:ascii="Helvetica" w:eastAsiaTheme="majorEastAsia" w:hAnsi="Helvetica"/>
          <w:color w:val="1A237E"/>
          <w:spacing w:val="2"/>
          <w:shd w:val="clear" w:color="auto" w:fill="FFFFFF"/>
          <w:lang w:val="en-US"/>
        </w:rPr>
        <w:fldChar w:fldCharType="end"/>
      </w:r>
      <w:r w:rsidR="009702F3" w:rsidRPr="009702F3">
        <w:rPr>
          <w:lang w:val="en-US"/>
        </w:rPr>
        <w:t>)</w:t>
      </w:r>
    </w:p>
    <w:p w14:paraId="6A00EF4B" w14:textId="6AD5F309" w:rsidR="006A6945" w:rsidRDefault="006A6945" w:rsidP="004500FF">
      <w:pPr>
        <w:spacing w:line="360" w:lineRule="auto"/>
        <w:ind w:left="697"/>
        <w:rPr>
          <w:lang w:val="en-US"/>
        </w:rPr>
      </w:pPr>
    </w:p>
    <w:p w14:paraId="2CD99F6D" w14:textId="49FF5826" w:rsidR="006A6945" w:rsidRDefault="006A6945" w:rsidP="004500FF">
      <w:pPr>
        <w:spacing w:line="360" w:lineRule="auto"/>
        <w:ind w:left="697"/>
        <w:rPr>
          <w:lang w:val="en-US"/>
        </w:rPr>
      </w:pPr>
      <w:r>
        <w:rPr>
          <w:lang w:val="en-GB"/>
        </w:rPr>
        <w:t xml:space="preserve">The investigator will report all SAEs </w:t>
      </w:r>
      <w:r w:rsidR="0097127F">
        <w:rPr>
          <w:lang w:val="en-GB"/>
        </w:rPr>
        <w:t xml:space="preserve">that are considered possibly or definitely related to the additional MRI sequences </w:t>
      </w:r>
      <w:r>
        <w:rPr>
          <w:lang w:val="en-GB"/>
        </w:rPr>
        <w:t>to the sponsor without undue delay after obtaining knowledge of the events</w:t>
      </w:r>
      <w:r w:rsidR="0097127F">
        <w:rPr>
          <w:lang w:val="en-GB"/>
        </w:rPr>
        <w:t>. All other SAEs will not be reported, as collection of toxicity data following standard treatment falls outside the scope of this research.</w:t>
      </w:r>
    </w:p>
    <w:p w14:paraId="370105EF" w14:textId="77777777" w:rsidR="00603BCD" w:rsidRDefault="00603BCD" w:rsidP="003C4D95">
      <w:pPr>
        <w:spacing w:line="360" w:lineRule="auto"/>
        <w:ind w:left="697"/>
        <w:rPr>
          <w:lang w:val="en-GB"/>
        </w:rPr>
      </w:pPr>
    </w:p>
    <w:p w14:paraId="3D4D74C5" w14:textId="18810D3D" w:rsidR="00C60172" w:rsidRPr="00BD4B14" w:rsidRDefault="00562611" w:rsidP="003C4D95">
      <w:pPr>
        <w:spacing w:line="360" w:lineRule="auto"/>
        <w:ind w:left="697"/>
        <w:rPr>
          <w:lang w:val="en-GB"/>
        </w:rPr>
      </w:pPr>
      <w:r w:rsidRPr="00BD4B14">
        <w:rPr>
          <w:lang w:val="en-GB"/>
        </w:rPr>
        <w:t xml:space="preserve">The sponsor will report </w:t>
      </w:r>
      <w:r w:rsidR="0097127F">
        <w:rPr>
          <w:lang w:val="en-GB"/>
        </w:rPr>
        <w:t xml:space="preserve">only </w:t>
      </w:r>
      <w:r w:rsidRPr="00BD4B14">
        <w:rPr>
          <w:lang w:val="en-GB"/>
        </w:rPr>
        <w:t>the</w:t>
      </w:r>
      <w:r w:rsidR="00913819" w:rsidRPr="00BD4B14">
        <w:rPr>
          <w:lang w:val="en-GB"/>
        </w:rPr>
        <w:t xml:space="preserve"> SAEs</w:t>
      </w:r>
      <w:r w:rsidR="0097127F">
        <w:rPr>
          <w:lang w:val="en-GB"/>
        </w:rPr>
        <w:t xml:space="preserve"> that are considered possibly or definitely related to the additional MRI sequences</w:t>
      </w:r>
      <w:r w:rsidR="00913819" w:rsidRPr="00BD4B14">
        <w:rPr>
          <w:lang w:val="en-GB"/>
        </w:rPr>
        <w:t xml:space="preserve"> </w:t>
      </w:r>
      <w:commentRangeStart w:id="95"/>
      <w:r w:rsidR="00FE5C13" w:rsidRPr="00BD4B14">
        <w:rPr>
          <w:lang w:val="en-GB"/>
        </w:rPr>
        <w:t xml:space="preserve">through the web portal </w:t>
      </w:r>
      <w:proofErr w:type="spellStart"/>
      <w:r w:rsidR="00FE5C13" w:rsidRPr="00BD4B14">
        <w:rPr>
          <w:i/>
          <w:lang w:val="en-GB"/>
        </w:rPr>
        <w:t>ToetsingOnline</w:t>
      </w:r>
      <w:proofErr w:type="spellEnd"/>
      <w:r w:rsidR="00FE5C13" w:rsidRPr="00BD4B14">
        <w:rPr>
          <w:lang w:val="en-GB"/>
        </w:rPr>
        <w:t xml:space="preserve"> </w:t>
      </w:r>
      <w:commentRangeEnd w:id="95"/>
      <w:r w:rsidR="00AE51F5" w:rsidRPr="00BD4B14">
        <w:rPr>
          <w:rStyle w:val="CommentReference"/>
          <w:rFonts w:ascii="Haarlemmer MT Medium OsF" w:hAnsi="Haarlemmer MT Medium OsF"/>
          <w:lang w:val="en-GB"/>
        </w:rPr>
        <w:commentReference w:id="95"/>
      </w:r>
      <w:r w:rsidR="00913819" w:rsidRPr="00BD4B14">
        <w:rPr>
          <w:lang w:val="en-GB"/>
        </w:rPr>
        <w:t xml:space="preserve">to the accredited </w:t>
      </w:r>
      <w:r w:rsidR="002D6CBD" w:rsidRPr="00BD4B14">
        <w:rPr>
          <w:lang w:val="en-GB"/>
        </w:rPr>
        <w:t>METC</w:t>
      </w:r>
      <w:r w:rsidR="00913819" w:rsidRPr="00BD4B14">
        <w:rPr>
          <w:lang w:val="en-GB"/>
        </w:rPr>
        <w:t xml:space="preserve"> that approved the protocol</w:t>
      </w:r>
      <w:r w:rsidR="00502176" w:rsidRPr="00BD4B14">
        <w:rPr>
          <w:lang w:val="en-GB"/>
        </w:rPr>
        <w:t xml:space="preserve">, within </w:t>
      </w:r>
      <w:r w:rsidR="005743F9">
        <w:rPr>
          <w:lang w:val="en-GB"/>
        </w:rPr>
        <w:t>7 days</w:t>
      </w:r>
      <w:r w:rsidR="001E149F">
        <w:rPr>
          <w:lang w:val="en-GB"/>
        </w:rPr>
        <w:t xml:space="preserve"> of first knowledge</w:t>
      </w:r>
      <w:r w:rsidR="005743F9">
        <w:rPr>
          <w:lang w:val="en-GB"/>
        </w:rPr>
        <w:t xml:space="preserve"> for SAEs that result in death or are life threatening followed by a period of maximum of 8 days to complete the initial </w:t>
      </w:r>
      <w:r w:rsidR="003A0686">
        <w:rPr>
          <w:lang w:val="en-GB"/>
        </w:rPr>
        <w:t>preliminary</w:t>
      </w:r>
      <w:r w:rsidR="005743F9">
        <w:rPr>
          <w:lang w:val="en-GB"/>
        </w:rPr>
        <w:t xml:space="preserve"> report. All other SAEs will be reported within a period of maximum </w:t>
      </w:r>
      <w:r w:rsidR="00502176" w:rsidRPr="00BD4B14">
        <w:rPr>
          <w:lang w:val="en-GB"/>
        </w:rPr>
        <w:t>15 days after the sponsor has first knowledge of the serious adverse</w:t>
      </w:r>
      <w:r w:rsidR="003B2668" w:rsidRPr="00BD4B14">
        <w:rPr>
          <w:lang w:val="en-GB"/>
        </w:rPr>
        <w:t xml:space="preserve"> </w:t>
      </w:r>
      <w:r w:rsidR="00B92FAA" w:rsidRPr="00BD4B14">
        <w:rPr>
          <w:lang w:val="en-GB"/>
        </w:rPr>
        <w:t>events</w:t>
      </w:r>
      <w:r w:rsidR="00502176" w:rsidRPr="00BD4B14">
        <w:rPr>
          <w:lang w:val="en-GB"/>
        </w:rPr>
        <w:t>.</w:t>
      </w:r>
    </w:p>
    <w:p w14:paraId="46FEA344" w14:textId="168A5689" w:rsidR="005D279B" w:rsidRPr="00456C40" w:rsidRDefault="005D279B" w:rsidP="005D279B">
      <w:pPr>
        <w:spacing w:line="360" w:lineRule="auto"/>
        <w:rPr>
          <w:lang w:val="en-GB"/>
        </w:rPr>
      </w:pPr>
    </w:p>
    <w:p w14:paraId="5FD2A36D" w14:textId="514A2F86" w:rsidR="005D279B" w:rsidRPr="00BA05AE" w:rsidRDefault="00562611" w:rsidP="00BA05AE">
      <w:pPr>
        <w:pStyle w:val="Heading3"/>
        <w:tabs>
          <w:tab w:val="clear" w:pos="1701"/>
        </w:tabs>
        <w:spacing w:line="360" w:lineRule="auto"/>
        <w:rPr>
          <w:lang w:val="en-GB"/>
        </w:rPr>
      </w:pPr>
      <w:bookmarkStart w:id="96" w:name="_Toc140755235"/>
      <w:r w:rsidRPr="005B4006">
        <w:rPr>
          <w:lang w:val="en-GB"/>
        </w:rPr>
        <w:t>Suspected unexpected serious adverse reactions (SUSAR</w:t>
      </w:r>
      <w:r w:rsidR="005D279B">
        <w:rPr>
          <w:lang w:val="en-GB"/>
        </w:rPr>
        <w:t>s</w:t>
      </w:r>
      <w:r w:rsidR="006A6945">
        <w:rPr>
          <w:lang w:val="en-GB"/>
        </w:rPr>
        <w:t>)</w:t>
      </w:r>
      <w:bookmarkEnd w:id="96"/>
    </w:p>
    <w:p w14:paraId="72ACE6E2" w14:textId="4E510EC3" w:rsidR="006A6945" w:rsidRDefault="006A6945" w:rsidP="00C226F4">
      <w:pPr>
        <w:spacing w:line="360" w:lineRule="auto"/>
        <w:ind w:left="851"/>
        <w:rPr>
          <w:lang w:val="en-GB"/>
        </w:rPr>
      </w:pPr>
      <w:r>
        <w:rPr>
          <w:lang w:val="en-GB"/>
        </w:rPr>
        <w:t>N/A</w:t>
      </w:r>
    </w:p>
    <w:p w14:paraId="5139448B" w14:textId="4330494A" w:rsidR="007C6D91" w:rsidRDefault="007C6D91" w:rsidP="00BA05AE">
      <w:pPr>
        <w:spacing w:line="360" w:lineRule="auto"/>
        <w:rPr>
          <w:lang w:val="en-GB"/>
        </w:rPr>
      </w:pPr>
    </w:p>
    <w:p w14:paraId="1D0772F9" w14:textId="77777777" w:rsidR="007C6D91" w:rsidRPr="00456C40" w:rsidRDefault="00562611" w:rsidP="007C6D91">
      <w:pPr>
        <w:pStyle w:val="Heading2"/>
        <w:rPr>
          <w:lang w:val="en-GB"/>
        </w:rPr>
      </w:pPr>
      <w:bookmarkStart w:id="97" w:name="_Toc140755236"/>
      <w:r>
        <w:rPr>
          <w:lang w:val="en-GB"/>
        </w:rPr>
        <w:t>Annual safety report</w:t>
      </w:r>
      <w:bookmarkEnd w:id="97"/>
    </w:p>
    <w:p w14:paraId="1126F4D4" w14:textId="521FF5DD" w:rsidR="00EA1F89" w:rsidRDefault="00EA1F89" w:rsidP="00A10549">
      <w:pPr>
        <w:spacing w:line="360" w:lineRule="auto"/>
        <w:ind w:left="851"/>
        <w:rPr>
          <w:lang w:val="en-GB"/>
        </w:rPr>
      </w:pPr>
    </w:p>
    <w:p w14:paraId="2F280F87" w14:textId="0BA6DB95" w:rsidR="006A6945" w:rsidRDefault="006A6945" w:rsidP="00A10549">
      <w:pPr>
        <w:spacing w:line="360" w:lineRule="auto"/>
        <w:ind w:left="851"/>
        <w:rPr>
          <w:lang w:val="en-GB"/>
        </w:rPr>
      </w:pPr>
      <w:r>
        <w:rPr>
          <w:lang w:val="en-GB"/>
        </w:rPr>
        <w:t>N/A</w:t>
      </w:r>
    </w:p>
    <w:p w14:paraId="1B428BD1" w14:textId="77777777" w:rsidR="006A6945" w:rsidRDefault="006A6945" w:rsidP="00A10549">
      <w:pPr>
        <w:spacing w:line="360" w:lineRule="auto"/>
        <w:ind w:left="851"/>
        <w:rPr>
          <w:lang w:val="en-GB"/>
        </w:rPr>
      </w:pPr>
    </w:p>
    <w:p w14:paraId="2299717A" w14:textId="77777777" w:rsidR="00913819" w:rsidRPr="00456C40" w:rsidRDefault="00562611" w:rsidP="00634D7B">
      <w:pPr>
        <w:pStyle w:val="Heading2"/>
        <w:spacing w:line="360" w:lineRule="auto"/>
        <w:rPr>
          <w:lang w:val="en-GB"/>
        </w:rPr>
      </w:pPr>
      <w:bookmarkStart w:id="98" w:name="_Toc140755237"/>
      <w:r w:rsidRPr="00456C40">
        <w:rPr>
          <w:lang w:val="en-GB"/>
        </w:rPr>
        <w:t>Follow-up of adverse events</w:t>
      </w:r>
      <w:bookmarkEnd w:id="98"/>
    </w:p>
    <w:p w14:paraId="73A31049" w14:textId="77777777" w:rsidR="00913819" w:rsidRDefault="00562611" w:rsidP="00A10549">
      <w:pPr>
        <w:spacing w:line="360" w:lineRule="auto"/>
        <w:ind w:left="340"/>
        <w:rPr>
          <w:lang w:val="en-GB"/>
        </w:rPr>
      </w:pPr>
      <w:r w:rsidRPr="00456C40">
        <w:rPr>
          <w:lang w:val="en-GB"/>
        </w:rPr>
        <w:t xml:space="preserve">All </w:t>
      </w:r>
      <w:r w:rsidR="007C6D91">
        <w:rPr>
          <w:lang w:val="en-GB"/>
        </w:rPr>
        <w:t>AEs</w:t>
      </w:r>
      <w:r w:rsidRPr="00456C40">
        <w:rPr>
          <w:lang w:val="en-GB"/>
        </w:rPr>
        <w:t xml:space="preserve"> will be followed until they have abated, or until a stable situation has been reached. Depending on the event, follow up may require additional tests or medical procedures as indicated, and/or referral to the general physician or a medical specialist.</w:t>
      </w:r>
    </w:p>
    <w:p w14:paraId="51B4BED9" w14:textId="27211440" w:rsidR="00D3470F" w:rsidRPr="00456C40" w:rsidRDefault="00562611" w:rsidP="00175749">
      <w:pPr>
        <w:spacing w:line="360" w:lineRule="auto"/>
        <w:ind w:left="340"/>
        <w:rPr>
          <w:lang w:val="en-GB"/>
        </w:rPr>
      </w:pPr>
      <w:r w:rsidRPr="00175749">
        <w:rPr>
          <w:lang w:val="en-GB"/>
        </w:rPr>
        <w:t>S</w:t>
      </w:r>
      <w:r>
        <w:rPr>
          <w:lang w:val="en-GB"/>
        </w:rPr>
        <w:t>AE</w:t>
      </w:r>
      <w:r w:rsidRPr="00175749">
        <w:rPr>
          <w:lang w:val="en-GB"/>
        </w:rPr>
        <w:t>s need to</w:t>
      </w:r>
      <w:r>
        <w:rPr>
          <w:lang w:val="en-GB"/>
        </w:rPr>
        <w:t xml:space="preserve"> be reported till end of study </w:t>
      </w:r>
      <w:r w:rsidRPr="00175749">
        <w:rPr>
          <w:lang w:val="en-GB"/>
        </w:rPr>
        <w:t>within the Netherlands</w:t>
      </w:r>
      <w:r>
        <w:rPr>
          <w:lang w:val="en-GB"/>
        </w:rPr>
        <w:t xml:space="preserve">, </w:t>
      </w:r>
      <w:r w:rsidRPr="00175749">
        <w:rPr>
          <w:lang w:val="en-GB"/>
        </w:rPr>
        <w:t>as defined in the protocol</w:t>
      </w:r>
      <w:r w:rsidR="006A6945">
        <w:rPr>
          <w:lang w:val="en-GB"/>
        </w:rPr>
        <w:t>.</w:t>
      </w:r>
    </w:p>
    <w:p w14:paraId="1E0A6E44" w14:textId="77777777" w:rsidR="00913819" w:rsidRPr="00456C40" w:rsidRDefault="00913819" w:rsidP="00634D7B">
      <w:pPr>
        <w:spacing w:line="360" w:lineRule="auto"/>
        <w:rPr>
          <w:lang w:val="en-GB"/>
        </w:rPr>
      </w:pPr>
    </w:p>
    <w:p w14:paraId="1134DB9B" w14:textId="77777777" w:rsidR="00913819" w:rsidRPr="000D5C29" w:rsidRDefault="00562611" w:rsidP="00634D7B">
      <w:pPr>
        <w:pStyle w:val="Heading2"/>
        <w:spacing w:line="360" w:lineRule="auto"/>
        <w:rPr>
          <w:lang w:val="en-GB"/>
        </w:rPr>
      </w:pPr>
      <w:bookmarkStart w:id="99" w:name="_Toc140755238"/>
      <w:r>
        <w:rPr>
          <w:lang w:val="en-GB"/>
        </w:rPr>
        <w:lastRenderedPageBreak/>
        <w:t>[</w:t>
      </w:r>
      <w:commentRangeStart w:id="100"/>
      <w:r w:rsidRPr="000D5C29">
        <w:rPr>
          <w:lang w:val="en-GB"/>
        </w:rPr>
        <w:t>Data Safety Monitoring Board (DSMB)</w:t>
      </w:r>
      <w:r w:rsidR="005E60AE">
        <w:rPr>
          <w:lang w:val="en-GB"/>
        </w:rPr>
        <w:t xml:space="preserve"> /</w:t>
      </w:r>
      <w:r w:rsidR="005E60AE" w:rsidRPr="000D5C29">
        <w:rPr>
          <w:lang w:val="en-GB"/>
        </w:rPr>
        <w:t xml:space="preserve"> S</w:t>
      </w:r>
      <w:r w:rsidR="005E60AE">
        <w:rPr>
          <w:lang w:val="en-GB"/>
        </w:rPr>
        <w:t>afety Committee</w:t>
      </w:r>
      <w:commentRangeEnd w:id="100"/>
      <w:r w:rsidR="005E60AE">
        <w:rPr>
          <w:rStyle w:val="CommentReference"/>
          <w:rFonts w:ascii="Haarlemmer MT Medium OsF" w:hAnsi="Haarlemmer MT Medium OsF"/>
          <w:b w:val="0"/>
          <w:bCs w:val="0"/>
          <w:iCs w:val="0"/>
        </w:rPr>
        <w:commentReference w:id="100"/>
      </w:r>
      <w:r w:rsidRPr="001C3EE4">
        <w:rPr>
          <w:lang w:val="en-US"/>
        </w:rPr>
        <w:t>]</w:t>
      </w:r>
      <w:bookmarkEnd w:id="99"/>
    </w:p>
    <w:p w14:paraId="745EB0CF" w14:textId="1BE29D66" w:rsidR="00CA4291" w:rsidRDefault="00CA4291" w:rsidP="00A10549">
      <w:pPr>
        <w:spacing w:line="360" w:lineRule="auto"/>
        <w:ind w:left="284"/>
        <w:rPr>
          <w:lang w:val="en-GB"/>
        </w:rPr>
      </w:pPr>
    </w:p>
    <w:p w14:paraId="5FBD060E" w14:textId="60C3B9F3" w:rsidR="00372F34" w:rsidRDefault="00372F34" w:rsidP="00A10549">
      <w:pPr>
        <w:spacing w:line="360" w:lineRule="auto"/>
        <w:ind w:left="284"/>
        <w:rPr>
          <w:lang w:val="en-GB"/>
        </w:rPr>
      </w:pPr>
      <w:r>
        <w:rPr>
          <w:lang w:val="en-GB"/>
        </w:rPr>
        <w:t>N/A</w:t>
      </w:r>
    </w:p>
    <w:p w14:paraId="60453A0A" w14:textId="77777777" w:rsidR="00456B32" w:rsidRDefault="00562611" w:rsidP="00EF19C7">
      <w:pPr>
        <w:pStyle w:val="Heading1"/>
        <w:spacing w:line="360" w:lineRule="auto"/>
        <w:rPr>
          <w:lang w:val="en-GB"/>
        </w:rPr>
      </w:pPr>
      <w:r>
        <w:rPr>
          <w:i/>
          <w:lang w:val="en-GB"/>
        </w:rPr>
        <w:br w:type="page"/>
      </w:r>
      <w:bookmarkStart w:id="101" w:name="_Toc140755239"/>
      <w:r>
        <w:rPr>
          <w:lang w:val="en-GB"/>
        </w:rPr>
        <w:lastRenderedPageBreak/>
        <w:t xml:space="preserve">STATISTICAL </w:t>
      </w:r>
      <w:r w:rsidRPr="00456C40">
        <w:rPr>
          <w:lang w:val="en-GB"/>
        </w:rPr>
        <w:t>ANALYSIS</w:t>
      </w:r>
      <w:bookmarkEnd w:id="101"/>
    </w:p>
    <w:p w14:paraId="408120A9" w14:textId="77777777" w:rsidR="00A4658C" w:rsidRDefault="00A4658C" w:rsidP="00A4658C">
      <w:pPr>
        <w:spacing w:line="360" w:lineRule="auto"/>
        <w:ind w:left="340"/>
        <w:rPr>
          <w:lang w:val="en-GB"/>
        </w:rPr>
      </w:pPr>
    </w:p>
    <w:p w14:paraId="7B972944" w14:textId="5F9DB6F8" w:rsidR="00A4658C" w:rsidRPr="00E126AC" w:rsidRDefault="00A4658C" w:rsidP="00A4658C">
      <w:pPr>
        <w:spacing w:line="360" w:lineRule="auto"/>
        <w:ind w:left="340"/>
        <w:rPr>
          <w:lang w:val="en-GB"/>
        </w:rPr>
      </w:pPr>
      <w:r>
        <w:rPr>
          <w:lang w:val="en-GB"/>
        </w:rPr>
        <w:t xml:space="preserve">The aim of this study is to illustrate similar pattern of failure and reduced dose to organs at risk by a radiotherapy plan generated with a </w:t>
      </w:r>
      <w:proofErr w:type="spellStart"/>
      <w:r>
        <w:rPr>
          <w:lang w:val="en-GB"/>
        </w:rPr>
        <w:t>CTV</w:t>
      </w:r>
      <w:r>
        <w:rPr>
          <w:vertAlign w:val="subscript"/>
          <w:lang w:val="en-GB"/>
        </w:rPr>
        <w:t>aMRI</w:t>
      </w:r>
      <w:proofErr w:type="spellEnd"/>
      <w:r>
        <w:rPr>
          <w:lang w:val="en-GB"/>
        </w:rPr>
        <w:t>, when compared to the clinical radiotherapy plan (1.5-cm CTV).</w:t>
      </w:r>
    </w:p>
    <w:p w14:paraId="306583FE" w14:textId="3DB5342F" w:rsidR="001F165E" w:rsidRDefault="001F165E" w:rsidP="00A4658C">
      <w:pPr>
        <w:pStyle w:val="Heading2"/>
        <w:numPr>
          <w:ilvl w:val="0"/>
          <w:numId w:val="0"/>
        </w:numPr>
        <w:spacing w:line="360" w:lineRule="auto"/>
        <w:rPr>
          <w:lang w:val="en-GB"/>
        </w:rPr>
      </w:pPr>
    </w:p>
    <w:p w14:paraId="41856E3B" w14:textId="77777777" w:rsidR="00456B32" w:rsidRDefault="00562611" w:rsidP="00634D7B">
      <w:pPr>
        <w:pStyle w:val="Heading2"/>
        <w:spacing w:line="360" w:lineRule="auto"/>
        <w:rPr>
          <w:lang w:val="en-GB"/>
        </w:rPr>
      </w:pPr>
      <w:bookmarkStart w:id="102" w:name="_Toc140755240"/>
      <w:r>
        <w:rPr>
          <w:lang w:val="en-GB"/>
        </w:rPr>
        <w:t xml:space="preserve">Primary study </w:t>
      </w:r>
      <w:r w:rsidR="00C3091B">
        <w:rPr>
          <w:lang w:val="en-GB"/>
        </w:rPr>
        <w:t>parameter(s)</w:t>
      </w:r>
      <w:bookmarkEnd w:id="102"/>
    </w:p>
    <w:p w14:paraId="4B479132" w14:textId="654A9F9C" w:rsidR="00A4658C" w:rsidRPr="001D23E2" w:rsidRDefault="00A4658C" w:rsidP="002C1691">
      <w:pPr>
        <w:spacing w:line="360" w:lineRule="auto"/>
        <w:ind w:left="340"/>
        <w:rPr>
          <w:rFonts w:cs="Arial"/>
          <w:color w:val="000000"/>
          <w:lang w:val="en-US"/>
        </w:rPr>
      </w:pPr>
      <w:r>
        <w:rPr>
          <w:rFonts w:cs="Arial"/>
          <w:color w:val="000000"/>
          <w:lang w:val="en-US"/>
        </w:rPr>
        <w:t xml:space="preserve">For both the clinical radiotherapy plan and the </w:t>
      </w:r>
      <w:proofErr w:type="spellStart"/>
      <w:r>
        <w:rPr>
          <w:rFonts w:cs="Arial"/>
          <w:color w:val="000000"/>
          <w:lang w:val="en-US"/>
        </w:rPr>
        <w:t>aMRI</w:t>
      </w:r>
      <w:proofErr w:type="spellEnd"/>
      <w:r>
        <w:rPr>
          <w:rFonts w:cs="Arial"/>
          <w:color w:val="000000"/>
          <w:lang w:val="en-US"/>
        </w:rPr>
        <w:t xml:space="preserve"> radiotherapy plan of each patient, t</w:t>
      </w:r>
      <w:r w:rsidRPr="00104CBD">
        <w:rPr>
          <w:rFonts w:cs="Arial"/>
          <w:color w:val="000000"/>
          <w:lang w:val="en-US"/>
        </w:rPr>
        <w:t>he</w:t>
      </w:r>
      <w:r>
        <w:rPr>
          <w:rFonts w:cs="Arial"/>
          <w:color w:val="000000"/>
          <w:lang w:val="en-US"/>
        </w:rPr>
        <w:t xml:space="preserve"> </w:t>
      </w:r>
      <w:r w:rsidRPr="00104CBD">
        <w:rPr>
          <w:rFonts w:cs="Arial"/>
          <w:color w:val="000000"/>
          <w:lang w:val="en-US"/>
        </w:rPr>
        <w:t>recurrence volumes will be classified as in-field, marginal, or distant recurrence if more than 80%, 20-80%, or less than</w:t>
      </w:r>
      <w:r>
        <w:rPr>
          <w:rFonts w:cs="Arial"/>
          <w:color w:val="000000"/>
          <w:lang w:val="en-US"/>
        </w:rPr>
        <w:t xml:space="preserve"> </w:t>
      </w:r>
      <w:r w:rsidRPr="00104CBD">
        <w:rPr>
          <w:rFonts w:cs="Arial"/>
          <w:color w:val="000000"/>
          <w:lang w:val="en-US"/>
        </w:rPr>
        <w:t>20% of the recurrence volume falls within the</w:t>
      </w:r>
      <w:r>
        <w:rPr>
          <w:rFonts w:cs="Arial"/>
          <w:color w:val="000000"/>
          <w:lang w:val="en-US"/>
        </w:rPr>
        <w:t xml:space="preserve"> 95% </w:t>
      </w:r>
      <w:proofErr w:type="spellStart"/>
      <w:r>
        <w:rPr>
          <w:rFonts w:cs="Arial"/>
          <w:color w:val="000000"/>
          <w:lang w:val="en-US"/>
        </w:rPr>
        <w:t>isodose</w:t>
      </w:r>
      <w:proofErr w:type="spellEnd"/>
      <w:r>
        <w:rPr>
          <w:rFonts w:cs="Arial"/>
          <w:color w:val="000000"/>
          <w:lang w:val="en-US"/>
        </w:rPr>
        <w:t xml:space="preserve"> line, respectively.</w:t>
      </w:r>
      <w:r>
        <w:rPr>
          <w:rFonts w:cs="Arial"/>
          <w:color w:val="000000"/>
          <w:vertAlign w:val="superscript"/>
          <w:lang w:val="en-US"/>
        </w:rPr>
        <w:t>21</w:t>
      </w:r>
      <w:r>
        <w:rPr>
          <w:rFonts w:cs="Arial"/>
          <w:color w:val="000000"/>
          <w:lang w:val="en-US"/>
        </w:rPr>
        <w:t xml:space="preserve"> Reduced coverage of the recurrence volume </w:t>
      </w:r>
      <w:r w:rsidR="004D7CF9">
        <w:rPr>
          <w:rFonts w:cs="Arial"/>
          <w:color w:val="000000"/>
          <w:lang w:val="en-US"/>
        </w:rPr>
        <w:t xml:space="preserve">by the </w:t>
      </w:r>
      <w:proofErr w:type="spellStart"/>
      <w:r w:rsidR="004D7CF9">
        <w:rPr>
          <w:rFonts w:cs="Arial"/>
          <w:color w:val="000000"/>
          <w:lang w:val="en-US"/>
        </w:rPr>
        <w:t>aMRI</w:t>
      </w:r>
      <w:proofErr w:type="spellEnd"/>
      <w:r w:rsidR="004D7CF9">
        <w:rPr>
          <w:rFonts w:cs="Arial"/>
          <w:color w:val="000000"/>
          <w:lang w:val="en-US"/>
        </w:rPr>
        <w:t xml:space="preserve"> radiotherapy plan </w:t>
      </w:r>
      <w:r>
        <w:rPr>
          <w:rFonts w:cs="Arial"/>
          <w:color w:val="000000"/>
          <w:lang w:val="en-US"/>
        </w:rPr>
        <w:t xml:space="preserve">can occur in three scenarios </w:t>
      </w:r>
      <w:r>
        <w:rPr>
          <w:rFonts w:cs="Arial"/>
          <w:i/>
          <w:color w:val="000000"/>
          <w:lang w:val="en-US"/>
        </w:rPr>
        <w:t xml:space="preserve">(see Table </w:t>
      </w:r>
      <w:r w:rsidR="002A2EC4">
        <w:rPr>
          <w:rFonts w:cs="Arial"/>
          <w:i/>
          <w:color w:val="000000"/>
          <w:lang w:val="en-US"/>
        </w:rPr>
        <w:t>3</w:t>
      </w:r>
      <w:r>
        <w:rPr>
          <w:rFonts w:cs="Arial"/>
          <w:i/>
          <w:color w:val="000000"/>
          <w:lang w:val="en-US"/>
        </w:rPr>
        <w:t>).</w:t>
      </w:r>
      <w:r>
        <w:rPr>
          <w:rFonts w:cs="Arial"/>
          <w:color w:val="000000"/>
          <w:lang w:val="en-US"/>
        </w:rPr>
        <w:t xml:space="preserve"> </w:t>
      </w:r>
      <w:commentRangeStart w:id="103"/>
      <w:commentRangeStart w:id="104"/>
      <w:r>
        <w:rPr>
          <w:rFonts w:cs="Arial"/>
          <w:color w:val="000000"/>
          <w:lang w:val="en-US"/>
        </w:rPr>
        <w:t xml:space="preserve">An exact binomial test with a one-sided significance level (alpha) of 0.025 will be performed to </w:t>
      </w:r>
      <w:del w:id="105" w:author="Erik van Werkhoven" w:date="2023-09-27T16:39:00Z">
        <w:r w:rsidDel="002C1691">
          <w:rPr>
            <w:rFonts w:cs="Arial"/>
            <w:color w:val="000000"/>
            <w:lang w:val="en-US"/>
          </w:rPr>
          <w:delText>assess</w:delText>
        </w:r>
      </w:del>
      <w:ins w:id="106" w:author="Erik van Werkhoven" w:date="2023-09-27T16:39:00Z">
        <w:r w:rsidR="002C1691">
          <w:rPr>
            <w:rFonts w:cs="Arial"/>
            <w:color w:val="000000"/>
            <w:lang w:val="en-US"/>
          </w:rPr>
          <w:t xml:space="preserve">test the null hypothesis that </w:t>
        </w:r>
      </w:ins>
      <w:ins w:id="107" w:author="Erik van Werkhoven" w:date="2023-09-27T16:40:00Z">
        <w:r w:rsidR="002C1691" w:rsidRPr="002C1691">
          <w:rPr>
            <w:rFonts w:cs="Arial"/>
            <w:color w:val="000000"/>
            <w:lang w:val="en-US"/>
          </w:rPr>
          <w:t>the probability of reduced coverage</w:t>
        </w:r>
        <w:r w:rsidR="002C1691">
          <w:rPr>
            <w:rFonts w:cs="Arial"/>
            <w:color w:val="000000"/>
            <w:lang w:val="en-US"/>
          </w:rPr>
          <w:t xml:space="preserve"> </w:t>
        </w:r>
        <w:r w:rsidR="002C1691" w:rsidRPr="002C1691">
          <w:rPr>
            <w:rFonts w:cs="Arial"/>
            <w:color w:val="000000"/>
            <w:lang w:val="en-US"/>
          </w:rPr>
          <w:t xml:space="preserve">of the recurrence volume by the radiotherapy plan based on a </w:t>
        </w:r>
      </w:ins>
      <w:proofErr w:type="spellStart"/>
      <w:ins w:id="108" w:author="Erik van Werkhoven" w:date="2023-09-27T16:41:00Z">
        <w:r w:rsidR="002C1691">
          <w:rPr>
            <w:lang w:val="en-GB"/>
          </w:rPr>
          <w:t>CTV</w:t>
        </w:r>
        <w:r w:rsidR="002C1691">
          <w:rPr>
            <w:vertAlign w:val="subscript"/>
            <w:lang w:val="en-GB"/>
          </w:rPr>
          <w:t>aMRI</w:t>
        </w:r>
      </w:ins>
      <w:proofErr w:type="spellEnd"/>
      <w:ins w:id="109" w:author="Erik van Werkhoven" w:date="2023-09-27T16:40:00Z">
        <w:r w:rsidR="002C1691" w:rsidRPr="002C1691">
          <w:rPr>
            <w:rFonts w:cs="Arial"/>
            <w:color w:val="000000"/>
            <w:lang w:val="en-US"/>
          </w:rPr>
          <w:t>,</w:t>
        </w:r>
        <w:r w:rsidR="002C1691">
          <w:rPr>
            <w:rFonts w:cs="Arial"/>
            <w:color w:val="000000"/>
            <w:lang w:val="en-US"/>
          </w:rPr>
          <w:t xml:space="preserve"> </w:t>
        </w:r>
        <w:r w:rsidR="002C1691" w:rsidRPr="002C1691">
          <w:rPr>
            <w:rFonts w:cs="Arial"/>
            <w:color w:val="000000"/>
            <w:lang w:val="en-US"/>
          </w:rPr>
          <w:t>is more than or equal to 0.20.</w:t>
        </w:r>
      </w:ins>
      <w:del w:id="110" w:author="Erik van Werkhoven" w:date="2023-09-27T16:39:00Z">
        <w:r w:rsidDel="002C1691">
          <w:rPr>
            <w:rFonts w:cs="Arial"/>
            <w:color w:val="000000"/>
            <w:lang w:val="en-US"/>
          </w:rPr>
          <w:delText xml:space="preserve"> </w:delText>
        </w:r>
      </w:del>
      <w:del w:id="111" w:author="Erik van Werkhoven" w:date="2023-09-27T16:41:00Z">
        <w:r w:rsidDel="002C1691">
          <w:rPr>
            <w:rFonts w:cs="Arial"/>
            <w:color w:val="000000"/>
            <w:lang w:val="en-US"/>
          </w:rPr>
          <w:delText>if coverage of the recurrence volume by the radiotherapy plan based on the CTV</w:delText>
        </w:r>
        <w:r w:rsidDel="002C1691">
          <w:rPr>
            <w:rFonts w:cs="Arial"/>
            <w:color w:val="000000"/>
            <w:vertAlign w:val="subscript"/>
            <w:lang w:val="en-US"/>
          </w:rPr>
          <w:delText>aMRI</w:delText>
        </w:r>
        <w:r w:rsidDel="002C1691">
          <w:rPr>
            <w:rFonts w:cs="Arial"/>
            <w:color w:val="000000"/>
            <w:lang w:val="en-US"/>
          </w:rPr>
          <w:delText xml:space="preserve"> is reduced.</w:delText>
        </w:r>
      </w:del>
      <w:r>
        <w:rPr>
          <w:rFonts w:cs="Arial"/>
          <w:color w:val="000000"/>
          <w:lang w:val="en-US"/>
        </w:rPr>
        <w:t xml:space="preserve"> </w:t>
      </w:r>
      <w:commentRangeEnd w:id="103"/>
      <w:r w:rsidR="00D157E3">
        <w:rPr>
          <w:rStyle w:val="CommentReference"/>
          <w:rFonts w:ascii="Haarlemmer MT Medium OsF" w:hAnsi="Haarlemmer MT Medium OsF"/>
        </w:rPr>
        <w:commentReference w:id="103"/>
      </w:r>
      <w:commentRangeEnd w:id="104"/>
      <w:r w:rsidR="000273B1">
        <w:rPr>
          <w:rStyle w:val="CommentReference"/>
          <w:rFonts w:ascii="Haarlemmer MT Medium OsF" w:hAnsi="Haarlemmer MT Medium OsF"/>
        </w:rPr>
        <w:commentReference w:id="104"/>
      </w:r>
    </w:p>
    <w:p w14:paraId="304C1933" w14:textId="77777777" w:rsidR="00456B32" w:rsidRPr="00A4658C" w:rsidRDefault="00456B32" w:rsidP="00FB3326">
      <w:pPr>
        <w:spacing w:line="360" w:lineRule="auto"/>
        <w:ind w:left="340"/>
        <w:rPr>
          <w:lang w:val="en-US"/>
        </w:rPr>
      </w:pPr>
    </w:p>
    <w:p w14:paraId="726F7611" w14:textId="77777777" w:rsidR="00456B32" w:rsidRDefault="00562611" w:rsidP="00634D7B">
      <w:pPr>
        <w:pStyle w:val="Heading2"/>
        <w:spacing w:line="360" w:lineRule="auto"/>
        <w:rPr>
          <w:lang w:val="en-GB"/>
        </w:rPr>
      </w:pPr>
      <w:bookmarkStart w:id="112" w:name="_Toc140755241"/>
      <w:r>
        <w:rPr>
          <w:lang w:val="en-GB"/>
        </w:rPr>
        <w:t xml:space="preserve">Secondary study </w:t>
      </w:r>
      <w:r w:rsidR="00C3091B">
        <w:rPr>
          <w:lang w:val="en-GB"/>
        </w:rPr>
        <w:t>parameter(s)</w:t>
      </w:r>
      <w:bookmarkEnd w:id="112"/>
      <w:r>
        <w:rPr>
          <w:lang w:val="en-GB"/>
        </w:rPr>
        <w:t xml:space="preserve"> </w:t>
      </w:r>
    </w:p>
    <w:p w14:paraId="0E626223" w14:textId="6D26E4A1" w:rsidR="00A4658C" w:rsidRDefault="00A4658C" w:rsidP="00446EC3">
      <w:pPr>
        <w:pStyle w:val="ListParagraph"/>
        <w:numPr>
          <w:ilvl w:val="0"/>
          <w:numId w:val="40"/>
        </w:numPr>
        <w:spacing w:line="360" w:lineRule="auto"/>
        <w:rPr>
          <w:rFonts w:ascii="Arial" w:hAnsi="Arial" w:cs="Arial"/>
          <w:sz w:val="22"/>
          <w:szCs w:val="22"/>
          <w:lang w:val="en-GB"/>
        </w:rPr>
      </w:pPr>
      <w:commentRangeStart w:id="113"/>
      <w:commentRangeStart w:id="114"/>
      <w:r w:rsidRPr="00446EC3">
        <w:rPr>
          <w:rFonts w:ascii="Arial" w:hAnsi="Arial" w:cs="Arial"/>
          <w:sz w:val="22"/>
          <w:szCs w:val="22"/>
          <w:lang w:val="en-GB"/>
        </w:rPr>
        <w:t xml:space="preserve">A </w:t>
      </w:r>
      <w:ins w:id="115" w:author="Erik van Werkhoven" w:date="2023-09-27T16:42:00Z">
        <w:r w:rsidR="005438D2">
          <w:rPr>
            <w:rFonts w:ascii="Arial" w:hAnsi="Arial" w:cs="Arial"/>
            <w:sz w:val="22"/>
            <w:szCs w:val="22"/>
            <w:lang w:val="en-GB"/>
          </w:rPr>
          <w:t xml:space="preserve">two-sided </w:t>
        </w:r>
      </w:ins>
      <w:r w:rsidRPr="00446EC3">
        <w:rPr>
          <w:rFonts w:ascii="Arial" w:hAnsi="Arial" w:cs="Arial"/>
          <w:sz w:val="22"/>
          <w:szCs w:val="22"/>
          <w:lang w:val="en-GB"/>
        </w:rPr>
        <w:t>paired t-test</w:t>
      </w:r>
      <w:commentRangeEnd w:id="113"/>
      <w:r w:rsidR="00D157E3">
        <w:rPr>
          <w:rStyle w:val="CommentReference"/>
          <w:rFonts w:ascii="Haarlemmer MT Medium OsF" w:hAnsi="Haarlemmer MT Medium OsF"/>
        </w:rPr>
        <w:commentReference w:id="113"/>
      </w:r>
      <w:commentRangeEnd w:id="114"/>
      <w:r w:rsidR="00D157E3">
        <w:rPr>
          <w:rStyle w:val="CommentReference"/>
          <w:rFonts w:ascii="Haarlemmer MT Medium OsF" w:hAnsi="Haarlemmer MT Medium OsF"/>
        </w:rPr>
        <w:commentReference w:id="114"/>
      </w:r>
      <w:r w:rsidRPr="00446EC3">
        <w:rPr>
          <w:rFonts w:ascii="Arial" w:hAnsi="Arial" w:cs="Arial"/>
          <w:sz w:val="22"/>
          <w:szCs w:val="22"/>
          <w:lang w:val="en-GB"/>
        </w:rPr>
        <w:t xml:space="preserve"> will be used to test if the expected dose to important organs at risk differ between the clinical radiotherapy plan (1.5-cm CTV) and the </w:t>
      </w:r>
      <w:proofErr w:type="spellStart"/>
      <w:r w:rsidRPr="00446EC3">
        <w:rPr>
          <w:rFonts w:ascii="Arial" w:hAnsi="Arial" w:cs="Arial"/>
          <w:sz w:val="22"/>
          <w:szCs w:val="22"/>
          <w:lang w:val="en-GB"/>
        </w:rPr>
        <w:t>aMRI</w:t>
      </w:r>
      <w:proofErr w:type="spellEnd"/>
      <w:r w:rsidRPr="00446EC3">
        <w:rPr>
          <w:rFonts w:ascii="Arial" w:hAnsi="Arial" w:cs="Arial"/>
          <w:sz w:val="22"/>
          <w:szCs w:val="22"/>
          <w:lang w:val="en-GB"/>
        </w:rPr>
        <w:t xml:space="preserve"> radiotherapy plan (</w:t>
      </w:r>
      <w:proofErr w:type="spellStart"/>
      <w:r w:rsidRPr="00446EC3">
        <w:rPr>
          <w:rFonts w:ascii="Arial" w:hAnsi="Arial" w:cs="Arial"/>
          <w:sz w:val="22"/>
          <w:szCs w:val="22"/>
          <w:lang w:val="en-GB"/>
        </w:rPr>
        <w:t>CTV</w:t>
      </w:r>
      <w:r w:rsidRPr="00446EC3">
        <w:rPr>
          <w:rFonts w:ascii="Arial" w:hAnsi="Arial" w:cs="Arial"/>
          <w:sz w:val="22"/>
          <w:szCs w:val="22"/>
          <w:vertAlign w:val="subscript"/>
          <w:lang w:val="en-GB"/>
        </w:rPr>
        <w:t>aMRI</w:t>
      </w:r>
      <w:proofErr w:type="spellEnd"/>
      <w:r w:rsidRPr="00446EC3">
        <w:rPr>
          <w:rFonts w:ascii="Arial" w:hAnsi="Arial" w:cs="Arial"/>
          <w:sz w:val="22"/>
          <w:szCs w:val="22"/>
          <w:lang w:val="en-GB"/>
        </w:rPr>
        <w:t>); a p-value &lt; 0.05 will be considered statistically significant. Important organs at risk include the brainstem, optic nerves, eyes, lenses, cochlea and optic chiasm.</w:t>
      </w:r>
    </w:p>
    <w:p w14:paraId="28D4B48D" w14:textId="49F76D82" w:rsidR="00446EC3" w:rsidRDefault="00446EC3" w:rsidP="00446EC3">
      <w:pPr>
        <w:pStyle w:val="ListParagraph"/>
        <w:numPr>
          <w:ilvl w:val="0"/>
          <w:numId w:val="40"/>
        </w:numPr>
        <w:spacing w:line="360" w:lineRule="auto"/>
        <w:rPr>
          <w:rFonts w:ascii="Arial" w:hAnsi="Arial" w:cs="Arial"/>
          <w:sz w:val="22"/>
          <w:szCs w:val="22"/>
          <w:lang w:val="en-GB"/>
        </w:rPr>
      </w:pPr>
      <w:r>
        <w:rPr>
          <w:rFonts w:ascii="Arial" w:hAnsi="Arial" w:cs="Arial"/>
          <w:sz w:val="22"/>
          <w:szCs w:val="22"/>
          <w:lang w:val="en-GB"/>
        </w:rPr>
        <w:t>An analysis of variance (ANOVA)</w:t>
      </w:r>
      <w:r w:rsidR="0051578A">
        <w:rPr>
          <w:rFonts w:ascii="Arial" w:hAnsi="Arial" w:cs="Arial"/>
          <w:sz w:val="22"/>
          <w:szCs w:val="22"/>
          <w:lang w:val="en-GB"/>
        </w:rPr>
        <w:t xml:space="preserve"> is used to </w:t>
      </w:r>
      <w:r w:rsidR="00A123FF">
        <w:rPr>
          <w:rFonts w:ascii="Arial" w:hAnsi="Arial" w:cs="Arial"/>
          <w:sz w:val="22"/>
          <w:szCs w:val="22"/>
          <w:lang w:val="en-GB"/>
        </w:rPr>
        <w:t xml:space="preserve">test if CTVs based on three or less </w:t>
      </w:r>
      <w:proofErr w:type="spellStart"/>
      <w:r w:rsidR="00A123FF">
        <w:rPr>
          <w:rFonts w:ascii="Arial" w:hAnsi="Arial" w:cs="Arial"/>
          <w:sz w:val="22"/>
          <w:szCs w:val="22"/>
          <w:lang w:val="en-GB"/>
        </w:rPr>
        <w:t>aMRI</w:t>
      </w:r>
      <w:proofErr w:type="spellEnd"/>
      <w:r w:rsidR="00A123FF">
        <w:rPr>
          <w:rFonts w:ascii="Arial" w:hAnsi="Arial" w:cs="Arial"/>
          <w:sz w:val="22"/>
          <w:szCs w:val="22"/>
          <w:lang w:val="en-GB"/>
        </w:rPr>
        <w:t xml:space="preserve">-scans are as effective for coverage of </w:t>
      </w:r>
      <w:proofErr w:type="spellStart"/>
      <w:r w:rsidR="00A123FF">
        <w:rPr>
          <w:rFonts w:ascii="Arial" w:hAnsi="Arial" w:cs="Arial"/>
          <w:sz w:val="22"/>
          <w:szCs w:val="22"/>
          <w:lang w:val="en-GB"/>
        </w:rPr>
        <w:t>tumor</w:t>
      </w:r>
      <w:proofErr w:type="spellEnd"/>
      <w:r w:rsidR="00A123FF">
        <w:rPr>
          <w:rFonts w:ascii="Arial" w:hAnsi="Arial" w:cs="Arial"/>
          <w:sz w:val="22"/>
          <w:szCs w:val="22"/>
          <w:lang w:val="en-GB"/>
        </w:rPr>
        <w:t xml:space="preserve"> infiltration as the </w:t>
      </w:r>
      <w:proofErr w:type="spellStart"/>
      <w:r w:rsidR="00A123FF">
        <w:rPr>
          <w:rFonts w:ascii="Arial" w:hAnsi="Arial" w:cs="Arial"/>
          <w:sz w:val="22"/>
          <w:szCs w:val="22"/>
          <w:lang w:val="en-GB"/>
        </w:rPr>
        <w:t>CTV</w:t>
      </w:r>
      <w:r w:rsidR="00A123FF">
        <w:rPr>
          <w:rFonts w:ascii="Arial" w:hAnsi="Arial" w:cs="Arial"/>
          <w:sz w:val="22"/>
          <w:szCs w:val="22"/>
          <w:vertAlign w:val="subscript"/>
          <w:lang w:val="en-GB"/>
        </w:rPr>
        <w:t>aMRI</w:t>
      </w:r>
      <w:proofErr w:type="spellEnd"/>
      <w:r w:rsidR="00A123FF">
        <w:rPr>
          <w:rFonts w:ascii="Arial" w:hAnsi="Arial" w:cs="Arial"/>
          <w:sz w:val="22"/>
          <w:szCs w:val="22"/>
          <w:lang w:val="en-GB"/>
        </w:rPr>
        <w:t xml:space="preserve"> (based on all four </w:t>
      </w:r>
      <w:proofErr w:type="spellStart"/>
      <w:r w:rsidR="00A123FF">
        <w:rPr>
          <w:rFonts w:ascii="Arial" w:hAnsi="Arial" w:cs="Arial"/>
          <w:sz w:val="22"/>
          <w:szCs w:val="22"/>
          <w:lang w:val="en-GB"/>
        </w:rPr>
        <w:t>aMRI</w:t>
      </w:r>
      <w:proofErr w:type="spellEnd"/>
      <w:r w:rsidR="00A123FF">
        <w:rPr>
          <w:rFonts w:ascii="Arial" w:hAnsi="Arial" w:cs="Arial"/>
          <w:sz w:val="22"/>
          <w:szCs w:val="22"/>
          <w:lang w:val="en-GB"/>
        </w:rPr>
        <w:t>-scans).</w:t>
      </w:r>
    </w:p>
    <w:p w14:paraId="3430EB12" w14:textId="5A418B33" w:rsidR="00A123FF" w:rsidRPr="00446EC3" w:rsidRDefault="00A123FF" w:rsidP="004C62AC">
      <w:pPr>
        <w:pStyle w:val="ListParagraph"/>
        <w:numPr>
          <w:ilvl w:val="0"/>
          <w:numId w:val="40"/>
        </w:numPr>
        <w:spacing w:line="360" w:lineRule="auto"/>
        <w:rPr>
          <w:rFonts w:ascii="Arial" w:hAnsi="Arial" w:cs="Arial"/>
          <w:sz w:val="22"/>
          <w:szCs w:val="22"/>
          <w:lang w:val="en-GB"/>
        </w:rPr>
      </w:pPr>
      <w:r>
        <w:rPr>
          <w:rFonts w:ascii="Arial" w:hAnsi="Arial" w:cs="Arial"/>
          <w:sz w:val="22"/>
          <w:szCs w:val="22"/>
          <w:lang w:val="en-GB"/>
        </w:rPr>
        <w:t xml:space="preserve">A </w:t>
      </w:r>
      <w:bookmarkStart w:id="116" w:name="_GoBack"/>
      <w:bookmarkEnd w:id="116"/>
      <w:r>
        <w:rPr>
          <w:rFonts w:ascii="Arial" w:hAnsi="Arial" w:cs="Arial"/>
          <w:sz w:val="22"/>
          <w:szCs w:val="22"/>
          <w:lang w:val="en-GB"/>
        </w:rPr>
        <w:t xml:space="preserve">paired t-test will be used to </w:t>
      </w:r>
      <w:r w:rsidR="004C62AC">
        <w:rPr>
          <w:rFonts w:ascii="Arial" w:hAnsi="Arial" w:cs="Arial"/>
          <w:sz w:val="22"/>
          <w:szCs w:val="22"/>
          <w:lang w:val="en-GB"/>
        </w:rPr>
        <w:t xml:space="preserve">test if the </w:t>
      </w:r>
      <w:r w:rsidR="004C62AC" w:rsidRPr="004C62AC">
        <w:rPr>
          <w:rFonts w:ascii="Arial" w:hAnsi="Arial" w:cs="Arial"/>
          <w:sz w:val="22"/>
          <w:szCs w:val="22"/>
          <w:lang w:val="en-GB"/>
        </w:rPr>
        <w:t xml:space="preserve">mean </w:t>
      </w:r>
      <w:r w:rsidR="004C62AC">
        <w:rPr>
          <w:rFonts w:ascii="Arial" w:hAnsi="Arial" w:cs="Arial"/>
          <w:sz w:val="22"/>
          <w:szCs w:val="22"/>
          <w:lang w:val="en-GB"/>
        </w:rPr>
        <w:t>or</w:t>
      </w:r>
      <w:r w:rsidR="004C62AC" w:rsidRPr="004C62AC">
        <w:rPr>
          <w:rFonts w:ascii="Arial" w:hAnsi="Arial" w:cs="Arial"/>
          <w:sz w:val="22"/>
          <w:szCs w:val="22"/>
          <w:lang w:val="en-GB"/>
        </w:rPr>
        <w:t xml:space="preserve"> maximum signal intensities </w:t>
      </w:r>
      <w:r w:rsidR="004C62AC">
        <w:rPr>
          <w:rFonts w:ascii="Arial" w:hAnsi="Arial" w:cs="Arial"/>
          <w:sz w:val="22"/>
          <w:szCs w:val="22"/>
          <w:lang w:val="en-GB"/>
        </w:rPr>
        <w:t xml:space="preserve">on </w:t>
      </w:r>
      <w:proofErr w:type="spellStart"/>
      <w:r w:rsidR="004C62AC">
        <w:rPr>
          <w:rFonts w:ascii="Arial" w:hAnsi="Arial" w:cs="Arial"/>
          <w:sz w:val="22"/>
          <w:szCs w:val="22"/>
          <w:lang w:val="en-GB"/>
        </w:rPr>
        <w:t>aMRI</w:t>
      </w:r>
      <w:proofErr w:type="spellEnd"/>
      <w:r w:rsidR="004C62AC">
        <w:rPr>
          <w:rFonts w:ascii="Arial" w:hAnsi="Arial" w:cs="Arial"/>
          <w:sz w:val="22"/>
          <w:szCs w:val="22"/>
          <w:lang w:val="en-GB"/>
        </w:rPr>
        <w:t xml:space="preserve"> (CMRO</w:t>
      </w:r>
      <w:r w:rsidR="004C62AC">
        <w:rPr>
          <w:rFonts w:ascii="Arial" w:hAnsi="Arial" w:cs="Arial"/>
          <w:sz w:val="22"/>
          <w:szCs w:val="22"/>
          <w:vertAlign w:val="subscript"/>
          <w:lang w:val="en-GB"/>
        </w:rPr>
        <w:t>2</w:t>
      </w:r>
      <w:r w:rsidR="004C62AC">
        <w:rPr>
          <w:rFonts w:ascii="Arial" w:hAnsi="Arial" w:cs="Arial"/>
          <w:sz w:val="22"/>
          <w:szCs w:val="22"/>
          <w:lang w:val="en-GB"/>
        </w:rPr>
        <w:t xml:space="preserve">, VSI, </w:t>
      </w:r>
      <w:proofErr w:type="spellStart"/>
      <w:r w:rsidR="004C62AC">
        <w:rPr>
          <w:rFonts w:ascii="Arial" w:hAnsi="Arial" w:cs="Arial"/>
          <w:sz w:val="22"/>
          <w:szCs w:val="22"/>
          <w:lang w:val="en-GB"/>
        </w:rPr>
        <w:t>rCBV</w:t>
      </w:r>
      <w:proofErr w:type="spellEnd"/>
      <w:r w:rsidR="004C62AC">
        <w:rPr>
          <w:rFonts w:ascii="Arial" w:hAnsi="Arial" w:cs="Arial"/>
          <w:sz w:val="22"/>
          <w:szCs w:val="22"/>
          <w:lang w:val="en-GB"/>
        </w:rPr>
        <w:t xml:space="preserve"> and APT)</w:t>
      </w:r>
      <w:r w:rsidR="002A2EC4">
        <w:rPr>
          <w:rFonts w:ascii="Arial" w:hAnsi="Arial" w:cs="Arial"/>
          <w:sz w:val="22"/>
          <w:szCs w:val="22"/>
          <w:lang w:val="en-GB"/>
        </w:rPr>
        <w:t xml:space="preserve"> are different</w:t>
      </w:r>
      <w:r w:rsidR="00830420">
        <w:rPr>
          <w:rFonts w:ascii="Arial" w:hAnsi="Arial" w:cs="Arial"/>
          <w:sz w:val="22"/>
          <w:szCs w:val="22"/>
          <w:lang w:val="en-GB"/>
        </w:rPr>
        <w:t xml:space="preserve"> at the site of </w:t>
      </w:r>
      <w:r w:rsidR="004C62AC" w:rsidRPr="004C62AC">
        <w:rPr>
          <w:rFonts w:ascii="Arial" w:hAnsi="Arial" w:cs="Arial"/>
          <w:sz w:val="22"/>
          <w:szCs w:val="22"/>
          <w:lang w:val="en-GB"/>
        </w:rPr>
        <w:t>the recurrence volume and the contralateral normal-appearing white matter</w:t>
      </w:r>
      <w:r w:rsidR="00830420">
        <w:rPr>
          <w:rFonts w:ascii="Arial" w:hAnsi="Arial" w:cs="Arial"/>
          <w:sz w:val="22"/>
          <w:szCs w:val="22"/>
          <w:lang w:val="en-GB"/>
        </w:rPr>
        <w:t>; a p-value &lt;</w:t>
      </w:r>
      <w:r w:rsidR="002A2EC4">
        <w:rPr>
          <w:rFonts w:ascii="Arial" w:hAnsi="Arial" w:cs="Arial"/>
          <w:sz w:val="22"/>
          <w:szCs w:val="22"/>
          <w:lang w:val="en-GB"/>
        </w:rPr>
        <w:t xml:space="preserve"> </w:t>
      </w:r>
      <w:r w:rsidR="00830420">
        <w:rPr>
          <w:rFonts w:ascii="Arial" w:hAnsi="Arial" w:cs="Arial"/>
          <w:sz w:val="22"/>
          <w:szCs w:val="22"/>
          <w:lang w:val="en-GB"/>
        </w:rPr>
        <w:t xml:space="preserve">0.05 will be considered statistically significant. </w:t>
      </w:r>
    </w:p>
    <w:p w14:paraId="6AD1EC80" w14:textId="77777777" w:rsidR="00497261" w:rsidRPr="00A4658C" w:rsidRDefault="00497261" w:rsidP="00497261">
      <w:pPr>
        <w:pStyle w:val="Heading2"/>
        <w:numPr>
          <w:ilvl w:val="0"/>
          <w:numId w:val="0"/>
        </w:numPr>
        <w:spacing w:line="360" w:lineRule="auto"/>
        <w:ind w:left="851" w:hanging="511"/>
        <w:rPr>
          <w:lang w:val="en-GB"/>
        </w:rPr>
      </w:pPr>
    </w:p>
    <w:p w14:paraId="126AED07" w14:textId="77777777" w:rsidR="00497261" w:rsidRDefault="00562611" w:rsidP="00497261">
      <w:pPr>
        <w:pStyle w:val="Heading2"/>
        <w:spacing w:line="360" w:lineRule="auto"/>
        <w:rPr>
          <w:lang w:val="en-GB"/>
        </w:rPr>
      </w:pPr>
      <w:bookmarkStart w:id="117" w:name="_Toc140755242"/>
      <w:r>
        <w:rPr>
          <w:lang w:val="en-GB"/>
        </w:rPr>
        <w:t>Other study parameters</w:t>
      </w:r>
      <w:bookmarkEnd w:id="117"/>
    </w:p>
    <w:p w14:paraId="2B13E934" w14:textId="03C1EEC1" w:rsidR="00497261" w:rsidRDefault="00FB07E2" w:rsidP="00497261">
      <w:pPr>
        <w:spacing w:line="360" w:lineRule="auto"/>
        <w:ind w:left="340"/>
        <w:rPr>
          <w:lang w:val="en-GB"/>
        </w:rPr>
      </w:pPr>
      <w:r>
        <w:rPr>
          <w:lang w:val="en-GB"/>
        </w:rPr>
        <w:t>N/A</w:t>
      </w:r>
    </w:p>
    <w:p w14:paraId="35E64A8E" w14:textId="77777777" w:rsidR="00456B32" w:rsidRDefault="00456B32" w:rsidP="00B61406">
      <w:pPr>
        <w:spacing w:line="360" w:lineRule="auto"/>
        <w:ind w:left="340"/>
        <w:rPr>
          <w:rFonts w:cs="Arial"/>
          <w:lang w:val="en-GB"/>
        </w:rPr>
      </w:pPr>
    </w:p>
    <w:p w14:paraId="5EC6FB2E" w14:textId="77777777" w:rsidR="00444724" w:rsidRPr="00456C40" w:rsidRDefault="00562611" w:rsidP="00444724">
      <w:pPr>
        <w:pStyle w:val="Heading2"/>
        <w:spacing w:line="360" w:lineRule="auto"/>
        <w:rPr>
          <w:lang w:val="en-GB"/>
        </w:rPr>
      </w:pPr>
      <w:bookmarkStart w:id="118" w:name="_Toc140755243"/>
      <w:r>
        <w:rPr>
          <w:lang w:val="en-GB"/>
        </w:rPr>
        <w:lastRenderedPageBreak/>
        <w:t>Interim analysis</w:t>
      </w:r>
      <w:r w:rsidR="002C5D60">
        <w:rPr>
          <w:lang w:val="en-GB"/>
        </w:rPr>
        <w:t xml:space="preserve"> (if applicable)</w:t>
      </w:r>
      <w:bookmarkEnd w:id="118"/>
    </w:p>
    <w:p w14:paraId="129F0C80" w14:textId="6FF228A8" w:rsidR="002C5D60" w:rsidRDefault="00971F6B" w:rsidP="002C5D60">
      <w:pPr>
        <w:spacing w:line="360" w:lineRule="auto"/>
        <w:ind w:left="340"/>
        <w:rPr>
          <w:rFonts w:cs="Arial"/>
          <w:lang w:val="en-GB"/>
        </w:rPr>
      </w:pPr>
      <w:r>
        <w:rPr>
          <w:rFonts w:cs="Arial"/>
          <w:lang w:val="en-GB"/>
        </w:rPr>
        <w:t>N/A</w:t>
      </w:r>
    </w:p>
    <w:p w14:paraId="7AAF367B" w14:textId="77777777" w:rsidR="00456B32" w:rsidRPr="00456C40" w:rsidRDefault="00562611" w:rsidP="00634D7B">
      <w:pPr>
        <w:pStyle w:val="Heading1"/>
        <w:spacing w:line="360" w:lineRule="auto"/>
        <w:rPr>
          <w:lang w:val="en-GB"/>
        </w:rPr>
      </w:pPr>
      <w:r>
        <w:rPr>
          <w:lang w:val="en-GB"/>
        </w:rPr>
        <w:br w:type="page"/>
      </w:r>
      <w:bookmarkStart w:id="119" w:name="_Toc140755244"/>
      <w:r w:rsidRPr="00456C40">
        <w:rPr>
          <w:lang w:val="en-GB"/>
        </w:rPr>
        <w:lastRenderedPageBreak/>
        <w:t>ETHICAL CONSIDERATIONS</w:t>
      </w:r>
      <w:bookmarkEnd w:id="119"/>
    </w:p>
    <w:p w14:paraId="3303F830" w14:textId="635AF547" w:rsidR="00372F34" w:rsidRPr="00BA05AE" w:rsidRDefault="00562611" w:rsidP="00BA05AE">
      <w:pPr>
        <w:pStyle w:val="Heading2"/>
        <w:spacing w:line="360" w:lineRule="auto"/>
        <w:rPr>
          <w:lang w:val="en-GB"/>
        </w:rPr>
      </w:pPr>
      <w:bookmarkStart w:id="120" w:name="_Toc140755245"/>
      <w:r w:rsidRPr="00456C40">
        <w:rPr>
          <w:lang w:val="en-GB"/>
        </w:rPr>
        <w:t>Regulation statement</w:t>
      </w:r>
      <w:bookmarkEnd w:id="120"/>
    </w:p>
    <w:p w14:paraId="7B93090E" w14:textId="6AA76614" w:rsidR="00372F34" w:rsidRPr="001C4582" w:rsidRDefault="00372F34" w:rsidP="00372F34">
      <w:pPr>
        <w:spacing w:line="360" w:lineRule="auto"/>
        <w:ind w:left="340"/>
        <w:jc w:val="both"/>
        <w:rPr>
          <w:iCs/>
          <w:lang w:val="en-GB"/>
        </w:rPr>
      </w:pPr>
      <w:r w:rsidRPr="001C4582">
        <w:rPr>
          <w:iCs/>
          <w:lang w:val="en-GB"/>
        </w:rPr>
        <w:t>The study will be performed according to the principles of the Declaration of Helsinki</w:t>
      </w:r>
    </w:p>
    <w:p w14:paraId="52CF50E0" w14:textId="77777777" w:rsidR="00372F34" w:rsidRPr="001C4582" w:rsidRDefault="00372F34" w:rsidP="00372F34">
      <w:pPr>
        <w:spacing w:line="360" w:lineRule="auto"/>
        <w:ind w:left="340"/>
        <w:jc w:val="both"/>
        <w:rPr>
          <w:iCs/>
          <w:lang w:val="en-GB"/>
        </w:rPr>
      </w:pPr>
      <w:r w:rsidRPr="001C4582">
        <w:rPr>
          <w:iCs/>
          <w:lang w:val="en-GB"/>
        </w:rPr>
        <w:t>(Fortaleza, Brazil, October 2013), of Good Clinical Practice, and the applicable laws and</w:t>
      </w:r>
    </w:p>
    <w:p w14:paraId="233C2C8C" w14:textId="4FD2EE03" w:rsidR="00372F34" w:rsidRPr="00372F34" w:rsidRDefault="00372F34" w:rsidP="00372F34">
      <w:pPr>
        <w:spacing w:line="360" w:lineRule="auto"/>
        <w:ind w:left="340"/>
        <w:jc w:val="both"/>
        <w:rPr>
          <w:iCs/>
          <w:lang w:val="en-GB"/>
        </w:rPr>
      </w:pPr>
      <w:r w:rsidRPr="001C4582">
        <w:rPr>
          <w:iCs/>
          <w:lang w:val="en-GB"/>
        </w:rPr>
        <w:t>regulations of the Netherlands, including but not limited to the Medical Research Involving</w:t>
      </w:r>
      <w:r>
        <w:rPr>
          <w:iCs/>
          <w:lang w:val="en-GB"/>
        </w:rPr>
        <w:t xml:space="preserve"> </w:t>
      </w:r>
      <w:r w:rsidRPr="001C4582">
        <w:rPr>
          <w:iCs/>
          <w:lang w:val="en-GB"/>
        </w:rPr>
        <w:t>Human Subjects Act (WMO) and the General Data Protection Regulation (UAVG).</w:t>
      </w:r>
    </w:p>
    <w:p w14:paraId="27492CF3" w14:textId="77777777" w:rsidR="00456B32" w:rsidRPr="00456C40" w:rsidRDefault="00456B32" w:rsidP="00634D7B">
      <w:pPr>
        <w:spacing w:line="360" w:lineRule="auto"/>
        <w:rPr>
          <w:lang w:val="en-GB"/>
        </w:rPr>
      </w:pPr>
    </w:p>
    <w:p w14:paraId="3D4E30AE" w14:textId="77777777" w:rsidR="00456B32" w:rsidRPr="00456C40" w:rsidRDefault="00562611" w:rsidP="00634D7B">
      <w:pPr>
        <w:pStyle w:val="Heading2"/>
        <w:spacing w:line="360" w:lineRule="auto"/>
        <w:rPr>
          <w:lang w:val="en-GB"/>
        </w:rPr>
      </w:pPr>
      <w:bookmarkStart w:id="121" w:name="_Toc140755246"/>
      <w:r w:rsidRPr="00456C40">
        <w:rPr>
          <w:lang w:val="en-GB"/>
        </w:rPr>
        <w:t>Recruitment and consent</w:t>
      </w:r>
      <w:bookmarkEnd w:id="121"/>
    </w:p>
    <w:p w14:paraId="67A716C7" w14:textId="3DE60B89" w:rsidR="00372F34" w:rsidRPr="00631D77" w:rsidRDefault="00372F34" w:rsidP="00372F34">
      <w:pPr>
        <w:spacing w:line="360" w:lineRule="auto"/>
        <w:ind w:left="340"/>
        <w:jc w:val="both"/>
        <w:rPr>
          <w:lang w:val="en-GB"/>
        </w:rPr>
      </w:pPr>
      <w:r>
        <w:rPr>
          <w:lang w:val="en-GB"/>
        </w:rPr>
        <w:t xml:space="preserve">Patients will be recruited by the radiation oncologist when eligible patients visit the outpatient clinic of the Dept. of Radiotherapy. </w:t>
      </w:r>
      <w:r w:rsidRPr="00A2496E">
        <w:rPr>
          <w:lang w:val="en-GB"/>
        </w:rPr>
        <w:t xml:space="preserve">Candidate patients are asked by </w:t>
      </w:r>
      <w:r w:rsidR="00A4658C">
        <w:rPr>
          <w:lang w:val="en-GB"/>
        </w:rPr>
        <w:t>the radiation oncologist (</w:t>
      </w:r>
      <w:r w:rsidR="000C2079">
        <w:rPr>
          <w:lang w:val="en-GB"/>
        </w:rPr>
        <w:t xml:space="preserve">dr. Alejandra </w:t>
      </w:r>
      <w:r w:rsidR="00A4658C">
        <w:rPr>
          <w:lang w:val="en-GB"/>
        </w:rPr>
        <w:t>Mé</w:t>
      </w:r>
      <w:r>
        <w:rPr>
          <w:lang w:val="en-GB"/>
        </w:rPr>
        <w:t>ndez</w:t>
      </w:r>
      <w:r w:rsidR="000C2079">
        <w:rPr>
          <w:lang w:val="en-GB"/>
        </w:rPr>
        <w:t xml:space="preserve"> Romero</w:t>
      </w:r>
      <w:r>
        <w:rPr>
          <w:lang w:val="en-GB"/>
        </w:rPr>
        <w:t xml:space="preserve"> and colleagues)</w:t>
      </w:r>
      <w:r w:rsidRPr="00A2496E">
        <w:rPr>
          <w:lang w:val="en-GB"/>
        </w:rPr>
        <w:t xml:space="preserve"> if they can </w:t>
      </w:r>
      <w:r>
        <w:rPr>
          <w:lang w:val="en-GB"/>
        </w:rPr>
        <w:t>be approached by the researcher.</w:t>
      </w:r>
      <w:r w:rsidRPr="00A2496E">
        <w:rPr>
          <w:lang w:val="en-GB"/>
        </w:rPr>
        <w:t xml:space="preserve"> If permission is given, the researcher</w:t>
      </w:r>
      <w:r w:rsidR="004D7CF9">
        <w:rPr>
          <w:lang w:val="en-GB"/>
        </w:rPr>
        <w:t xml:space="preserve"> (Patrick L.Y. Tang)</w:t>
      </w:r>
      <w:r w:rsidRPr="00A2496E">
        <w:rPr>
          <w:lang w:val="en-GB"/>
        </w:rPr>
        <w:t xml:space="preserve"> discusses </w:t>
      </w:r>
      <w:r>
        <w:rPr>
          <w:lang w:val="en-GB"/>
        </w:rPr>
        <w:t xml:space="preserve">this </w:t>
      </w:r>
      <w:r w:rsidRPr="00A2496E">
        <w:rPr>
          <w:lang w:val="en-GB"/>
        </w:rPr>
        <w:t xml:space="preserve">study with the patient. </w:t>
      </w:r>
      <w:r w:rsidR="003D2541">
        <w:rPr>
          <w:lang w:val="en-GB"/>
        </w:rPr>
        <w:t>If needed, p</w:t>
      </w:r>
      <w:r w:rsidRPr="00A2496E">
        <w:rPr>
          <w:lang w:val="en-GB"/>
        </w:rPr>
        <w:t xml:space="preserve">atients receive a reflection time </w:t>
      </w:r>
      <w:r w:rsidR="003D2541">
        <w:rPr>
          <w:lang w:val="en-GB"/>
        </w:rPr>
        <w:t>that may vary between 1 and</w:t>
      </w:r>
      <w:r w:rsidR="00EF3B7E">
        <w:rPr>
          <w:lang w:val="en-GB"/>
        </w:rPr>
        <w:t xml:space="preserve"> </w:t>
      </w:r>
      <w:r>
        <w:rPr>
          <w:lang w:val="en-GB"/>
        </w:rPr>
        <w:t>3 days</w:t>
      </w:r>
      <w:r w:rsidRPr="00A2496E">
        <w:rPr>
          <w:lang w:val="en-GB"/>
        </w:rPr>
        <w:t>, after which telephone contact takes place in which the patient indicates whether</w:t>
      </w:r>
      <w:r>
        <w:rPr>
          <w:lang w:val="en-GB"/>
        </w:rPr>
        <w:t xml:space="preserve"> he/</w:t>
      </w:r>
      <w:r w:rsidRPr="00A2496E">
        <w:rPr>
          <w:lang w:val="en-GB"/>
        </w:rPr>
        <w:t>she wants to pa</w:t>
      </w:r>
      <w:r>
        <w:rPr>
          <w:lang w:val="en-GB"/>
        </w:rPr>
        <w:t>rticipate in the study. The</w:t>
      </w:r>
      <w:r w:rsidR="00EF3B7E">
        <w:rPr>
          <w:lang w:val="en-GB"/>
        </w:rPr>
        <w:t>reafter,</w:t>
      </w:r>
      <w:r>
        <w:rPr>
          <w:lang w:val="en-GB"/>
        </w:rPr>
        <w:t xml:space="preserve"> the </w:t>
      </w:r>
      <w:r w:rsidR="004D7CF9">
        <w:rPr>
          <w:lang w:val="en-GB"/>
        </w:rPr>
        <w:t>extended</w:t>
      </w:r>
      <w:r w:rsidR="00A4658C">
        <w:rPr>
          <w:lang w:val="en-GB"/>
        </w:rPr>
        <w:t xml:space="preserve"> </w:t>
      </w:r>
      <w:r w:rsidRPr="00A2496E">
        <w:rPr>
          <w:lang w:val="en-GB"/>
        </w:rPr>
        <w:t>MRI</w:t>
      </w:r>
      <w:r w:rsidR="004D7CF9">
        <w:rPr>
          <w:lang w:val="en-GB"/>
        </w:rPr>
        <w:t>-</w:t>
      </w:r>
      <w:r>
        <w:rPr>
          <w:lang w:val="en-GB"/>
        </w:rPr>
        <w:t>scan</w:t>
      </w:r>
      <w:r w:rsidRPr="00A2496E">
        <w:rPr>
          <w:lang w:val="en-GB"/>
        </w:rPr>
        <w:t xml:space="preserve"> is planned. On the day of </w:t>
      </w:r>
      <w:r w:rsidR="004D7CF9">
        <w:rPr>
          <w:lang w:val="en-GB"/>
        </w:rPr>
        <w:t xml:space="preserve">the extended </w:t>
      </w:r>
      <w:r w:rsidRPr="00A2496E">
        <w:rPr>
          <w:lang w:val="en-GB"/>
        </w:rPr>
        <w:t>MRI</w:t>
      </w:r>
      <w:r w:rsidR="00EF3B7E">
        <w:rPr>
          <w:lang w:val="en-GB"/>
        </w:rPr>
        <w:t>-scan</w:t>
      </w:r>
      <w:r w:rsidRPr="00A2496E">
        <w:rPr>
          <w:lang w:val="en-GB"/>
        </w:rPr>
        <w:t xml:space="preserve">, </w:t>
      </w:r>
      <w:r w:rsidR="0097127F">
        <w:rPr>
          <w:lang w:val="en-GB"/>
        </w:rPr>
        <w:t xml:space="preserve">before the MRI scan will be performed, and after all questions of the patient about study participation are answered satisfactorily, </w:t>
      </w:r>
      <w:r w:rsidRPr="00A2496E">
        <w:rPr>
          <w:lang w:val="en-GB"/>
        </w:rPr>
        <w:t xml:space="preserve">written informed consent is given to the </w:t>
      </w:r>
      <w:r>
        <w:rPr>
          <w:lang w:val="en-GB"/>
        </w:rPr>
        <w:t>researcher</w:t>
      </w:r>
      <w:r w:rsidR="004D7CF9">
        <w:rPr>
          <w:lang w:val="en-GB"/>
        </w:rPr>
        <w:t xml:space="preserve"> (Patrick L.Y. Tang)</w:t>
      </w:r>
      <w:r w:rsidRPr="00A2496E">
        <w:rPr>
          <w:lang w:val="en-GB"/>
        </w:rPr>
        <w:t xml:space="preserve"> by the patient.</w:t>
      </w:r>
      <w:r w:rsidR="00EF3B7E">
        <w:rPr>
          <w:lang w:val="en-GB"/>
        </w:rPr>
        <w:t xml:space="preserve"> </w:t>
      </w:r>
      <w:r>
        <w:rPr>
          <w:lang w:val="en-GB"/>
        </w:rPr>
        <w:t xml:space="preserve"> </w:t>
      </w:r>
    </w:p>
    <w:p w14:paraId="6D53D4F3" w14:textId="77777777" w:rsidR="00456B32" w:rsidRDefault="00456B32" w:rsidP="00634D7B">
      <w:pPr>
        <w:spacing w:line="360" w:lineRule="auto"/>
        <w:rPr>
          <w:lang w:val="en-GB"/>
        </w:rPr>
      </w:pPr>
    </w:p>
    <w:p w14:paraId="441D627E" w14:textId="77777777" w:rsidR="00456B32" w:rsidRPr="00456C40" w:rsidRDefault="00562611" w:rsidP="00634D7B">
      <w:pPr>
        <w:pStyle w:val="Heading2"/>
        <w:spacing w:line="360" w:lineRule="auto"/>
        <w:rPr>
          <w:lang w:val="en-GB"/>
        </w:rPr>
      </w:pPr>
      <w:bookmarkStart w:id="122" w:name="_Toc140755247"/>
      <w:r w:rsidRPr="00456C40">
        <w:rPr>
          <w:lang w:val="en-GB"/>
        </w:rPr>
        <w:t>Objection by minors or incapacitated subjects</w:t>
      </w:r>
      <w:r>
        <w:rPr>
          <w:lang w:val="en-GB"/>
        </w:rPr>
        <w:t xml:space="preserve"> (if </w:t>
      </w:r>
      <w:commentRangeStart w:id="123"/>
      <w:r>
        <w:rPr>
          <w:lang w:val="en-GB"/>
        </w:rPr>
        <w:t>applicable</w:t>
      </w:r>
      <w:commentRangeEnd w:id="123"/>
      <w:r w:rsidR="001A7067">
        <w:rPr>
          <w:rStyle w:val="CommentReference"/>
          <w:rFonts w:ascii="Haarlemmer MT Medium OsF" w:hAnsi="Haarlemmer MT Medium OsF"/>
          <w:b w:val="0"/>
          <w:bCs w:val="0"/>
          <w:iCs w:val="0"/>
        </w:rPr>
        <w:commentReference w:id="123"/>
      </w:r>
      <w:r>
        <w:rPr>
          <w:lang w:val="en-GB"/>
        </w:rPr>
        <w:t>)</w:t>
      </w:r>
      <w:bookmarkEnd w:id="122"/>
    </w:p>
    <w:p w14:paraId="7305F112" w14:textId="71DB149E" w:rsidR="00372F34" w:rsidRPr="00372F34" w:rsidRDefault="00372F34" w:rsidP="00A10549">
      <w:pPr>
        <w:spacing w:line="360" w:lineRule="auto"/>
        <w:ind w:left="340"/>
        <w:rPr>
          <w:lang w:val="en-GB"/>
        </w:rPr>
      </w:pPr>
      <w:r>
        <w:rPr>
          <w:iCs/>
          <w:lang w:val="en-GB"/>
        </w:rPr>
        <w:t>N/A</w:t>
      </w:r>
    </w:p>
    <w:p w14:paraId="7446CBCF" w14:textId="77777777" w:rsidR="00456B32" w:rsidRPr="00456C40" w:rsidRDefault="00456B32" w:rsidP="00634D7B">
      <w:pPr>
        <w:spacing w:line="360" w:lineRule="auto"/>
        <w:rPr>
          <w:lang w:val="en-GB"/>
        </w:rPr>
      </w:pPr>
    </w:p>
    <w:p w14:paraId="0774B35C" w14:textId="60AE4B53" w:rsidR="00456B32" w:rsidRPr="00BA05AE" w:rsidRDefault="00562611" w:rsidP="00BA05AE">
      <w:pPr>
        <w:pStyle w:val="Heading2"/>
        <w:spacing w:line="360" w:lineRule="auto"/>
        <w:rPr>
          <w:lang w:val="en-GB"/>
        </w:rPr>
      </w:pPr>
      <w:bookmarkStart w:id="124" w:name="_Toc140755248"/>
      <w:r w:rsidRPr="00456C40">
        <w:rPr>
          <w:lang w:val="en-GB"/>
        </w:rPr>
        <w:t>Benefits and risks assessment</w:t>
      </w:r>
      <w:r>
        <w:rPr>
          <w:lang w:val="en-GB"/>
        </w:rPr>
        <w:t xml:space="preserve">, group </w:t>
      </w:r>
      <w:commentRangeStart w:id="125"/>
      <w:r>
        <w:rPr>
          <w:lang w:val="en-GB"/>
        </w:rPr>
        <w:t>relatedness</w:t>
      </w:r>
      <w:commentRangeEnd w:id="125"/>
      <w:r w:rsidR="001A7067">
        <w:rPr>
          <w:rStyle w:val="CommentReference"/>
          <w:rFonts w:ascii="Haarlemmer MT Medium OsF" w:hAnsi="Haarlemmer MT Medium OsF"/>
          <w:b w:val="0"/>
          <w:bCs w:val="0"/>
          <w:iCs w:val="0"/>
        </w:rPr>
        <w:commentReference w:id="125"/>
      </w:r>
      <w:bookmarkEnd w:id="124"/>
    </w:p>
    <w:p w14:paraId="1A4247A6" w14:textId="77777777" w:rsidR="00372F34" w:rsidRDefault="00372F34" w:rsidP="00372F34">
      <w:pPr>
        <w:spacing w:line="360" w:lineRule="auto"/>
        <w:ind w:left="340"/>
        <w:jc w:val="both"/>
        <w:rPr>
          <w:lang w:val="en-GB"/>
        </w:rPr>
      </w:pPr>
      <w:r>
        <w:rPr>
          <w:lang w:val="en-GB"/>
        </w:rPr>
        <w:t xml:space="preserve">The patients participating in this study will not have personal benefit of taking part. </w:t>
      </w:r>
    </w:p>
    <w:p w14:paraId="7BC3781A" w14:textId="7D3539CB" w:rsidR="00372F34" w:rsidRPr="008243A6" w:rsidRDefault="00372F34" w:rsidP="00372F34">
      <w:pPr>
        <w:spacing w:line="360" w:lineRule="auto"/>
        <w:ind w:left="340"/>
        <w:jc w:val="both"/>
        <w:rPr>
          <w:i/>
          <w:iCs/>
          <w:lang w:val="en-GB"/>
        </w:rPr>
      </w:pPr>
      <w:r>
        <w:rPr>
          <w:lang w:val="en-GB"/>
        </w:rPr>
        <w:t>There are negligible additional risks for patients taking part in this study. Note that added risks of the additional MRI</w:t>
      </w:r>
      <w:r w:rsidR="004D7CF9">
        <w:rPr>
          <w:lang w:val="en-GB"/>
        </w:rPr>
        <w:t>-</w:t>
      </w:r>
      <w:r>
        <w:rPr>
          <w:lang w:val="en-GB"/>
        </w:rPr>
        <w:t>scan time are limited, since this is an extension of the already planned MRI</w:t>
      </w:r>
      <w:r w:rsidR="00EF3B7E">
        <w:rPr>
          <w:lang w:val="en-GB"/>
        </w:rPr>
        <w:t>-</w:t>
      </w:r>
      <w:r>
        <w:rPr>
          <w:lang w:val="en-GB"/>
        </w:rPr>
        <w:t>scan, in which contrast agent is already injected (to obtain the conventional post-contrast T1-weighted MRI</w:t>
      </w:r>
      <w:r w:rsidR="004D7CF9">
        <w:rPr>
          <w:lang w:val="en-GB"/>
        </w:rPr>
        <w:t>–</w:t>
      </w:r>
      <w:r>
        <w:rPr>
          <w:lang w:val="en-GB"/>
        </w:rPr>
        <w:t>scan</w:t>
      </w:r>
      <w:r w:rsidR="004D7CF9">
        <w:rPr>
          <w:lang w:val="en-GB"/>
        </w:rPr>
        <w:t xml:space="preserve"> and traditional DSC-MRI</w:t>
      </w:r>
      <w:r>
        <w:rPr>
          <w:lang w:val="en-GB"/>
        </w:rPr>
        <w:t xml:space="preserve">). </w:t>
      </w:r>
    </w:p>
    <w:p w14:paraId="23117716" w14:textId="77777777" w:rsidR="00456B32" w:rsidRPr="002666A3" w:rsidRDefault="00456B32" w:rsidP="00634D7B">
      <w:pPr>
        <w:spacing w:line="360" w:lineRule="auto"/>
        <w:rPr>
          <w:lang w:val="en-US"/>
        </w:rPr>
      </w:pPr>
    </w:p>
    <w:p w14:paraId="60086B1D" w14:textId="64FE9568" w:rsidR="00683861" w:rsidRPr="00BA05AE" w:rsidRDefault="00562611" w:rsidP="00BA05AE">
      <w:pPr>
        <w:pStyle w:val="Heading2"/>
        <w:spacing w:line="360" w:lineRule="auto"/>
        <w:rPr>
          <w:lang w:val="en-GB"/>
        </w:rPr>
      </w:pPr>
      <w:bookmarkStart w:id="126" w:name="_Toc140755249"/>
      <w:r w:rsidRPr="00456C40">
        <w:rPr>
          <w:lang w:val="en-GB"/>
        </w:rPr>
        <w:t xml:space="preserve">Compensation for </w:t>
      </w:r>
      <w:commentRangeStart w:id="127"/>
      <w:r w:rsidR="00FC5AB2">
        <w:rPr>
          <w:lang w:val="en-GB"/>
        </w:rPr>
        <w:t>i</w:t>
      </w:r>
      <w:r w:rsidRPr="00456C40">
        <w:rPr>
          <w:lang w:val="en-GB"/>
        </w:rPr>
        <w:t>njury</w:t>
      </w:r>
      <w:commentRangeEnd w:id="127"/>
      <w:r w:rsidR="001A7067">
        <w:rPr>
          <w:rStyle w:val="CommentReference"/>
          <w:rFonts w:ascii="Haarlemmer MT Medium OsF" w:hAnsi="Haarlemmer MT Medium OsF"/>
          <w:b w:val="0"/>
          <w:bCs w:val="0"/>
          <w:iCs w:val="0"/>
        </w:rPr>
        <w:commentReference w:id="127"/>
      </w:r>
      <w:bookmarkEnd w:id="126"/>
    </w:p>
    <w:p w14:paraId="3E021BDD" w14:textId="09329DF2" w:rsidR="000B0CC5" w:rsidRDefault="00562611" w:rsidP="00683861">
      <w:pPr>
        <w:spacing w:line="360" w:lineRule="auto"/>
        <w:ind w:left="340"/>
        <w:rPr>
          <w:lang w:val="en-GB"/>
        </w:rPr>
      </w:pPr>
      <w:r>
        <w:rPr>
          <w:lang w:val="en-GB"/>
        </w:rPr>
        <w:t>The sponsor/investigator has a liability insurance which is in accordance with article 7 of the WMO.</w:t>
      </w:r>
    </w:p>
    <w:p w14:paraId="71F3CF70" w14:textId="77777777" w:rsidR="00F4379B" w:rsidRDefault="00562611" w:rsidP="00683861">
      <w:pPr>
        <w:spacing w:line="360" w:lineRule="auto"/>
        <w:ind w:left="340"/>
        <w:rPr>
          <w:lang w:val="en-GB"/>
        </w:rPr>
      </w:pPr>
      <w:r>
        <w:rPr>
          <w:lang w:val="en-GB"/>
        </w:rPr>
        <w:t xml:space="preserve"> </w:t>
      </w:r>
    </w:p>
    <w:p w14:paraId="3169F9F1" w14:textId="4C45F312" w:rsidR="00683861" w:rsidRPr="00683861" w:rsidDel="00A563B0" w:rsidRDefault="00A563B0" w:rsidP="00683861">
      <w:pPr>
        <w:spacing w:line="360" w:lineRule="auto"/>
        <w:ind w:left="340"/>
        <w:rPr>
          <w:del w:id="128" w:author="P.L.Y. Tang" w:date="2023-09-24T16:57:00Z"/>
          <w:lang w:val="en-GB"/>
        </w:rPr>
      </w:pPr>
      <w:ins w:id="129" w:author="P.L.Y. Tang" w:date="2023-09-24T16:57:00Z">
        <w:r w:rsidRPr="00A563B0">
          <w:rPr>
            <w:lang w:val="en-GB"/>
          </w:rPr>
          <w:t xml:space="preserve">Since participating in this study only brings negligible risks, the accredited METC has given dispensation from the statutory obligation to provide insurance for damage to </w:t>
        </w:r>
        <w:r w:rsidRPr="00A563B0">
          <w:rPr>
            <w:lang w:val="en-GB"/>
          </w:rPr>
          <w:lastRenderedPageBreak/>
          <w:t>research subjects through injury or death caused by the study</w:t>
        </w:r>
        <w:r>
          <w:rPr>
            <w:lang w:val="en-GB"/>
          </w:rPr>
          <w:t>.</w:t>
        </w:r>
      </w:ins>
      <w:del w:id="130" w:author="P.L.Y. Tang" w:date="2023-09-24T16:57:00Z">
        <w:r w:rsidR="00562611" w:rsidDel="00A563B0">
          <w:rPr>
            <w:lang w:val="en-GB"/>
          </w:rPr>
          <w:delText xml:space="preserve">The sponsor </w:delText>
        </w:r>
        <w:r w:rsidR="000B0CC5" w:rsidDel="00A563B0">
          <w:rPr>
            <w:lang w:val="en-GB"/>
          </w:rPr>
          <w:delText xml:space="preserve">(also) </w:delText>
        </w:r>
        <w:r w:rsidR="00562611" w:rsidDel="00A563B0">
          <w:rPr>
            <w:lang w:val="en-GB"/>
          </w:rPr>
          <w:delText>has</w:delText>
        </w:r>
        <w:r w:rsidR="00562611" w:rsidRPr="00683861" w:rsidDel="00A563B0">
          <w:rPr>
            <w:lang w:val="en-GB"/>
          </w:rPr>
          <w:delText xml:space="preserve"> a</w:delText>
        </w:r>
        <w:r w:rsidR="00DE0DC8" w:rsidDel="00A563B0">
          <w:rPr>
            <w:lang w:val="en-GB"/>
          </w:rPr>
          <w:delText>n</w:delText>
        </w:r>
        <w:r w:rsidR="00562611" w:rsidRPr="00683861" w:rsidDel="00A563B0">
          <w:rPr>
            <w:lang w:val="en-GB"/>
          </w:rPr>
          <w:delText xml:space="preserve"> insurance which is in accordance with the legal requirements in the Netherlands (Article 7 WMO).</w:delText>
        </w:r>
        <w:r w:rsidR="00562611" w:rsidDel="00A563B0">
          <w:rPr>
            <w:lang w:val="en-GB"/>
          </w:rPr>
          <w:delText xml:space="preserve"> </w:delText>
        </w:r>
        <w:r w:rsidR="00562611" w:rsidRPr="00683861" w:rsidDel="00A563B0">
          <w:rPr>
            <w:lang w:val="en-GB"/>
          </w:rPr>
          <w:delText>This insurance provides cover for damage to research subjects through injury or death caused by the study.</w:delText>
        </w:r>
      </w:del>
    </w:p>
    <w:p w14:paraId="49A66EF0" w14:textId="4579CEC1" w:rsidR="00A10549" w:rsidDel="00A563B0" w:rsidRDefault="00562611" w:rsidP="00683861">
      <w:pPr>
        <w:spacing w:line="360" w:lineRule="auto"/>
        <w:ind w:left="340"/>
        <w:rPr>
          <w:del w:id="131" w:author="P.L.Y. Tang" w:date="2023-09-24T16:57:00Z"/>
          <w:lang w:val="en-GB"/>
        </w:rPr>
      </w:pPr>
      <w:del w:id="132" w:author="P.L.Y. Tang" w:date="2023-09-24T16:57:00Z">
        <w:r w:rsidRPr="00683861" w:rsidDel="00A563B0">
          <w:rPr>
            <w:lang w:val="en-GB"/>
          </w:rPr>
          <w:delText>The insurance applies to the damage that becomes apparent during the study or within 4 years after the end of the study.</w:delText>
        </w:r>
      </w:del>
    </w:p>
    <w:p w14:paraId="10FAC59B" w14:textId="77777777" w:rsidR="00456B32" w:rsidRPr="004A7B8D" w:rsidRDefault="00456B32" w:rsidP="00634D7B">
      <w:pPr>
        <w:spacing w:line="360" w:lineRule="auto"/>
        <w:rPr>
          <w:lang w:val="en-GB"/>
        </w:rPr>
      </w:pPr>
    </w:p>
    <w:p w14:paraId="7F7B8BAB" w14:textId="77777777" w:rsidR="00456B32" w:rsidRDefault="00562611" w:rsidP="00634D7B">
      <w:pPr>
        <w:pStyle w:val="Heading2"/>
        <w:spacing w:line="360" w:lineRule="auto"/>
        <w:rPr>
          <w:lang w:val="en-GB"/>
        </w:rPr>
      </w:pPr>
      <w:bookmarkStart w:id="133" w:name="_Toc140755250"/>
      <w:r>
        <w:rPr>
          <w:lang w:val="en-GB"/>
        </w:rPr>
        <w:t xml:space="preserve">Incentives </w:t>
      </w:r>
      <w:r w:rsidR="009D12BD">
        <w:rPr>
          <w:lang w:val="en-GB"/>
        </w:rPr>
        <w:t>(if applicable)</w:t>
      </w:r>
      <w:bookmarkEnd w:id="133"/>
    </w:p>
    <w:p w14:paraId="3FD8691F" w14:textId="26E748BA" w:rsidR="00372F34" w:rsidRPr="00372F34" w:rsidRDefault="00372F34" w:rsidP="00A10549">
      <w:pPr>
        <w:spacing w:line="360" w:lineRule="auto"/>
        <w:ind w:left="340"/>
        <w:rPr>
          <w:lang w:val="en-GB"/>
        </w:rPr>
      </w:pPr>
      <w:r>
        <w:rPr>
          <w:lang w:val="en-GB"/>
        </w:rPr>
        <w:t>N/A</w:t>
      </w:r>
    </w:p>
    <w:p w14:paraId="36ABA309" w14:textId="77777777" w:rsidR="00456B32" w:rsidRPr="00456C40" w:rsidRDefault="00562611" w:rsidP="00634D7B">
      <w:pPr>
        <w:pStyle w:val="Heading1"/>
        <w:spacing w:line="360" w:lineRule="auto"/>
        <w:rPr>
          <w:lang w:val="en-GB"/>
        </w:rPr>
      </w:pPr>
      <w:r>
        <w:rPr>
          <w:i/>
          <w:lang w:val="en-GB"/>
        </w:rPr>
        <w:br w:type="page"/>
      </w:r>
      <w:bookmarkStart w:id="134" w:name="_Toc140755251"/>
      <w:r w:rsidRPr="00C4040E">
        <w:rPr>
          <w:lang w:val="en-GB"/>
        </w:rPr>
        <w:lastRenderedPageBreak/>
        <w:t>ADMINISTRATIVE ASPECTS</w:t>
      </w:r>
      <w:r w:rsidR="00F65401" w:rsidRPr="00C4040E">
        <w:rPr>
          <w:lang w:val="en-GB"/>
        </w:rPr>
        <w:t>, MONITORING</w:t>
      </w:r>
      <w:r w:rsidRPr="00456C40">
        <w:rPr>
          <w:lang w:val="en-GB"/>
        </w:rPr>
        <w:t xml:space="preserve"> AND PUBLICATION</w:t>
      </w:r>
      <w:bookmarkEnd w:id="134"/>
    </w:p>
    <w:p w14:paraId="60E32BE7" w14:textId="0C1AC2DF" w:rsidR="001038F6" w:rsidRPr="00BA05AE" w:rsidRDefault="00562611" w:rsidP="00BA05AE">
      <w:pPr>
        <w:pStyle w:val="Heading2"/>
        <w:spacing w:line="360" w:lineRule="auto"/>
        <w:rPr>
          <w:lang w:val="en-GB"/>
        </w:rPr>
      </w:pPr>
      <w:bookmarkStart w:id="135" w:name="_Toc140755252"/>
      <w:r>
        <w:rPr>
          <w:lang w:val="en-GB"/>
        </w:rPr>
        <w:t xml:space="preserve">Handling and storage of data and </w:t>
      </w:r>
      <w:commentRangeStart w:id="136"/>
      <w:r>
        <w:rPr>
          <w:lang w:val="en-GB"/>
        </w:rPr>
        <w:t>documents</w:t>
      </w:r>
      <w:commentRangeEnd w:id="136"/>
      <w:r w:rsidR="001A7067">
        <w:rPr>
          <w:rStyle w:val="CommentReference"/>
          <w:rFonts w:ascii="Haarlemmer MT Medium OsF" w:hAnsi="Haarlemmer MT Medium OsF"/>
          <w:b w:val="0"/>
          <w:bCs w:val="0"/>
          <w:iCs w:val="0"/>
        </w:rPr>
        <w:commentReference w:id="136"/>
      </w:r>
      <w:bookmarkEnd w:id="135"/>
    </w:p>
    <w:p w14:paraId="2AA78EC4" w14:textId="30FD29D5" w:rsidR="001038F6" w:rsidRDefault="001038F6" w:rsidP="00164C66">
      <w:pPr>
        <w:spacing w:line="360" w:lineRule="auto"/>
        <w:ind w:left="357"/>
        <w:jc w:val="both"/>
        <w:rPr>
          <w:lang w:val="en-US"/>
        </w:rPr>
      </w:pPr>
      <w:r w:rsidRPr="00F4655C">
        <w:rPr>
          <w:lang w:val="en-US"/>
        </w:rPr>
        <w:t xml:space="preserve">All data will be handled confidentially and </w:t>
      </w:r>
      <w:proofErr w:type="spellStart"/>
      <w:r w:rsidR="00A4658C">
        <w:rPr>
          <w:lang w:val="en-US"/>
        </w:rPr>
        <w:t>pseudonymized</w:t>
      </w:r>
      <w:proofErr w:type="spellEnd"/>
      <w:r>
        <w:rPr>
          <w:lang w:val="en-US"/>
        </w:rPr>
        <w:t xml:space="preserve">. </w:t>
      </w:r>
      <w:r w:rsidR="00A4658C">
        <w:rPr>
          <w:lang w:val="en-US"/>
        </w:rPr>
        <w:t xml:space="preserve">Raw </w:t>
      </w:r>
      <w:r>
        <w:rPr>
          <w:lang w:val="en-US"/>
        </w:rPr>
        <w:t xml:space="preserve">MRI data will be stored </w:t>
      </w:r>
      <w:proofErr w:type="spellStart"/>
      <w:r w:rsidR="00A4658C">
        <w:rPr>
          <w:lang w:val="en-US"/>
        </w:rPr>
        <w:t>pseudonymized</w:t>
      </w:r>
      <w:proofErr w:type="spellEnd"/>
      <w:r w:rsidRPr="00F4655C">
        <w:rPr>
          <w:lang w:val="en-US"/>
        </w:rPr>
        <w:t xml:space="preserve"> on the (research) </w:t>
      </w:r>
      <w:r>
        <w:rPr>
          <w:lang w:val="en-US"/>
        </w:rPr>
        <w:t>XNAT folder at the Dept. of Radiology &amp; Nuclear medicine</w:t>
      </w:r>
      <w:r w:rsidR="00164C66">
        <w:rPr>
          <w:lang w:val="en-US"/>
        </w:rPr>
        <w:t xml:space="preserve">; radiotherapy treatment plans will be stored in a </w:t>
      </w:r>
      <w:r w:rsidR="00A4658C">
        <w:rPr>
          <w:lang w:val="en-US"/>
        </w:rPr>
        <w:t xml:space="preserve">dedicated </w:t>
      </w:r>
      <w:r w:rsidR="00164C66">
        <w:rPr>
          <w:lang w:val="en-US"/>
        </w:rPr>
        <w:t>research folder in MIM Maestro</w:t>
      </w:r>
      <w:r w:rsidR="00164C66" w:rsidRPr="00164C66">
        <w:rPr>
          <w:vertAlign w:val="superscript"/>
          <w:lang w:val="en-US"/>
        </w:rPr>
        <w:t>®</w:t>
      </w:r>
      <w:r w:rsidR="00164C66">
        <w:rPr>
          <w:lang w:val="en-US"/>
        </w:rPr>
        <w:t xml:space="preserve"> at the Dept. of Radiotherapy and clinical data (e.g. age, molecular markers, performance status) will be transferred into a Castor database</w:t>
      </w:r>
      <w:r w:rsidRPr="00F4655C">
        <w:rPr>
          <w:lang w:val="en-US"/>
        </w:rPr>
        <w:t xml:space="preserve">. </w:t>
      </w:r>
      <w:r w:rsidR="00A4658C">
        <w:rPr>
          <w:lang w:val="en-US"/>
        </w:rPr>
        <w:t>(Post-)processed data will be stored through the data storage environment</w:t>
      </w:r>
      <w:ins w:id="137" w:author="P.L.Y. Tang" w:date="2023-09-24T15:11:00Z">
        <w:r w:rsidR="00AD5101">
          <w:rPr>
            <w:lang w:val="en-US"/>
          </w:rPr>
          <w:t xml:space="preserve"> for research</w:t>
        </w:r>
      </w:ins>
      <w:r w:rsidR="00A4658C">
        <w:rPr>
          <w:lang w:val="en-US"/>
        </w:rPr>
        <w:t xml:space="preserve"> provided by the </w:t>
      </w:r>
      <w:del w:id="138" w:author="P.L.Y. Tang" w:date="2023-09-24T15:10:00Z">
        <w:r w:rsidR="00A4658C" w:rsidDel="00AD5101">
          <w:rPr>
            <w:lang w:val="en-US"/>
          </w:rPr>
          <w:delText>Research Suite</w:delText>
        </w:r>
      </w:del>
      <w:ins w:id="139" w:author="P.L.Y. Tang" w:date="2023-09-24T15:10:00Z">
        <w:r w:rsidR="00AD5101">
          <w:rPr>
            <w:lang w:val="en-US"/>
          </w:rPr>
          <w:t>Dept. of Radiology &amp; Nuclear medicine</w:t>
        </w:r>
      </w:ins>
      <w:r w:rsidR="00A4658C">
        <w:rPr>
          <w:lang w:val="en-US"/>
        </w:rPr>
        <w:t xml:space="preserve">. </w:t>
      </w:r>
      <w:r w:rsidRPr="00F4655C">
        <w:rPr>
          <w:lang w:val="en-US"/>
        </w:rPr>
        <w:t>Every subject will get a</w:t>
      </w:r>
      <w:r>
        <w:rPr>
          <w:lang w:val="en-US"/>
        </w:rPr>
        <w:t>n</w:t>
      </w:r>
      <w:r w:rsidRPr="00F4655C">
        <w:rPr>
          <w:lang w:val="en-US"/>
        </w:rPr>
        <w:t xml:space="preserve"> identification code. The code is</w:t>
      </w:r>
      <w:r>
        <w:rPr>
          <w:lang w:val="en-US"/>
        </w:rPr>
        <w:t xml:space="preserve"> no</w:t>
      </w:r>
      <w:r w:rsidRPr="00F4655C">
        <w:rPr>
          <w:lang w:val="en-US"/>
        </w:rPr>
        <w:t>t based on the patient</w:t>
      </w:r>
      <w:r>
        <w:rPr>
          <w:lang w:val="en-US"/>
        </w:rPr>
        <w:t>’s</w:t>
      </w:r>
      <w:r w:rsidRPr="00F4655C">
        <w:rPr>
          <w:lang w:val="en-US"/>
        </w:rPr>
        <w:t xml:space="preserve"> initials or birth-date.</w:t>
      </w:r>
      <w:r>
        <w:rPr>
          <w:lang w:val="en-US"/>
        </w:rPr>
        <w:t xml:space="preserve"> </w:t>
      </w:r>
      <w:r w:rsidRPr="00F4655C">
        <w:rPr>
          <w:lang w:val="en-US"/>
        </w:rPr>
        <w:t xml:space="preserve">The </w:t>
      </w:r>
      <w:r>
        <w:rPr>
          <w:i/>
          <w:lang w:val="en-US"/>
        </w:rPr>
        <w:t>Outcome Unit (Trial office)</w:t>
      </w:r>
      <w:r w:rsidRPr="00F4655C">
        <w:rPr>
          <w:lang w:val="en-US"/>
        </w:rPr>
        <w:t xml:space="preserve"> from the </w:t>
      </w:r>
      <w:r>
        <w:rPr>
          <w:lang w:val="en-US"/>
        </w:rPr>
        <w:t>Dept.</w:t>
      </w:r>
      <w:r w:rsidRPr="00F4655C">
        <w:rPr>
          <w:lang w:val="en-US"/>
        </w:rPr>
        <w:t xml:space="preserve"> of </w:t>
      </w:r>
      <w:r>
        <w:rPr>
          <w:lang w:val="en-US"/>
        </w:rPr>
        <w:t>Radiotherapy</w:t>
      </w:r>
      <w:r w:rsidRPr="00F4655C">
        <w:rPr>
          <w:lang w:val="en-US"/>
        </w:rPr>
        <w:t xml:space="preserve"> will safeguard the key to the code. Where it is necessary to be able to trace data to an individual subject, a subject identification code list can be used to link the data to the subject. Informed consent and contra-indications forms will be held at the </w:t>
      </w:r>
      <w:r>
        <w:rPr>
          <w:lang w:val="en-US"/>
        </w:rPr>
        <w:t>Dept. of Radiotherapy</w:t>
      </w:r>
      <w:r w:rsidRPr="00F4655C">
        <w:rPr>
          <w:lang w:val="en-US"/>
        </w:rPr>
        <w:t xml:space="preserve"> for </w:t>
      </w:r>
      <w:r>
        <w:rPr>
          <w:lang w:val="en-US"/>
        </w:rPr>
        <w:t xml:space="preserve">at least </w:t>
      </w:r>
      <w:r w:rsidRPr="00F4655C">
        <w:rPr>
          <w:lang w:val="en-US"/>
        </w:rPr>
        <w:t>15 year</w:t>
      </w:r>
      <w:r>
        <w:rPr>
          <w:lang w:val="en-US"/>
        </w:rPr>
        <w:t>s</w:t>
      </w:r>
      <w:r w:rsidR="00164C66">
        <w:rPr>
          <w:lang w:val="en-US"/>
        </w:rPr>
        <w:t>.</w:t>
      </w:r>
      <w:ins w:id="140" w:author="P.L.Y. Tang" w:date="2023-09-24T15:11:00Z">
        <w:r w:rsidR="00AD5101">
          <w:rPr>
            <w:lang w:val="en-US"/>
          </w:rPr>
          <w:t xml:space="preserve"> </w:t>
        </w:r>
      </w:ins>
      <w:ins w:id="141" w:author="P.L.Y. Tang" w:date="2023-09-24T15:28:00Z">
        <w:r w:rsidR="0085634E">
          <w:rPr>
            <w:lang w:val="en-US"/>
          </w:rPr>
          <w:t>In addition, a</w:t>
        </w:r>
      </w:ins>
      <w:ins w:id="142" w:author="P.L.Y. Tang" w:date="2023-09-24T15:26:00Z">
        <w:r w:rsidR="0085634E">
          <w:rPr>
            <w:lang w:val="en-US"/>
          </w:rPr>
          <w:t>ll</w:t>
        </w:r>
      </w:ins>
      <w:ins w:id="143" w:author="P.L.Y. Tang" w:date="2023-09-24T15:11:00Z">
        <w:r w:rsidR="00AD5101">
          <w:rPr>
            <w:lang w:val="en-US"/>
          </w:rPr>
          <w:t xml:space="preserve"> study data will be </w:t>
        </w:r>
      </w:ins>
      <w:ins w:id="144" w:author="P.L.Y. Tang" w:date="2023-09-24T15:14:00Z">
        <w:r w:rsidR="00AD5101">
          <w:rPr>
            <w:lang w:val="en-US"/>
          </w:rPr>
          <w:t>held</w:t>
        </w:r>
      </w:ins>
      <w:ins w:id="145" w:author="P.L.Y. Tang" w:date="2023-09-24T15:12:00Z">
        <w:r w:rsidR="00AD5101">
          <w:rPr>
            <w:lang w:val="en-US"/>
          </w:rPr>
          <w:t xml:space="preserve"> for 15 years</w:t>
        </w:r>
      </w:ins>
      <w:ins w:id="146" w:author="P.L.Y. Tang" w:date="2023-09-24T15:11:00Z">
        <w:r w:rsidR="00AD5101">
          <w:rPr>
            <w:lang w:val="en-US"/>
          </w:rPr>
          <w:t xml:space="preserve"> according the</w:t>
        </w:r>
      </w:ins>
      <w:ins w:id="147" w:author="P.L.Y. Tang" w:date="2023-09-24T15:14:00Z">
        <w:r w:rsidR="00AD5101">
          <w:rPr>
            <w:lang w:val="en-US"/>
          </w:rPr>
          <w:t xml:space="preserve"> archiving</w:t>
        </w:r>
      </w:ins>
      <w:ins w:id="148" w:author="P.L.Y. Tang" w:date="2023-09-24T15:11:00Z">
        <w:r w:rsidR="00AD5101">
          <w:rPr>
            <w:lang w:val="en-US"/>
          </w:rPr>
          <w:t xml:space="preserve"> guidelines of</w:t>
        </w:r>
      </w:ins>
      <w:ins w:id="149" w:author="P.L.Y. Tang" w:date="2023-09-24T15:13:00Z">
        <w:r w:rsidR="00AD5101">
          <w:rPr>
            <w:lang w:val="en-US"/>
          </w:rPr>
          <w:t xml:space="preserve"> the</w:t>
        </w:r>
      </w:ins>
      <w:ins w:id="150" w:author="P.L.Y. Tang" w:date="2023-09-24T15:11:00Z">
        <w:r w:rsidR="00AD5101">
          <w:rPr>
            <w:lang w:val="en-US"/>
          </w:rPr>
          <w:t xml:space="preserve"> </w:t>
        </w:r>
      </w:ins>
      <w:ins w:id="151" w:author="P.L.Y. Tang" w:date="2023-09-24T15:12:00Z">
        <w:r w:rsidR="00AD5101">
          <w:rPr>
            <w:lang w:val="en-US"/>
          </w:rPr>
          <w:t>Dept. of Radiotherapy (ra</w:t>
        </w:r>
        <w:r w:rsidR="0085634E">
          <w:rPr>
            <w:lang w:val="en-US"/>
          </w:rPr>
          <w:t>diotherapy treatment plans, d</w:t>
        </w:r>
        <w:r w:rsidR="00AD5101">
          <w:rPr>
            <w:lang w:val="en-US"/>
          </w:rPr>
          <w:t>elineations</w:t>
        </w:r>
      </w:ins>
      <w:ins w:id="152" w:author="P.L.Y. Tang" w:date="2023-09-24T15:27:00Z">
        <w:r w:rsidR="0085634E">
          <w:rPr>
            <w:lang w:val="en-US"/>
          </w:rPr>
          <w:t xml:space="preserve"> and the Castor database</w:t>
        </w:r>
      </w:ins>
      <w:ins w:id="153" w:author="P.L.Y. Tang" w:date="2023-09-24T15:13:00Z">
        <w:r w:rsidR="00AD5101">
          <w:rPr>
            <w:lang w:val="en-US"/>
          </w:rPr>
          <w:t>) or the Dept. of Radiology &amp; Nuclear medicine (</w:t>
        </w:r>
      </w:ins>
      <w:ins w:id="154" w:author="P.L.Y. Tang" w:date="2023-09-24T15:27:00Z">
        <w:r w:rsidR="0085634E">
          <w:rPr>
            <w:lang w:val="en-US"/>
          </w:rPr>
          <w:t xml:space="preserve">pre- and post-processed </w:t>
        </w:r>
      </w:ins>
      <w:ins w:id="155" w:author="P.L.Y. Tang" w:date="2023-09-24T15:33:00Z">
        <w:r w:rsidR="0085634E">
          <w:rPr>
            <w:lang w:val="en-US"/>
          </w:rPr>
          <w:t xml:space="preserve">imaging </w:t>
        </w:r>
      </w:ins>
      <w:ins w:id="156" w:author="P.L.Y. Tang" w:date="2023-09-24T15:32:00Z">
        <w:r w:rsidR="0085634E">
          <w:rPr>
            <w:lang w:val="en-US"/>
          </w:rPr>
          <w:t>data</w:t>
        </w:r>
      </w:ins>
      <w:ins w:id="157" w:author="P.L.Y. Tang" w:date="2023-09-24T15:27:00Z">
        <w:r w:rsidR="0085634E">
          <w:rPr>
            <w:lang w:val="en-US"/>
          </w:rPr>
          <w:t>)</w:t>
        </w:r>
      </w:ins>
      <w:ins w:id="158" w:author="P.L.Y. Tang" w:date="2023-09-24T15:14:00Z">
        <w:r w:rsidR="00AD5101">
          <w:rPr>
            <w:lang w:val="en-US"/>
          </w:rPr>
          <w:t>.</w:t>
        </w:r>
      </w:ins>
    </w:p>
    <w:p w14:paraId="791CBE8E" w14:textId="77777777" w:rsidR="001038F6" w:rsidRDefault="001038F6" w:rsidP="001038F6">
      <w:pPr>
        <w:spacing w:line="360" w:lineRule="auto"/>
        <w:ind w:left="357"/>
        <w:jc w:val="both"/>
        <w:rPr>
          <w:lang w:val="en-US"/>
        </w:rPr>
      </w:pPr>
    </w:p>
    <w:p w14:paraId="5EC7471E" w14:textId="7DF70C44" w:rsidR="001038F6" w:rsidRPr="00F4655C" w:rsidRDefault="001038F6" w:rsidP="00BA05AE">
      <w:pPr>
        <w:tabs>
          <w:tab w:val="clear" w:pos="284"/>
          <w:tab w:val="left" w:pos="426"/>
        </w:tabs>
        <w:spacing w:line="360" w:lineRule="auto"/>
        <w:ind w:left="426"/>
        <w:jc w:val="both"/>
        <w:rPr>
          <w:lang w:val="en-US"/>
        </w:rPr>
      </w:pPr>
      <w:r w:rsidRPr="00F4655C">
        <w:rPr>
          <w:lang w:val="en-US"/>
        </w:rPr>
        <w:t xml:space="preserve">The handling of personal data will comply </w:t>
      </w:r>
      <w:r w:rsidRPr="00F07DF4">
        <w:rPr>
          <w:rFonts w:cs="Arial"/>
          <w:lang w:val="en-GB"/>
        </w:rPr>
        <w:t xml:space="preserve">EU General Data Protection Regulation and the Dutch Act on Implementation of the General Data Protection Regulation (in Dutch: </w:t>
      </w:r>
      <w:proofErr w:type="spellStart"/>
      <w:r w:rsidRPr="00F07DF4">
        <w:rPr>
          <w:rFonts w:cs="Arial"/>
          <w:lang w:val="en-GB"/>
        </w:rPr>
        <w:t>Uitvoeringswet</w:t>
      </w:r>
      <w:proofErr w:type="spellEnd"/>
      <w:r w:rsidRPr="00F07DF4">
        <w:rPr>
          <w:rFonts w:cs="Arial"/>
          <w:lang w:val="en-GB"/>
        </w:rPr>
        <w:t xml:space="preserve"> AVG, UAVG).</w:t>
      </w:r>
      <w:r>
        <w:rPr>
          <w:lang w:val="en-US"/>
        </w:rPr>
        <w:t xml:space="preserve"> </w:t>
      </w:r>
      <w:r w:rsidRPr="00F4655C">
        <w:rPr>
          <w:lang w:val="en-US"/>
        </w:rPr>
        <w:t xml:space="preserve">The patients are asked for permission to share anonymized images with the MRI vendor (GE Healthcare) that has provided the new sequences. </w:t>
      </w:r>
    </w:p>
    <w:p w14:paraId="74B78579" w14:textId="62376F3C" w:rsidR="00803C9D" w:rsidRPr="00456C40" w:rsidRDefault="00803C9D" w:rsidP="00803C9D">
      <w:pPr>
        <w:spacing w:line="360" w:lineRule="auto"/>
        <w:rPr>
          <w:lang w:val="en-US"/>
        </w:rPr>
      </w:pPr>
    </w:p>
    <w:p w14:paraId="3CE8E03F" w14:textId="568E991D" w:rsidR="00164C66" w:rsidRPr="00BA05AE" w:rsidRDefault="00562611" w:rsidP="00BA05AE">
      <w:pPr>
        <w:pStyle w:val="Heading2"/>
        <w:spacing w:line="360" w:lineRule="auto"/>
        <w:rPr>
          <w:lang w:val="en-US"/>
        </w:rPr>
      </w:pPr>
      <w:bookmarkStart w:id="159" w:name="_Toc140755253"/>
      <w:r w:rsidRPr="00C4040E">
        <w:rPr>
          <w:lang w:val="en-US"/>
        </w:rPr>
        <w:t>Monitoring</w:t>
      </w:r>
      <w:r w:rsidR="00F65401" w:rsidRPr="00C4040E">
        <w:rPr>
          <w:lang w:val="en-US"/>
        </w:rPr>
        <w:t xml:space="preserve"> and Quality Assurance</w:t>
      </w:r>
      <w:bookmarkEnd w:id="159"/>
      <w:r w:rsidRPr="00C4040E">
        <w:rPr>
          <w:lang w:val="en-US"/>
        </w:rPr>
        <w:t xml:space="preserve"> </w:t>
      </w:r>
    </w:p>
    <w:p w14:paraId="00950146" w14:textId="572F0578" w:rsidR="00164C66" w:rsidRDefault="00164C66" w:rsidP="00BA05AE">
      <w:pPr>
        <w:tabs>
          <w:tab w:val="clear" w:pos="284"/>
          <w:tab w:val="left" w:pos="426"/>
        </w:tabs>
        <w:spacing w:line="360" w:lineRule="auto"/>
        <w:ind w:left="426"/>
        <w:jc w:val="both"/>
        <w:rPr>
          <w:lang w:val="en-GB"/>
        </w:rPr>
      </w:pPr>
      <w:r w:rsidRPr="006F4CA1">
        <w:rPr>
          <w:lang w:val="en-GB"/>
        </w:rPr>
        <w:t xml:space="preserve">Monitoring of the conduct of the study will be done </w:t>
      </w:r>
      <w:r>
        <w:rPr>
          <w:lang w:val="en-GB"/>
        </w:rPr>
        <w:t xml:space="preserve">according to monitoring plan from the </w:t>
      </w:r>
      <w:r>
        <w:rPr>
          <w:i/>
          <w:lang w:val="en-GB"/>
        </w:rPr>
        <w:t>Outcome unit</w:t>
      </w:r>
      <w:r>
        <w:rPr>
          <w:lang w:val="en-GB"/>
        </w:rPr>
        <w:t xml:space="preserve"> at the Dept. of Radiotherapy.</w:t>
      </w:r>
    </w:p>
    <w:p w14:paraId="0840C96D" w14:textId="77777777" w:rsidR="00164C66" w:rsidRPr="00164C66" w:rsidRDefault="00164C66" w:rsidP="00164C66">
      <w:pPr>
        <w:spacing w:line="360" w:lineRule="auto"/>
        <w:ind w:left="340"/>
        <w:rPr>
          <w:lang w:val="en-GB"/>
        </w:rPr>
      </w:pPr>
    </w:p>
    <w:p w14:paraId="3F8327F5" w14:textId="77777777" w:rsidR="00456B32" w:rsidRPr="00893DD3" w:rsidRDefault="00562611" w:rsidP="00634D7B">
      <w:pPr>
        <w:pStyle w:val="Heading2"/>
        <w:spacing w:line="360" w:lineRule="auto"/>
        <w:rPr>
          <w:lang w:val="en-US"/>
        </w:rPr>
      </w:pPr>
      <w:bookmarkStart w:id="160" w:name="_Toc140755254"/>
      <w:r w:rsidRPr="00893DD3">
        <w:rPr>
          <w:lang w:val="en-US"/>
        </w:rPr>
        <w:t>Amendments</w:t>
      </w:r>
      <w:bookmarkEnd w:id="160"/>
      <w:r w:rsidR="00F40CD7" w:rsidRPr="00893DD3">
        <w:rPr>
          <w:lang w:val="en-US"/>
        </w:rPr>
        <w:t xml:space="preserve"> </w:t>
      </w:r>
    </w:p>
    <w:p w14:paraId="20C950DC" w14:textId="77777777" w:rsidR="00E83FE9" w:rsidRDefault="00562611" w:rsidP="00BA05AE">
      <w:pPr>
        <w:spacing w:line="360" w:lineRule="auto"/>
        <w:ind w:left="340"/>
        <w:jc w:val="both"/>
        <w:rPr>
          <w:lang w:val="en-GB"/>
        </w:rPr>
      </w:pPr>
      <w:r w:rsidRPr="00F71F8E">
        <w:rPr>
          <w:lang w:val="en-GB"/>
        </w:rPr>
        <w:t xml:space="preserve">Amendments are changes made to the research after a favourable opinion </w:t>
      </w:r>
      <w:r>
        <w:rPr>
          <w:lang w:val="en-GB"/>
        </w:rPr>
        <w:t xml:space="preserve">by the accredited </w:t>
      </w:r>
      <w:r w:rsidR="002D6CBD">
        <w:rPr>
          <w:lang w:val="en-GB"/>
        </w:rPr>
        <w:t>METC</w:t>
      </w:r>
      <w:r>
        <w:rPr>
          <w:lang w:val="en-GB"/>
        </w:rPr>
        <w:t xml:space="preserve"> </w:t>
      </w:r>
      <w:r w:rsidRPr="00F71F8E">
        <w:rPr>
          <w:lang w:val="en-GB"/>
        </w:rPr>
        <w:t>has been given.</w:t>
      </w:r>
      <w:r w:rsidR="004D7159">
        <w:rPr>
          <w:lang w:val="en-GB"/>
        </w:rPr>
        <w:t xml:space="preserve"> All </w:t>
      </w:r>
      <w:commentRangeStart w:id="161"/>
      <w:r w:rsidRPr="00F71F8E">
        <w:rPr>
          <w:lang w:val="en-GB"/>
        </w:rPr>
        <w:t>amendments</w:t>
      </w:r>
      <w:commentRangeEnd w:id="161"/>
      <w:r w:rsidR="001A7067">
        <w:rPr>
          <w:rStyle w:val="CommentReference"/>
          <w:rFonts w:ascii="Haarlemmer MT Medium OsF" w:hAnsi="Haarlemmer MT Medium OsF"/>
        </w:rPr>
        <w:commentReference w:id="161"/>
      </w:r>
      <w:r w:rsidRPr="00F71F8E">
        <w:rPr>
          <w:lang w:val="en-GB"/>
        </w:rPr>
        <w:t xml:space="preserve"> </w:t>
      </w:r>
      <w:r>
        <w:rPr>
          <w:lang w:val="en-GB"/>
        </w:rPr>
        <w:t>will</w:t>
      </w:r>
      <w:r w:rsidRPr="00F71F8E">
        <w:rPr>
          <w:lang w:val="en-GB"/>
        </w:rPr>
        <w:t xml:space="preserve"> be notified to the </w:t>
      </w:r>
      <w:r w:rsidR="002D6CBD">
        <w:rPr>
          <w:lang w:val="en-GB"/>
        </w:rPr>
        <w:t>METC</w:t>
      </w:r>
      <w:r w:rsidRPr="00F71F8E">
        <w:rPr>
          <w:lang w:val="en-GB"/>
        </w:rPr>
        <w:t xml:space="preserve"> that gave a favourable opinion</w:t>
      </w:r>
      <w:r>
        <w:rPr>
          <w:lang w:val="en-GB"/>
        </w:rPr>
        <w:t>.</w:t>
      </w:r>
      <w:r w:rsidRPr="00F71F8E">
        <w:rPr>
          <w:lang w:val="en-GB"/>
        </w:rPr>
        <w:t xml:space="preserve"> </w:t>
      </w:r>
    </w:p>
    <w:p w14:paraId="662FD672" w14:textId="77777777" w:rsidR="000B0CC5" w:rsidRDefault="000B0CC5" w:rsidP="000B0CC5">
      <w:pPr>
        <w:spacing w:line="360" w:lineRule="auto"/>
        <w:ind w:left="851"/>
        <w:rPr>
          <w:rFonts w:cs="Arial"/>
          <w:lang w:val="en-GB"/>
        </w:rPr>
      </w:pPr>
    </w:p>
    <w:p w14:paraId="59004D5C" w14:textId="77777777" w:rsidR="00BA05AE" w:rsidRPr="00F71F8E" w:rsidRDefault="00BA05AE" w:rsidP="00BA05AE">
      <w:pPr>
        <w:tabs>
          <w:tab w:val="num" w:pos="900"/>
        </w:tabs>
        <w:spacing w:line="360" w:lineRule="auto"/>
        <w:ind w:left="357"/>
        <w:rPr>
          <w:rFonts w:cs="Arial"/>
          <w:lang w:val="en-GB"/>
        </w:rPr>
      </w:pPr>
      <w:r>
        <w:rPr>
          <w:rFonts w:cs="Arial"/>
          <w:lang w:val="en-GB"/>
        </w:rPr>
        <w:t>Both</w:t>
      </w:r>
      <w:r w:rsidRPr="00F71F8E">
        <w:rPr>
          <w:rFonts w:cs="Arial"/>
          <w:lang w:val="en-GB"/>
        </w:rPr>
        <w:t xml:space="preserve"> substantial </w:t>
      </w:r>
      <w:r>
        <w:rPr>
          <w:rFonts w:cs="Arial"/>
          <w:lang w:val="en-GB"/>
        </w:rPr>
        <w:t xml:space="preserve">and non-substantial </w:t>
      </w:r>
      <w:r w:rsidRPr="00F71F8E">
        <w:rPr>
          <w:rFonts w:cs="Arial"/>
          <w:lang w:val="en-GB"/>
        </w:rPr>
        <w:t xml:space="preserve">amendments </w:t>
      </w:r>
      <w:r>
        <w:rPr>
          <w:rFonts w:cs="Arial"/>
          <w:lang w:val="en-GB"/>
        </w:rPr>
        <w:t>will</w:t>
      </w:r>
      <w:r w:rsidRPr="00F71F8E">
        <w:rPr>
          <w:rFonts w:cs="Arial"/>
          <w:lang w:val="en-GB"/>
        </w:rPr>
        <w:t xml:space="preserve"> be notified to the </w:t>
      </w:r>
      <w:r>
        <w:rPr>
          <w:rFonts w:cs="Arial"/>
          <w:lang w:val="en-GB"/>
        </w:rPr>
        <w:t>METC</w:t>
      </w:r>
      <w:r w:rsidRPr="00F71F8E">
        <w:rPr>
          <w:rFonts w:cs="Arial"/>
          <w:lang w:val="en-GB"/>
        </w:rPr>
        <w:t xml:space="preserve"> </w:t>
      </w:r>
      <w:r>
        <w:rPr>
          <w:rFonts w:cs="Arial"/>
          <w:lang w:val="en-GB"/>
        </w:rPr>
        <w:t>and to the competent authority.</w:t>
      </w:r>
    </w:p>
    <w:p w14:paraId="15EED42F" w14:textId="77777777" w:rsidR="00456B32" w:rsidRDefault="00456B32" w:rsidP="00634D7B">
      <w:pPr>
        <w:spacing w:line="360" w:lineRule="auto"/>
        <w:rPr>
          <w:lang w:val="en-GB"/>
        </w:rPr>
      </w:pPr>
    </w:p>
    <w:p w14:paraId="064EBFB5" w14:textId="77777777" w:rsidR="00456B32" w:rsidRDefault="00562611" w:rsidP="00634D7B">
      <w:pPr>
        <w:pStyle w:val="Heading2"/>
        <w:spacing w:line="360" w:lineRule="auto"/>
        <w:rPr>
          <w:lang w:val="en-GB"/>
        </w:rPr>
      </w:pPr>
      <w:bookmarkStart w:id="162" w:name="_Toc140755255"/>
      <w:r>
        <w:rPr>
          <w:lang w:val="en-GB"/>
        </w:rPr>
        <w:lastRenderedPageBreak/>
        <w:t>Annual progress report</w:t>
      </w:r>
      <w:bookmarkEnd w:id="162"/>
    </w:p>
    <w:p w14:paraId="161D31D0" w14:textId="77777777" w:rsidR="00456B32" w:rsidRPr="00456C40" w:rsidRDefault="00562611" w:rsidP="00E83FE9">
      <w:pPr>
        <w:spacing w:line="360" w:lineRule="auto"/>
        <w:ind w:left="340"/>
        <w:rPr>
          <w:lang w:val="en-GB"/>
        </w:rPr>
      </w:pPr>
      <w:r w:rsidRPr="00456C40">
        <w:rPr>
          <w:lang w:val="en-GB"/>
        </w:rPr>
        <w:t xml:space="preserve">The sponsor/investigator will submit a summary of the progress of the trial to the </w:t>
      </w:r>
      <w:r>
        <w:rPr>
          <w:lang w:val="en-GB"/>
        </w:rPr>
        <w:t xml:space="preserve">accredited </w:t>
      </w:r>
      <w:r w:rsidR="002D6CBD">
        <w:rPr>
          <w:lang w:val="en-GB"/>
        </w:rPr>
        <w:t>METC</w:t>
      </w:r>
      <w:r w:rsidR="000B0CC5">
        <w:rPr>
          <w:lang w:val="en-GB"/>
        </w:rPr>
        <w:t xml:space="preserve"> </w:t>
      </w:r>
      <w:r w:rsidRPr="00456C40">
        <w:rPr>
          <w:lang w:val="en-GB"/>
        </w:rPr>
        <w:t xml:space="preserve">once a year. Information will be provided on the date of inclusion of the first subject, numbers of subjects included and numbers of subjects that have completed the trial, serious adverse events/ serious adverse reactions, other problems, and amendments. </w:t>
      </w:r>
    </w:p>
    <w:p w14:paraId="790CAEBC" w14:textId="77777777" w:rsidR="00456B32" w:rsidRDefault="00456B32" w:rsidP="00634D7B">
      <w:pPr>
        <w:spacing w:line="360" w:lineRule="auto"/>
        <w:rPr>
          <w:lang w:val="en-GB"/>
        </w:rPr>
      </w:pPr>
    </w:p>
    <w:p w14:paraId="769848A5" w14:textId="77777777" w:rsidR="00456B32" w:rsidRDefault="00562611" w:rsidP="00634D7B">
      <w:pPr>
        <w:pStyle w:val="Heading2"/>
        <w:spacing w:line="360" w:lineRule="auto"/>
        <w:rPr>
          <w:lang w:val="en-GB"/>
        </w:rPr>
      </w:pPr>
      <w:bookmarkStart w:id="163" w:name="_Toc140755256"/>
      <w:r>
        <w:rPr>
          <w:lang w:val="en-GB"/>
        </w:rPr>
        <w:t>Temporary halt</w:t>
      </w:r>
      <w:r w:rsidR="003A0686">
        <w:rPr>
          <w:lang w:val="en-GB"/>
        </w:rPr>
        <w:t xml:space="preserve"> and (prematurely) e</w:t>
      </w:r>
      <w:r>
        <w:rPr>
          <w:lang w:val="en-GB"/>
        </w:rPr>
        <w:t xml:space="preserve">nd of study </w:t>
      </w:r>
      <w:commentRangeStart w:id="164"/>
      <w:r>
        <w:rPr>
          <w:lang w:val="en-GB"/>
        </w:rPr>
        <w:t>report</w:t>
      </w:r>
      <w:commentRangeEnd w:id="164"/>
      <w:r w:rsidR="001A7067">
        <w:rPr>
          <w:rStyle w:val="CommentReference"/>
          <w:rFonts w:ascii="Haarlemmer MT Medium OsF" w:hAnsi="Haarlemmer MT Medium OsF"/>
          <w:b w:val="0"/>
          <w:bCs w:val="0"/>
          <w:iCs w:val="0"/>
        </w:rPr>
        <w:commentReference w:id="164"/>
      </w:r>
      <w:bookmarkEnd w:id="163"/>
    </w:p>
    <w:p w14:paraId="54D36EE9" w14:textId="77777777" w:rsidR="00E83FE9" w:rsidRDefault="00562611" w:rsidP="00E83FE9">
      <w:pPr>
        <w:spacing w:line="360" w:lineRule="auto"/>
        <w:ind w:left="340"/>
        <w:rPr>
          <w:lang w:val="en-GB"/>
        </w:rPr>
      </w:pPr>
      <w:r w:rsidRPr="00456C40">
        <w:rPr>
          <w:lang w:val="en-GB"/>
        </w:rPr>
        <w:t xml:space="preserve">The </w:t>
      </w:r>
      <w:r>
        <w:rPr>
          <w:lang w:val="en-GB"/>
        </w:rPr>
        <w:t>investigator</w:t>
      </w:r>
      <w:r w:rsidR="003A0686">
        <w:rPr>
          <w:lang w:val="en-GB"/>
        </w:rPr>
        <w:t>/sponsor</w:t>
      </w:r>
      <w:r w:rsidRPr="00456C40">
        <w:rPr>
          <w:lang w:val="en-GB"/>
        </w:rPr>
        <w:t xml:space="preserve"> will notify the</w:t>
      </w:r>
      <w:r w:rsidR="00A6188D">
        <w:rPr>
          <w:lang w:val="en-GB"/>
        </w:rPr>
        <w:t xml:space="preserve"> accredited</w:t>
      </w:r>
      <w:r w:rsidRPr="00456C40">
        <w:rPr>
          <w:lang w:val="en-GB"/>
        </w:rPr>
        <w:t xml:space="preserve"> </w:t>
      </w:r>
      <w:r w:rsidR="002D6CBD">
        <w:rPr>
          <w:lang w:val="en-GB"/>
        </w:rPr>
        <w:t>METC</w:t>
      </w:r>
      <w:r w:rsidR="00EC682B">
        <w:rPr>
          <w:lang w:val="en-GB"/>
        </w:rPr>
        <w:t xml:space="preserve"> </w:t>
      </w:r>
      <w:r>
        <w:rPr>
          <w:lang w:val="en-GB"/>
        </w:rPr>
        <w:t>o</w:t>
      </w:r>
      <w:r w:rsidRPr="00456C40">
        <w:rPr>
          <w:lang w:val="en-GB"/>
        </w:rPr>
        <w:t xml:space="preserve">f the end of </w:t>
      </w:r>
      <w:r>
        <w:rPr>
          <w:lang w:val="en-GB"/>
        </w:rPr>
        <w:t>the study</w:t>
      </w:r>
      <w:r w:rsidRPr="00456C40">
        <w:rPr>
          <w:lang w:val="en-GB"/>
        </w:rPr>
        <w:t xml:space="preserve"> within a period of </w:t>
      </w:r>
      <w:r>
        <w:rPr>
          <w:lang w:val="en-GB"/>
        </w:rPr>
        <w:t>8 weeks</w:t>
      </w:r>
      <w:r w:rsidRPr="00456C40">
        <w:rPr>
          <w:lang w:val="en-GB"/>
        </w:rPr>
        <w:t xml:space="preserve">. The end of the </w:t>
      </w:r>
      <w:r>
        <w:rPr>
          <w:lang w:val="en-GB"/>
        </w:rPr>
        <w:t>study</w:t>
      </w:r>
      <w:r w:rsidRPr="00456C40">
        <w:rPr>
          <w:lang w:val="en-GB"/>
        </w:rPr>
        <w:t xml:space="preserve"> </w:t>
      </w:r>
      <w:commentRangeStart w:id="165"/>
      <w:r w:rsidRPr="00456C40">
        <w:rPr>
          <w:lang w:val="en-GB"/>
        </w:rPr>
        <w:t>is</w:t>
      </w:r>
      <w:commentRangeEnd w:id="165"/>
      <w:r w:rsidR="001A7067">
        <w:rPr>
          <w:rStyle w:val="CommentReference"/>
          <w:rFonts w:ascii="Haarlemmer MT Medium OsF" w:hAnsi="Haarlemmer MT Medium OsF"/>
        </w:rPr>
        <w:commentReference w:id="165"/>
      </w:r>
      <w:r w:rsidRPr="00456C40">
        <w:rPr>
          <w:lang w:val="en-GB"/>
        </w:rPr>
        <w:t xml:space="preserve"> defined as the last patient’s last visit.</w:t>
      </w:r>
      <w:r w:rsidR="004D7159">
        <w:rPr>
          <w:lang w:val="en-GB"/>
        </w:rPr>
        <w:t xml:space="preserve"> </w:t>
      </w:r>
    </w:p>
    <w:p w14:paraId="4E52C5CC" w14:textId="77777777" w:rsidR="003A0686" w:rsidRDefault="00562611" w:rsidP="00EC682B">
      <w:pPr>
        <w:spacing w:line="360" w:lineRule="auto"/>
        <w:ind w:left="340"/>
        <w:rPr>
          <w:lang w:val="en-GB"/>
        </w:rPr>
      </w:pPr>
      <w:r>
        <w:rPr>
          <w:rFonts w:cs="Arial"/>
          <w:lang w:val="en-GB"/>
        </w:rPr>
        <w:br/>
      </w:r>
      <w:r>
        <w:rPr>
          <w:lang w:val="en-GB"/>
        </w:rPr>
        <w:t>The sponsor will notify the METC immediately</w:t>
      </w:r>
      <w:r w:rsidR="00AD09F7">
        <w:rPr>
          <w:lang w:val="en-GB"/>
        </w:rPr>
        <w:t xml:space="preserve"> of a temporary halt</w:t>
      </w:r>
      <w:r>
        <w:rPr>
          <w:lang w:val="en-GB"/>
        </w:rPr>
        <w:t xml:space="preserve"> of the study, including the reason of such an action. </w:t>
      </w:r>
    </w:p>
    <w:p w14:paraId="587B0530" w14:textId="77777777" w:rsidR="003A0686" w:rsidRDefault="00562611" w:rsidP="00EC682B">
      <w:pPr>
        <w:spacing w:line="360" w:lineRule="auto"/>
        <w:ind w:left="340"/>
        <w:rPr>
          <w:lang w:val="en-GB"/>
        </w:rPr>
      </w:pPr>
      <w:r>
        <w:rPr>
          <w:lang w:val="en-GB"/>
        </w:rPr>
        <w:t xml:space="preserve">   </w:t>
      </w:r>
    </w:p>
    <w:p w14:paraId="5B3F0329" w14:textId="5CAE5D6A" w:rsidR="00A6188D" w:rsidRDefault="00562611" w:rsidP="00BA05AE">
      <w:pPr>
        <w:spacing w:line="360" w:lineRule="auto"/>
        <w:ind w:left="340"/>
        <w:rPr>
          <w:rFonts w:cs="Arial"/>
          <w:lang w:val="en-GB"/>
        </w:rPr>
      </w:pPr>
      <w:r w:rsidRPr="00456C40">
        <w:rPr>
          <w:lang w:val="en-GB"/>
        </w:rPr>
        <w:t xml:space="preserve">In case the study is ended prematurely, the </w:t>
      </w:r>
      <w:r w:rsidR="003A0686">
        <w:rPr>
          <w:lang w:val="en-GB"/>
        </w:rPr>
        <w:t>sponsor</w:t>
      </w:r>
      <w:r w:rsidR="003A0686" w:rsidRPr="00456C40">
        <w:rPr>
          <w:lang w:val="en-GB"/>
        </w:rPr>
        <w:t xml:space="preserve"> </w:t>
      </w:r>
      <w:r w:rsidRPr="00456C40">
        <w:rPr>
          <w:lang w:val="en-GB"/>
        </w:rPr>
        <w:t>will notify the</w:t>
      </w:r>
      <w:r>
        <w:rPr>
          <w:lang w:val="en-GB"/>
        </w:rPr>
        <w:t xml:space="preserve"> accredited METC</w:t>
      </w:r>
      <w:r w:rsidR="00F54865">
        <w:rPr>
          <w:lang w:val="en-GB"/>
        </w:rPr>
        <w:t xml:space="preserve"> </w:t>
      </w:r>
      <w:r w:rsidR="00F54865" w:rsidRPr="00456C40">
        <w:rPr>
          <w:lang w:val="en-GB"/>
        </w:rPr>
        <w:t>within 15 days</w:t>
      </w:r>
      <w:r w:rsidRPr="00456C40">
        <w:rPr>
          <w:lang w:val="en-GB"/>
        </w:rPr>
        <w:t>, including the reasons for the premature termination.</w:t>
      </w:r>
      <w:r>
        <w:rPr>
          <w:rFonts w:cs="Arial"/>
          <w:lang w:val="en-GB"/>
        </w:rPr>
        <w:br/>
      </w:r>
      <w:r>
        <w:rPr>
          <w:rFonts w:cs="Arial"/>
          <w:lang w:val="en-GB"/>
        </w:rPr>
        <w:br/>
      </w:r>
      <w:r w:rsidRPr="00456C40">
        <w:rPr>
          <w:lang w:val="en-GB"/>
        </w:rPr>
        <w:t xml:space="preserve"> Within one year after the end of the </w:t>
      </w:r>
      <w:r>
        <w:rPr>
          <w:lang w:val="en-GB"/>
        </w:rPr>
        <w:t>study</w:t>
      </w:r>
      <w:r w:rsidRPr="00456C40">
        <w:rPr>
          <w:lang w:val="en-GB"/>
        </w:rPr>
        <w:t>, the investigator</w:t>
      </w:r>
      <w:r>
        <w:rPr>
          <w:lang w:val="en-GB"/>
        </w:rPr>
        <w:t>/sponsor</w:t>
      </w:r>
      <w:r w:rsidRPr="00456C40">
        <w:rPr>
          <w:lang w:val="en-GB"/>
        </w:rPr>
        <w:t xml:space="preserve"> will submit a </w:t>
      </w:r>
      <w:r>
        <w:rPr>
          <w:lang w:val="en-GB"/>
        </w:rPr>
        <w:t>final study</w:t>
      </w:r>
      <w:r w:rsidRPr="00456C40">
        <w:rPr>
          <w:lang w:val="en-GB"/>
        </w:rPr>
        <w:t xml:space="preserve"> report with the results of the study</w:t>
      </w:r>
      <w:r>
        <w:rPr>
          <w:lang w:val="en-GB"/>
        </w:rPr>
        <w:t xml:space="preserve">, including any publications/abstracts of the study, </w:t>
      </w:r>
      <w:r w:rsidRPr="00456C40">
        <w:rPr>
          <w:lang w:val="en-GB"/>
        </w:rPr>
        <w:t xml:space="preserve">to the </w:t>
      </w:r>
      <w:r>
        <w:rPr>
          <w:lang w:val="en-GB"/>
        </w:rPr>
        <w:t>accredited METC</w:t>
      </w:r>
      <w:r w:rsidRPr="00456C40">
        <w:rPr>
          <w:lang w:val="en-GB"/>
        </w:rPr>
        <w:t xml:space="preserve">. </w:t>
      </w:r>
    </w:p>
    <w:p w14:paraId="1B69203A" w14:textId="77777777" w:rsidR="00EC682B" w:rsidRPr="00A10549" w:rsidRDefault="00562611" w:rsidP="00EC682B">
      <w:pPr>
        <w:spacing w:line="360" w:lineRule="auto"/>
        <w:ind w:left="340"/>
        <w:rPr>
          <w:rFonts w:cs="Arial"/>
          <w:lang w:val="en-GB"/>
        </w:rPr>
      </w:pPr>
      <w:r>
        <w:rPr>
          <w:rFonts w:cs="Arial"/>
          <w:lang w:val="en-GB"/>
        </w:rPr>
        <w:br/>
      </w:r>
      <w:r w:rsidRPr="004C5C69">
        <w:rPr>
          <w:lang w:val="en-GB"/>
        </w:rPr>
        <w:t>&lt;</w:t>
      </w:r>
      <w:r w:rsidRPr="00A10549">
        <w:rPr>
          <w:i/>
          <w:iCs/>
          <w:lang w:val="en-GB"/>
        </w:rPr>
        <w:t>In case the final study report will not be available within one year, another term should be defined including the reasons.</w:t>
      </w:r>
      <w:r w:rsidRPr="004C5C69">
        <w:rPr>
          <w:lang w:val="en-GB"/>
        </w:rPr>
        <w:t>&gt;</w:t>
      </w:r>
    </w:p>
    <w:p w14:paraId="2B060CDD" w14:textId="77777777" w:rsidR="00E83FE9" w:rsidRDefault="00E83FE9" w:rsidP="00E83FE9">
      <w:pPr>
        <w:spacing w:line="360" w:lineRule="auto"/>
        <w:ind w:left="340"/>
        <w:rPr>
          <w:lang w:val="en-GB"/>
        </w:rPr>
      </w:pPr>
    </w:p>
    <w:p w14:paraId="2228522E" w14:textId="77777777" w:rsidR="00456B32" w:rsidRPr="0023427D" w:rsidRDefault="00562611" w:rsidP="0023427D">
      <w:pPr>
        <w:pStyle w:val="Heading2"/>
      </w:pPr>
      <w:bookmarkStart w:id="166" w:name="_Toc140755257"/>
      <w:r w:rsidRPr="0023427D">
        <w:t>Public</w:t>
      </w:r>
      <w:r w:rsidR="003E6A5D" w:rsidRPr="0023427D">
        <w:t xml:space="preserve"> </w:t>
      </w:r>
      <w:proofErr w:type="spellStart"/>
      <w:r w:rsidR="003E6A5D" w:rsidRPr="0023427D">
        <w:t>disclosure</w:t>
      </w:r>
      <w:proofErr w:type="spellEnd"/>
      <w:r w:rsidR="003E6A5D" w:rsidRPr="0023427D">
        <w:t xml:space="preserve"> </w:t>
      </w:r>
      <w:proofErr w:type="spellStart"/>
      <w:r w:rsidR="003E6A5D" w:rsidRPr="0023427D">
        <w:t>and</w:t>
      </w:r>
      <w:proofErr w:type="spellEnd"/>
      <w:r w:rsidR="003E6A5D" w:rsidRPr="0023427D">
        <w:t xml:space="preserve"> </w:t>
      </w:r>
      <w:proofErr w:type="spellStart"/>
      <w:r w:rsidR="003E6A5D" w:rsidRPr="0023427D">
        <w:t>public</w:t>
      </w:r>
      <w:r w:rsidRPr="0023427D">
        <w:t>ation</w:t>
      </w:r>
      <w:proofErr w:type="spellEnd"/>
      <w:r w:rsidRPr="0023427D">
        <w:t xml:space="preserve"> </w:t>
      </w:r>
      <w:commentRangeStart w:id="167"/>
      <w:r w:rsidRPr="0023427D">
        <w:t>policy</w:t>
      </w:r>
      <w:commentRangeEnd w:id="167"/>
      <w:r w:rsidR="001A7067" w:rsidRPr="0023427D">
        <w:rPr>
          <w:rStyle w:val="CommentReference"/>
          <w:rFonts w:cs="Arial"/>
          <w:sz w:val="22"/>
        </w:rPr>
        <w:commentReference w:id="167"/>
      </w:r>
      <w:bookmarkEnd w:id="166"/>
    </w:p>
    <w:p w14:paraId="7A8944D2" w14:textId="19A03C0D" w:rsidR="001F0508" w:rsidRDefault="001F0508" w:rsidP="003C4D95">
      <w:pPr>
        <w:ind w:left="284"/>
        <w:rPr>
          <w:lang w:val="en-GB"/>
        </w:rPr>
      </w:pPr>
    </w:p>
    <w:p w14:paraId="7D56203A" w14:textId="77777777" w:rsidR="001F0508" w:rsidRDefault="001F0508" w:rsidP="001F0508">
      <w:pPr>
        <w:ind w:left="426"/>
        <w:rPr>
          <w:lang w:val="en-GB"/>
        </w:rPr>
      </w:pPr>
      <w:r>
        <w:rPr>
          <w:lang w:val="en-GB"/>
        </w:rPr>
        <w:t>Erasmus MC is the sponsor of the study. Results of this study will be presented at (inter)national conferences and in open access, peer-reviewed scientific articles.</w:t>
      </w:r>
    </w:p>
    <w:p w14:paraId="332C8814" w14:textId="77777777" w:rsidR="001F0508" w:rsidRPr="00956AF7" w:rsidRDefault="001F0508" w:rsidP="001F0508">
      <w:pPr>
        <w:ind w:left="426"/>
        <w:rPr>
          <w:lang w:val="en-GB"/>
        </w:rPr>
      </w:pPr>
    </w:p>
    <w:p w14:paraId="1E5378D8" w14:textId="77777777" w:rsidR="00C6537A" w:rsidRPr="00956AF7" w:rsidRDefault="00562611" w:rsidP="00956AF7">
      <w:pPr>
        <w:pStyle w:val="Heading1"/>
      </w:pPr>
      <w:r>
        <w:rPr>
          <w:lang w:val="en-GB"/>
        </w:rPr>
        <w:br w:type="page"/>
      </w:r>
      <w:bookmarkStart w:id="168" w:name="_Toc140755258"/>
      <w:r>
        <w:rPr>
          <w:lang w:val="en-GB"/>
        </w:rPr>
        <w:lastRenderedPageBreak/>
        <w:t xml:space="preserve">STRUCTURED </w:t>
      </w:r>
      <w:r w:rsidRPr="000274A1">
        <w:rPr>
          <w:lang w:val="en-US"/>
        </w:rPr>
        <w:t>RISK ANALYSIS</w:t>
      </w:r>
      <w:bookmarkEnd w:id="168"/>
      <w:r w:rsidR="00806959" w:rsidRPr="000274A1">
        <w:rPr>
          <w:lang w:val="en-US"/>
        </w:rPr>
        <w:t xml:space="preserve"> </w:t>
      </w:r>
    </w:p>
    <w:p w14:paraId="24C6DD1A" w14:textId="4CE1D31E" w:rsidR="00C309A0" w:rsidRDefault="00C309A0" w:rsidP="001165B5">
      <w:pPr>
        <w:ind w:left="284"/>
        <w:rPr>
          <w:i/>
          <w:lang w:val="en-GB"/>
        </w:rPr>
      </w:pPr>
    </w:p>
    <w:p w14:paraId="3AFF6263" w14:textId="099E7FB9" w:rsidR="001F0508" w:rsidRPr="004D7CF9" w:rsidRDefault="001F0508" w:rsidP="00EF3B7E">
      <w:pPr>
        <w:ind w:left="284"/>
        <w:jc w:val="both"/>
        <w:rPr>
          <w:iCs/>
          <w:lang w:val="en-GB"/>
        </w:rPr>
      </w:pPr>
      <w:r>
        <w:rPr>
          <w:iCs/>
          <w:lang w:val="en-GB"/>
        </w:rPr>
        <w:t xml:space="preserve">Some </w:t>
      </w:r>
      <w:proofErr w:type="spellStart"/>
      <w:r>
        <w:rPr>
          <w:iCs/>
          <w:lang w:val="en-GB"/>
        </w:rPr>
        <w:t>a</w:t>
      </w:r>
      <w:r w:rsidRPr="00FD12E1">
        <w:rPr>
          <w:iCs/>
          <w:lang w:val="en-GB"/>
        </w:rPr>
        <w:t>MRI</w:t>
      </w:r>
      <w:proofErr w:type="spellEnd"/>
      <w:r w:rsidRPr="00FD12E1">
        <w:rPr>
          <w:iCs/>
          <w:lang w:val="en-GB"/>
        </w:rPr>
        <w:t xml:space="preserve"> sequences used in this study are not yet in commercial distribution. The software</w:t>
      </w:r>
      <w:r>
        <w:rPr>
          <w:iCs/>
          <w:lang w:val="en-GB"/>
        </w:rPr>
        <w:t xml:space="preserve"> used for these </w:t>
      </w:r>
      <w:proofErr w:type="spellStart"/>
      <w:r>
        <w:rPr>
          <w:iCs/>
          <w:lang w:val="en-GB"/>
        </w:rPr>
        <w:t>aMRI</w:t>
      </w:r>
      <w:proofErr w:type="spellEnd"/>
      <w:r>
        <w:rPr>
          <w:iCs/>
          <w:lang w:val="en-GB"/>
        </w:rPr>
        <w:t xml:space="preserve"> sequences is </w:t>
      </w:r>
      <w:r w:rsidRPr="00FD12E1">
        <w:rPr>
          <w:iCs/>
          <w:lang w:val="en-GB"/>
        </w:rPr>
        <w:t>CE-marked for evaluation use only. It has been verified to not affect the safe operation of the</w:t>
      </w:r>
      <w:r>
        <w:rPr>
          <w:iCs/>
          <w:lang w:val="en-GB"/>
        </w:rPr>
        <w:t xml:space="preserve"> </w:t>
      </w:r>
      <w:r w:rsidRPr="00FD12E1">
        <w:rPr>
          <w:iCs/>
          <w:lang w:val="en-GB"/>
        </w:rPr>
        <w:t>MRI scanner. The standard procedures for screening of MRI-contraindication is in place.</w:t>
      </w:r>
      <w:r>
        <w:rPr>
          <w:iCs/>
          <w:lang w:val="en-GB"/>
        </w:rPr>
        <w:t xml:space="preserve"> </w:t>
      </w:r>
      <w:r w:rsidRPr="00FD12E1">
        <w:rPr>
          <w:iCs/>
          <w:lang w:val="en-GB"/>
        </w:rPr>
        <w:t>For these reasons</w:t>
      </w:r>
      <w:r>
        <w:rPr>
          <w:iCs/>
          <w:lang w:val="en-GB"/>
        </w:rPr>
        <w:t>,</w:t>
      </w:r>
      <w:r w:rsidRPr="00FD12E1">
        <w:rPr>
          <w:iCs/>
          <w:lang w:val="en-GB"/>
        </w:rPr>
        <w:t xml:space="preserve"> application </w:t>
      </w:r>
      <w:r>
        <w:rPr>
          <w:iCs/>
          <w:lang w:val="en-GB"/>
        </w:rPr>
        <w:t>in patients</w:t>
      </w:r>
      <w:r w:rsidRPr="00FD12E1">
        <w:rPr>
          <w:iCs/>
          <w:lang w:val="en-GB"/>
        </w:rPr>
        <w:t xml:space="preserve"> is acceptable.</w:t>
      </w:r>
      <w:r w:rsidR="00483F58">
        <w:rPr>
          <w:iCs/>
          <w:lang w:val="en-GB"/>
        </w:rPr>
        <w:t xml:space="preserve"> </w:t>
      </w:r>
      <w:r w:rsidR="00DB7BD0">
        <w:rPr>
          <w:iCs/>
          <w:lang w:val="en-GB"/>
        </w:rPr>
        <w:t>Accompanied with this protocol is</w:t>
      </w:r>
      <w:r w:rsidR="00DB7BD0" w:rsidRPr="00DB7BD0">
        <w:rPr>
          <w:lang w:val="en-US"/>
        </w:rPr>
        <w:t xml:space="preserve"> </w:t>
      </w:r>
      <w:r w:rsidR="00DB7BD0">
        <w:rPr>
          <w:iCs/>
          <w:lang w:val="en-GB"/>
        </w:rPr>
        <w:t xml:space="preserve">a letter from the head of the Dept. of Radiology &amp; Nuclear Medicine (and a statement from GE Healthcare). In this letter, a declaration is given that approves the use of these </w:t>
      </w:r>
      <w:proofErr w:type="spellStart"/>
      <w:r w:rsidR="00DB7BD0">
        <w:rPr>
          <w:iCs/>
          <w:lang w:val="en-GB"/>
        </w:rPr>
        <w:t>aMRI</w:t>
      </w:r>
      <w:proofErr w:type="spellEnd"/>
      <w:r w:rsidR="00DB7BD0">
        <w:rPr>
          <w:iCs/>
          <w:lang w:val="en-GB"/>
        </w:rPr>
        <w:t xml:space="preserve"> research sequences for internal research purposes. This letter was also provided for the approval of </w:t>
      </w:r>
      <w:proofErr w:type="spellStart"/>
      <w:r w:rsidR="00DB7BD0">
        <w:rPr>
          <w:i/>
          <w:iCs/>
          <w:lang w:val="en-GB"/>
        </w:rPr>
        <w:t>Phys</w:t>
      </w:r>
      <w:r w:rsidR="00DB7BD0" w:rsidRPr="00DB7BD0">
        <w:rPr>
          <w:i/>
          <w:iCs/>
          <w:lang w:val="en-GB"/>
        </w:rPr>
        <w:t>MRRT</w:t>
      </w:r>
      <w:proofErr w:type="spellEnd"/>
      <w:r w:rsidR="00DB7BD0" w:rsidRPr="00DB7BD0">
        <w:rPr>
          <w:i/>
          <w:iCs/>
          <w:lang w:val="en-GB"/>
        </w:rPr>
        <w:t xml:space="preserve"> (MEC-2022-0123).</w:t>
      </w:r>
      <w:r w:rsidR="004D7CF9">
        <w:rPr>
          <w:i/>
          <w:iCs/>
          <w:lang w:val="en-GB"/>
        </w:rPr>
        <w:t xml:space="preserve"> </w:t>
      </w:r>
      <w:r w:rsidR="004D7CF9">
        <w:rPr>
          <w:iCs/>
          <w:lang w:val="en-GB"/>
        </w:rPr>
        <w:t xml:space="preserve">Note that </w:t>
      </w:r>
      <w:proofErr w:type="spellStart"/>
      <w:r w:rsidR="004D7CF9">
        <w:rPr>
          <w:i/>
          <w:iCs/>
          <w:lang w:val="en-GB"/>
        </w:rPr>
        <w:t>PhysMRRT</w:t>
      </w:r>
      <w:proofErr w:type="spellEnd"/>
      <w:r w:rsidR="004D7CF9">
        <w:rPr>
          <w:iCs/>
          <w:lang w:val="en-GB"/>
        </w:rPr>
        <w:t xml:space="preserve"> had a similar patient burden/study setup, where patients with a glioblastoma undergo the same extended MRI-protocol before radiotherapy.</w:t>
      </w:r>
    </w:p>
    <w:p w14:paraId="0E6CFE8B" w14:textId="77777777" w:rsidR="001F0508" w:rsidRPr="001F0508" w:rsidRDefault="001F0508" w:rsidP="001165B5">
      <w:pPr>
        <w:ind w:left="284"/>
        <w:rPr>
          <w:lang w:val="en-GB"/>
        </w:rPr>
      </w:pPr>
    </w:p>
    <w:p w14:paraId="7C1CF4F4" w14:textId="77777777" w:rsidR="00574ACE" w:rsidRDefault="00562611" w:rsidP="00574ACE">
      <w:pPr>
        <w:pStyle w:val="Heading2"/>
        <w:rPr>
          <w:lang w:val="en-GB"/>
        </w:rPr>
      </w:pPr>
      <w:bookmarkStart w:id="169" w:name="_Toc140755259"/>
      <w:r>
        <w:rPr>
          <w:lang w:val="en-GB"/>
        </w:rPr>
        <w:t>Potential issues of concern</w:t>
      </w:r>
      <w:bookmarkEnd w:id="169"/>
    </w:p>
    <w:p w14:paraId="5CB1DC1B" w14:textId="2A594EAD" w:rsidR="001165B5" w:rsidRDefault="001165B5" w:rsidP="00483F58">
      <w:pPr>
        <w:rPr>
          <w:i/>
          <w:lang w:val="en-GB"/>
        </w:rPr>
      </w:pPr>
    </w:p>
    <w:p w14:paraId="2E55CF1A" w14:textId="77777777" w:rsidR="001165B5" w:rsidRPr="00D2749A" w:rsidRDefault="00562611" w:rsidP="001165B5">
      <w:pPr>
        <w:ind w:left="284"/>
        <w:rPr>
          <w:rFonts w:cs="Arial"/>
          <w:lang w:val="en-US"/>
        </w:rPr>
      </w:pPr>
      <w:r>
        <w:rPr>
          <w:rFonts w:cs="Arial"/>
          <w:bCs/>
          <w:lang w:val="en-GB"/>
        </w:rPr>
        <w:t>a</w:t>
      </w:r>
      <w:r w:rsidRPr="00D2749A">
        <w:rPr>
          <w:rFonts w:cs="Arial"/>
          <w:bCs/>
          <w:lang w:val="en-GB"/>
        </w:rPr>
        <w:t xml:space="preserve">. Level of knowledge about mechanism of </w:t>
      </w:r>
      <w:commentRangeStart w:id="170"/>
      <w:r w:rsidRPr="00D2749A">
        <w:rPr>
          <w:rFonts w:cs="Arial"/>
          <w:bCs/>
          <w:lang w:val="en-GB"/>
        </w:rPr>
        <w:t>action</w:t>
      </w:r>
      <w:commentRangeEnd w:id="170"/>
      <w:r w:rsidR="002758F7">
        <w:rPr>
          <w:rStyle w:val="CommentReference"/>
          <w:rFonts w:ascii="Haarlemmer MT Medium OsF" w:hAnsi="Haarlemmer MT Medium OsF"/>
        </w:rPr>
        <w:commentReference w:id="170"/>
      </w:r>
    </w:p>
    <w:p w14:paraId="1F506B84" w14:textId="5D9CCCF7" w:rsidR="001F0508" w:rsidRDefault="001F0508" w:rsidP="001F0508">
      <w:pPr>
        <w:ind w:left="284"/>
        <w:rPr>
          <w:lang w:val="en-GB"/>
        </w:rPr>
      </w:pPr>
      <w:r w:rsidRPr="00EF569D">
        <w:rPr>
          <w:lang w:val="en-GB"/>
        </w:rPr>
        <w:t>The registered NIMP (MRI) will be used within the indication and not in combination with other products</w:t>
      </w:r>
      <w:r>
        <w:rPr>
          <w:lang w:val="en-GB"/>
        </w:rPr>
        <w:t>. Patients will be screened for metal and asked to remove all metal items they carry and to change into scrubs, should their clothing contain metal. This is in accordance with the standard MRI safety guidelines of the Dept. of Radiology &amp; Nuclear medicine.</w:t>
      </w:r>
    </w:p>
    <w:p w14:paraId="2CF6E360" w14:textId="77777777" w:rsidR="001165B5" w:rsidRPr="001F0508" w:rsidRDefault="001165B5" w:rsidP="001165B5">
      <w:pPr>
        <w:ind w:left="284"/>
        <w:rPr>
          <w:rFonts w:cs="Arial"/>
          <w:i/>
          <w:lang w:val="en-GB"/>
        </w:rPr>
      </w:pPr>
    </w:p>
    <w:p w14:paraId="167DA5EE" w14:textId="77777777" w:rsidR="00E648C4" w:rsidRPr="00D2749A" w:rsidRDefault="00E648C4" w:rsidP="001165B5">
      <w:pPr>
        <w:ind w:left="284"/>
        <w:rPr>
          <w:rFonts w:cs="Arial"/>
          <w:i/>
          <w:lang w:val="en-US"/>
        </w:rPr>
      </w:pPr>
    </w:p>
    <w:p w14:paraId="6D535CF2" w14:textId="77777777" w:rsidR="001165B5" w:rsidRPr="00413A72" w:rsidRDefault="00562611" w:rsidP="001165B5">
      <w:pPr>
        <w:ind w:left="284"/>
        <w:rPr>
          <w:rFonts w:cs="Arial"/>
          <w:u w:val="single"/>
          <w:lang w:val="en-US"/>
        </w:rPr>
      </w:pPr>
      <w:r>
        <w:rPr>
          <w:rFonts w:cs="Arial"/>
          <w:bCs/>
          <w:u w:val="single"/>
          <w:lang w:val="en-GB"/>
        </w:rPr>
        <w:t>b</w:t>
      </w:r>
      <w:r w:rsidRPr="00413A72">
        <w:rPr>
          <w:rFonts w:cs="Arial"/>
          <w:bCs/>
          <w:u w:val="single"/>
          <w:lang w:val="en-GB"/>
        </w:rPr>
        <w:t>. Previous expos</w:t>
      </w:r>
      <w:r>
        <w:rPr>
          <w:rFonts w:cs="Arial"/>
          <w:bCs/>
          <w:u w:val="single"/>
          <w:lang w:val="en-GB"/>
        </w:rPr>
        <w:t>ur</w:t>
      </w:r>
      <w:r w:rsidRPr="00413A72">
        <w:rPr>
          <w:rFonts w:cs="Arial"/>
          <w:bCs/>
          <w:u w:val="single"/>
          <w:lang w:val="en-GB"/>
        </w:rPr>
        <w:t>e of human beings</w:t>
      </w:r>
      <w:r w:rsidRPr="00413A72">
        <w:rPr>
          <w:rFonts w:cs="Arial"/>
          <w:u w:val="single"/>
          <w:lang w:val="en-US"/>
        </w:rPr>
        <w:t xml:space="preserve"> </w:t>
      </w:r>
      <w:r>
        <w:rPr>
          <w:rFonts w:cs="Arial"/>
          <w:u w:val="single"/>
          <w:lang w:val="en-US"/>
        </w:rPr>
        <w:t>with the test product(s) and/or products with</w:t>
      </w:r>
      <w:r w:rsidRPr="00413A72">
        <w:rPr>
          <w:rFonts w:cs="Arial"/>
          <w:bCs/>
          <w:u w:val="single"/>
          <w:lang w:val="en-GB"/>
        </w:rPr>
        <w:t xml:space="preserve"> </w:t>
      </w:r>
      <w:r>
        <w:rPr>
          <w:rFonts w:cs="Arial"/>
          <w:bCs/>
          <w:u w:val="single"/>
          <w:lang w:val="en-GB"/>
        </w:rPr>
        <w:t xml:space="preserve">a </w:t>
      </w:r>
      <w:r w:rsidRPr="00413A72">
        <w:rPr>
          <w:rFonts w:cs="Arial"/>
          <w:bCs/>
          <w:u w:val="single"/>
          <w:lang w:val="en-GB"/>
        </w:rPr>
        <w:t xml:space="preserve">similar biological </w:t>
      </w:r>
      <w:commentRangeStart w:id="171"/>
      <w:r w:rsidRPr="00413A72">
        <w:rPr>
          <w:rFonts w:cs="Arial"/>
          <w:bCs/>
          <w:u w:val="single"/>
          <w:lang w:val="en-GB"/>
        </w:rPr>
        <w:t>mechanism</w:t>
      </w:r>
      <w:commentRangeEnd w:id="171"/>
      <w:r w:rsidR="002758F7">
        <w:rPr>
          <w:rStyle w:val="CommentReference"/>
          <w:rFonts w:ascii="Haarlemmer MT Medium OsF" w:hAnsi="Haarlemmer MT Medium OsF"/>
        </w:rPr>
        <w:commentReference w:id="171"/>
      </w:r>
    </w:p>
    <w:p w14:paraId="3221A6AD" w14:textId="42140EDD" w:rsidR="001165B5" w:rsidRPr="001F0508" w:rsidRDefault="001F0508" w:rsidP="001165B5">
      <w:pPr>
        <w:ind w:left="284"/>
        <w:rPr>
          <w:rFonts w:cs="Arial"/>
          <w:lang w:val="en-US"/>
        </w:rPr>
      </w:pPr>
      <w:r>
        <w:rPr>
          <w:rFonts w:cs="Arial"/>
          <w:lang w:val="en-US"/>
        </w:rPr>
        <w:t>N/A</w:t>
      </w:r>
    </w:p>
    <w:p w14:paraId="500410F1" w14:textId="77777777" w:rsidR="001165B5" w:rsidRPr="00D2749A" w:rsidRDefault="001165B5" w:rsidP="001165B5">
      <w:pPr>
        <w:ind w:left="284"/>
        <w:rPr>
          <w:rFonts w:cs="Arial"/>
          <w:lang w:val="en-US"/>
        </w:rPr>
      </w:pPr>
    </w:p>
    <w:p w14:paraId="470ABC13" w14:textId="77777777" w:rsidR="001165B5" w:rsidRPr="00413A72" w:rsidRDefault="00562611" w:rsidP="001165B5">
      <w:pPr>
        <w:ind w:left="284"/>
        <w:rPr>
          <w:rFonts w:cs="Arial"/>
          <w:u w:val="single"/>
          <w:lang w:val="en-US"/>
        </w:rPr>
      </w:pPr>
      <w:r>
        <w:rPr>
          <w:rFonts w:cs="Arial"/>
          <w:bCs/>
          <w:u w:val="single"/>
          <w:lang w:val="en-US"/>
        </w:rPr>
        <w:t>c</w:t>
      </w:r>
      <w:r w:rsidRPr="00413A72">
        <w:rPr>
          <w:rFonts w:cs="Arial"/>
          <w:bCs/>
          <w:u w:val="single"/>
          <w:lang w:val="en-GB"/>
        </w:rPr>
        <w:t xml:space="preserve">. Can the primary or secondary mechanism be induced in animals </w:t>
      </w:r>
      <w:r>
        <w:rPr>
          <w:rFonts w:cs="Arial"/>
          <w:bCs/>
          <w:u w:val="single"/>
          <w:lang w:val="en-GB"/>
        </w:rPr>
        <w:t>and/</w:t>
      </w:r>
      <w:r w:rsidRPr="00413A72">
        <w:rPr>
          <w:rFonts w:cs="Arial"/>
          <w:bCs/>
          <w:u w:val="single"/>
          <w:lang w:val="en-GB"/>
        </w:rPr>
        <w:t xml:space="preserve">or in </w:t>
      </w:r>
      <w:r w:rsidRPr="00266173">
        <w:rPr>
          <w:rFonts w:cs="Arial"/>
          <w:bCs/>
          <w:i/>
          <w:u w:val="single"/>
          <w:lang w:val="en-GB"/>
        </w:rPr>
        <w:t xml:space="preserve">ex-vivo </w:t>
      </w:r>
      <w:r w:rsidRPr="00413A72">
        <w:rPr>
          <w:rFonts w:cs="Arial"/>
          <w:bCs/>
          <w:u w:val="single"/>
          <w:lang w:val="en-GB"/>
        </w:rPr>
        <w:t xml:space="preserve">human cell </w:t>
      </w:r>
      <w:commentRangeStart w:id="172"/>
      <w:r w:rsidRPr="00413A72">
        <w:rPr>
          <w:rFonts w:cs="Arial"/>
          <w:bCs/>
          <w:u w:val="single"/>
          <w:lang w:val="en-GB"/>
        </w:rPr>
        <w:t>material?</w:t>
      </w:r>
      <w:commentRangeEnd w:id="172"/>
      <w:r w:rsidR="002758F7">
        <w:rPr>
          <w:rStyle w:val="CommentReference"/>
          <w:rFonts w:ascii="Haarlemmer MT Medium OsF" w:hAnsi="Haarlemmer MT Medium OsF"/>
        </w:rPr>
        <w:commentReference w:id="172"/>
      </w:r>
    </w:p>
    <w:p w14:paraId="01DE0C88" w14:textId="43D8C8C2" w:rsidR="001165B5" w:rsidRPr="001F0508" w:rsidRDefault="001F0508" w:rsidP="001165B5">
      <w:pPr>
        <w:ind w:left="284"/>
        <w:rPr>
          <w:rFonts w:cs="Arial"/>
          <w:lang w:val="en-US"/>
        </w:rPr>
      </w:pPr>
      <w:r>
        <w:rPr>
          <w:rFonts w:cs="Arial"/>
          <w:lang w:val="en-US"/>
        </w:rPr>
        <w:t>N/A</w:t>
      </w:r>
    </w:p>
    <w:p w14:paraId="3E9378E6" w14:textId="77777777" w:rsidR="001165B5" w:rsidRPr="00D2749A" w:rsidRDefault="001165B5" w:rsidP="001165B5">
      <w:pPr>
        <w:ind w:left="284"/>
        <w:rPr>
          <w:rFonts w:cs="Arial"/>
          <w:lang w:val="en-US"/>
        </w:rPr>
      </w:pPr>
    </w:p>
    <w:p w14:paraId="3A91F1F0" w14:textId="77777777" w:rsidR="001165B5" w:rsidRPr="00413A72" w:rsidRDefault="00562611" w:rsidP="001165B5">
      <w:pPr>
        <w:ind w:left="284"/>
        <w:rPr>
          <w:rFonts w:cs="Arial"/>
          <w:u w:val="single"/>
          <w:lang w:val="en-US"/>
        </w:rPr>
      </w:pPr>
      <w:r>
        <w:rPr>
          <w:rFonts w:cs="Arial"/>
          <w:bCs/>
          <w:u w:val="single"/>
          <w:lang w:val="en-GB"/>
        </w:rPr>
        <w:t>d</w:t>
      </w:r>
      <w:r w:rsidRPr="00413A72">
        <w:rPr>
          <w:rFonts w:cs="Arial"/>
          <w:bCs/>
          <w:u w:val="single"/>
          <w:lang w:val="en-GB"/>
        </w:rPr>
        <w:t>. Selectivity of the mechanism to target tissue in animals</w:t>
      </w:r>
      <w:r>
        <w:rPr>
          <w:rFonts w:cs="Arial"/>
          <w:bCs/>
          <w:u w:val="single"/>
          <w:lang w:val="en-GB"/>
        </w:rPr>
        <w:t xml:space="preserve"> and/or </w:t>
      </w:r>
      <w:commentRangeStart w:id="173"/>
      <w:r>
        <w:rPr>
          <w:rFonts w:cs="Arial"/>
          <w:bCs/>
          <w:u w:val="single"/>
          <w:lang w:val="en-GB"/>
        </w:rPr>
        <w:t>human beings</w:t>
      </w:r>
      <w:commentRangeEnd w:id="173"/>
      <w:r>
        <w:rPr>
          <w:rStyle w:val="CommentReference"/>
          <w:rFonts w:ascii="Haarlemmer MT Medium OsF" w:hAnsi="Haarlemmer MT Medium OsF"/>
        </w:rPr>
        <w:commentReference w:id="173"/>
      </w:r>
    </w:p>
    <w:p w14:paraId="0BFB61A0" w14:textId="092058ED" w:rsidR="001165B5" w:rsidRDefault="001F0508" w:rsidP="001165B5">
      <w:pPr>
        <w:ind w:left="284"/>
        <w:rPr>
          <w:rFonts w:cs="Arial"/>
          <w:lang w:val="en-US"/>
        </w:rPr>
      </w:pPr>
      <w:r>
        <w:rPr>
          <w:rFonts w:cs="Arial"/>
          <w:lang w:val="en-US"/>
        </w:rPr>
        <w:t>N/A</w:t>
      </w:r>
    </w:p>
    <w:p w14:paraId="45DCFE02" w14:textId="77777777" w:rsidR="00073756" w:rsidRPr="00D2749A" w:rsidRDefault="00073756" w:rsidP="001165B5">
      <w:pPr>
        <w:ind w:left="284"/>
        <w:rPr>
          <w:rFonts w:cs="Arial"/>
          <w:lang w:val="en-US"/>
        </w:rPr>
      </w:pPr>
    </w:p>
    <w:p w14:paraId="4A09661F" w14:textId="77777777" w:rsidR="001165B5" w:rsidRPr="00413A72" w:rsidRDefault="00562611" w:rsidP="001165B5">
      <w:pPr>
        <w:ind w:left="284"/>
        <w:rPr>
          <w:rFonts w:cs="Arial"/>
          <w:u w:val="single"/>
          <w:lang w:val="en-US"/>
        </w:rPr>
      </w:pPr>
      <w:r>
        <w:rPr>
          <w:rFonts w:cs="Arial"/>
          <w:bCs/>
          <w:u w:val="single"/>
          <w:lang w:val="en-GB"/>
        </w:rPr>
        <w:t>e</w:t>
      </w:r>
      <w:r w:rsidRPr="00413A72">
        <w:rPr>
          <w:rFonts w:cs="Arial"/>
          <w:bCs/>
          <w:u w:val="single"/>
          <w:lang w:val="en-GB"/>
        </w:rPr>
        <w:t xml:space="preserve">. Analysis of potential </w:t>
      </w:r>
      <w:commentRangeStart w:id="174"/>
      <w:r w:rsidRPr="00413A72">
        <w:rPr>
          <w:rFonts w:cs="Arial"/>
          <w:bCs/>
          <w:u w:val="single"/>
          <w:lang w:val="en-GB"/>
        </w:rPr>
        <w:t>effect</w:t>
      </w:r>
      <w:commentRangeEnd w:id="174"/>
      <w:r w:rsidR="002758F7">
        <w:rPr>
          <w:rStyle w:val="CommentReference"/>
          <w:rFonts w:ascii="Haarlemmer MT Medium OsF" w:hAnsi="Haarlemmer MT Medium OsF"/>
        </w:rPr>
        <w:commentReference w:id="174"/>
      </w:r>
    </w:p>
    <w:p w14:paraId="659F9378" w14:textId="7D70813F" w:rsidR="001165B5" w:rsidRDefault="001F0508" w:rsidP="001165B5">
      <w:pPr>
        <w:ind w:left="284"/>
        <w:rPr>
          <w:rFonts w:cs="Arial"/>
          <w:lang w:val="en-US"/>
        </w:rPr>
      </w:pPr>
      <w:r>
        <w:rPr>
          <w:rFonts w:cs="Arial"/>
          <w:lang w:val="en-US"/>
        </w:rPr>
        <w:t>N/A</w:t>
      </w:r>
    </w:p>
    <w:p w14:paraId="35E94520" w14:textId="77777777" w:rsidR="00073756" w:rsidRPr="00D2749A" w:rsidRDefault="00073756" w:rsidP="001165B5">
      <w:pPr>
        <w:ind w:left="284"/>
        <w:rPr>
          <w:rFonts w:cs="Arial"/>
          <w:lang w:val="en-US"/>
        </w:rPr>
      </w:pPr>
    </w:p>
    <w:p w14:paraId="510DB0FE" w14:textId="77777777" w:rsidR="001165B5" w:rsidRPr="0017124D" w:rsidRDefault="00562611" w:rsidP="001165B5">
      <w:pPr>
        <w:ind w:left="284"/>
        <w:rPr>
          <w:rFonts w:cs="Arial"/>
          <w:u w:val="single"/>
          <w:lang w:val="en-US"/>
        </w:rPr>
      </w:pPr>
      <w:r>
        <w:rPr>
          <w:rFonts w:cs="Arial"/>
          <w:bCs/>
          <w:u w:val="single"/>
          <w:lang w:val="en-GB"/>
        </w:rPr>
        <w:t>f</w:t>
      </w:r>
      <w:r w:rsidRPr="00413A72">
        <w:rPr>
          <w:rFonts w:cs="Arial"/>
          <w:bCs/>
          <w:u w:val="single"/>
          <w:lang w:val="en-GB"/>
        </w:rPr>
        <w:t xml:space="preserve">. Pharmacokinetic </w:t>
      </w:r>
      <w:commentRangeStart w:id="175"/>
      <w:r w:rsidRPr="00413A72">
        <w:rPr>
          <w:rFonts w:cs="Arial"/>
          <w:bCs/>
          <w:u w:val="single"/>
          <w:lang w:val="en-GB"/>
        </w:rPr>
        <w:t>considerations</w:t>
      </w:r>
      <w:commentRangeEnd w:id="175"/>
      <w:r w:rsidR="002758F7">
        <w:rPr>
          <w:rStyle w:val="CommentReference"/>
          <w:rFonts w:ascii="Haarlemmer MT Medium OsF" w:hAnsi="Haarlemmer MT Medium OsF"/>
        </w:rPr>
        <w:commentReference w:id="175"/>
      </w:r>
    </w:p>
    <w:p w14:paraId="154BEE59" w14:textId="42A362D5" w:rsidR="001165B5" w:rsidRPr="001F0508" w:rsidRDefault="001F0508" w:rsidP="001165B5">
      <w:pPr>
        <w:ind w:left="284"/>
        <w:rPr>
          <w:rFonts w:cs="Arial"/>
          <w:lang w:val="en-US"/>
        </w:rPr>
      </w:pPr>
      <w:r>
        <w:rPr>
          <w:rFonts w:cs="Arial"/>
          <w:lang w:val="en-US"/>
        </w:rPr>
        <w:t>N/A</w:t>
      </w:r>
    </w:p>
    <w:p w14:paraId="1D03794B" w14:textId="77777777" w:rsidR="00F115D8" w:rsidRDefault="00F115D8" w:rsidP="001165B5">
      <w:pPr>
        <w:ind w:left="284"/>
        <w:rPr>
          <w:rFonts w:cs="Arial"/>
          <w:lang w:val="en-US"/>
        </w:rPr>
      </w:pPr>
    </w:p>
    <w:p w14:paraId="2950E520" w14:textId="77777777" w:rsidR="00266173" w:rsidRDefault="00562611" w:rsidP="001165B5">
      <w:pPr>
        <w:ind w:left="284"/>
        <w:rPr>
          <w:rFonts w:cs="Arial"/>
          <w:lang w:val="en-US"/>
        </w:rPr>
      </w:pPr>
      <w:r>
        <w:rPr>
          <w:rFonts w:cs="Arial"/>
          <w:lang w:val="en-US"/>
        </w:rPr>
        <w:t xml:space="preserve">g. Study </w:t>
      </w:r>
      <w:commentRangeStart w:id="176"/>
      <w:r>
        <w:rPr>
          <w:rFonts w:cs="Arial"/>
          <w:lang w:val="en-US"/>
        </w:rPr>
        <w:t>population</w:t>
      </w:r>
      <w:commentRangeEnd w:id="176"/>
      <w:r w:rsidR="0071236F">
        <w:rPr>
          <w:rStyle w:val="CommentReference"/>
          <w:rFonts w:ascii="Haarlemmer MT Medium OsF" w:hAnsi="Haarlemmer MT Medium OsF"/>
        </w:rPr>
        <w:commentReference w:id="176"/>
      </w:r>
    </w:p>
    <w:p w14:paraId="1F72BCEA" w14:textId="20A97A14" w:rsidR="00266173" w:rsidRPr="001F0508" w:rsidRDefault="002A2EC4" w:rsidP="0001409E">
      <w:pPr>
        <w:ind w:left="284"/>
        <w:jc w:val="both"/>
        <w:rPr>
          <w:rFonts w:cs="Arial"/>
          <w:b/>
          <w:lang w:val="en-US"/>
        </w:rPr>
      </w:pPr>
      <w:r>
        <w:rPr>
          <w:rFonts w:cs="Arial"/>
          <w:lang w:val="en-US"/>
        </w:rPr>
        <w:t>Adult p</w:t>
      </w:r>
      <w:r w:rsidR="001F0508">
        <w:rPr>
          <w:rFonts w:cs="Arial"/>
          <w:lang w:val="en-US"/>
        </w:rPr>
        <w:t>atients diagnosed with glioblastoma, scheduled to undergo radiotherapy treatment.</w:t>
      </w:r>
    </w:p>
    <w:p w14:paraId="0FC63101" w14:textId="77777777" w:rsidR="0071236F" w:rsidRPr="00266173" w:rsidRDefault="0071236F" w:rsidP="001165B5">
      <w:pPr>
        <w:ind w:left="284"/>
        <w:rPr>
          <w:rFonts w:cs="Arial"/>
          <w:lang w:val="en-US"/>
        </w:rPr>
      </w:pPr>
    </w:p>
    <w:p w14:paraId="4152BE97" w14:textId="77777777" w:rsidR="00F115D8" w:rsidRDefault="00562611" w:rsidP="001165B5">
      <w:pPr>
        <w:ind w:left="284"/>
        <w:rPr>
          <w:rFonts w:cs="Arial"/>
          <w:lang w:val="en-US"/>
        </w:rPr>
      </w:pPr>
      <w:r>
        <w:rPr>
          <w:rFonts w:cs="Arial"/>
          <w:lang w:val="en-US"/>
        </w:rPr>
        <w:lastRenderedPageBreak/>
        <w:t>h</w:t>
      </w:r>
      <w:r w:rsidRPr="00F115D8">
        <w:rPr>
          <w:rFonts w:cs="Arial"/>
          <w:lang w:val="en-US"/>
        </w:rPr>
        <w:t xml:space="preserve">. </w:t>
      </w:r>
      <w:r>
        <w:rPr>
          <w:rFonts w:cs="Arial"/>
          <w:lang w:val="en-US"/>
        </w:rPr>
        <w:t xml:space="preserve">Interaction with other </w:t>
      </w:r>
      <w:commentRangeStart w:id="177"/>
      <w:r>
        <w:rPr>
          <w:rFonts w:cs="Arial"/>
          <w:lang w:val="en-US"/>
        </w:rPr>
        <w:t>products</w:t>
      </w:r>
      <w:commentRangeEnd w:id="177"/>
      <w:r w:rsidR="009B58BF">
        <w:rPr>
          <w:rStyle w:val="CommentReference"/>
          <w:rFonts w:ascii="Haarlemmer MT Medium OsF" w:hAnsi="Haarlemmer MT Medium OsF"/>
        </w:rPr>
        <w:commentReference w:id="177"/>
      </w:r>
    </w:p>
    <w:p w14:paraId="5ADE850D" w14:textId="77777777" w:rsidR="001F0508" w:rsidRPr="00F115D8" w:rsidRDefault="001F0508" w:rsidP="0001409E">
      <w:pPr>
        <w:ind w:left="284"/>
        <w:jc w:val="both"/>
        <w:rPr>
          <w:rFonts w:cs="Arial"/>
          <w:lang w:val="en-US"/>
        </w:rPr>
      </w:pPr>
      <w:r>
        <w:rPr>
          <w:rFonts w:cs="Arial"/>
          <w:lang w:val="en-US"/>
        </w:rPr>
        <w:t xml:space="preserve">Gadolinium-based contrast agent will be used during the MRI scanning, as part of the regular care patients are to undergo. </w:t>
      </w:r>
    </w:p>
    <w:p w14:paraId="5F806605" w14:textId="77777777" w:rsidR="001165B5" w:rsidRPr="00D2749A" w:rsidRDefault="001165B5" w:rsidP="001165B5">
      <w:pPr>
        <w:ind w:left="284"/>
        <w:rPr>
          <w:rFonts w:cs="Arial"/>
          <w:lang w:val="en-US"/>
        </w:rPr>
      </w:pPr>
    </w:p>
    <w:p w14:paraId="5BD6C613" w14:textId="77777777" w:rsidR="001165B5" w:rsidRPr="00413A72" w:rsidRDefault="00562611" w:rsidP="001165B5">
      <w:pPr>
        <w:ind w:left="284"/>
        <w:rPr>
          <w:rFonts w:cs="Arial"/>
          <w:u w:val="single"/>
          <w:lang w:val="en-US"/>
        </w:rPr>
      </w:pPr>
      <w:proofErr w:type="spellStart"/>
      <w:r>
        <w:rPr>
          <w:rFonts w:cs="Arial"/>
          <w:bCs/>
          <w:u w:val="single"/>
          <w:lang w:val="en-GB"/>
        </w:rPr>
        <w:t>i</w:t>
      </w:r>
      <w:proofErr w:type="spellEnd"/>
      <w:r w:rsidRPr="00413A72">
        <w:rPr>
          <w:rFonts w:cs="Arial"/>
          <w:bCs/>
          <w:u w:val="single"/>
          <w:lang w:val="en-GB"/>
        </w:rPr>
        <w:t xml:space="preserve">. Predictability of </w:t>
      </w:r>
      <w:commentRangeStart w:id="178"/>
      <w:r w:rsidRPr="00413A72">
        <w:rPr>
          <w:rFonts w:cs="Arial"/>
          <w:bCs/>
          <w:u w:val="single"/>
          <w:lang w:val="en-GB"/>
        </w:rPr>
        <w:t>effect</w:t>
      </w:r>
      <w:commentRangeEnd w:id="178"/>
      <w:r w:rsidR="002758F7">
        <w:rPr>
          <w:rStyle w:val="CommentReference"/>
          <w:rFonts w:ascii="Haarlemmer MT Medium OsF" w:hAnsi="Haarlemmer MT Medium OsF"/>
        </w:rPr>
        <w:commentReference w:id="178"/>
      </w:r>
    </w:p>
    <w:p w14:paraId="0D76A477" w14:textId="20BD1142" w:rsidR="001F0508" w:rsidRDefault="001F0508" w:rsidP="0001409E">
      <w:pPr>
        <w:ind w:left="284"/>
        <w:jc w:val="both"/>
        <w:rPr>
          <w:rFonts w:cs="Arial"/>
          <w:lang w:val="en-US"/>
        </w:rPr>
      </w:pPr>
      <w:r>
        <w:rPr>
          <w:rFonts w:cs="Arial"/>
          <w:lang w:val="en-US"/>
        </w:rPr>
        <w:t xml:space="preserve">Adverse effects of gadolinium-based contrast agent can occur in subjects with kidney insufficiencies. Safety risks and management of this is part of the standard of clinical care at the Erasmus MC. (See Section </w:t>
      </w:r>
      <w:r w:rsidR="002A2EC4">
        <w:rPr>
          <w:rFonts w:cs="Arial"/>
          <w:lang w:val="en-US"/>
        </w:rPr>
        <w:t>9</w:t>
      </w:r>
      <w:r>
        <w:rPr>
          <w:rFonts w:cs="Arial"/>
          <w:lang w:val="en-US"/>
        </w:rPr>
        <w:t xml:space="preserve">.2.2) </w:t>
      </w:r>
    </w:p>
    <w:p w14:paraId="5979B532" w14:textId="77777777" w:rsidR="001165B5" w:rsidRDefault="001165B5" w:rsidP="001165B5">
      <w:pPr>
        <w:ind w:left="284"/>
        <w:rPr>
          <w:rFonts w:cs="Arial"/>
          <w:lang w:val="en-US"/>
        </w:rPr>
      </w:pPr>
    </w:p>
    <w:p w14:paraId="1ED8F435" w14:textId="77777777" w:rsidR="001165B5" w:rsidRPr="00413A72" w:rsidRDefault="00562611" w:rsidP="001165B5">
      <w:pPr>
        <w:ind w:left="284"/>
        <w:rPr>
          <w:rFonts w:cs="Arial"/>
          <w:u w:val="single"/>
          <w:lang w:val="en-US"/>
        </w:rPr>
      </w:pPr>
      <w:r>
        <w:rPr>
          <w:rFonts w:cs="Arial"/>
          <w:bCs/>
          <w:u w:val="single"/>
          <w:lang w:val="en-GB"/>
        </w:rPr>
        <w:t>j</w:t>
      </w:r>
      <w:r w:rsidRPr="00413A72">
        <w:rPr>
          <w:rFonts w:cs="Arial"/>
          <w:bCs/>
          <w:u w:val="single"/>
          <w:lang w:val="en-GB"/>
        </w:rPr>
        <w:t xml:space="preserve">. Can effects be </w:t>
      </w:r>
      <w:commentRangeStart w:id="179"/>
      <w:r w:rsidRPr="00413A72">
        <w:rPr>
          <w:rFonts w:cs="Arial"/>
          <w:bCs/>
          <w:u w:val="single"/>
          <w:lang w:val="en-GB"/>
        </w:rPr>
        <w:t>managed?</w:t>
      </w:r>
      <w:commentRangeEnd w:id="179"/>
      <w:r w:rsidR="002758F7">
        <w:rPr>
          <w:rStyle w:val="CommentReference"/>
          <w:rFonts w:ascii="Haarlemmer MT Medium OsF" w:hAnsi="Haarlemmer MT Medium OsF"/>
        </w:rPr>
        <w:commentReference w:id="179"/>
      </w:r>
    </w:p>
    <w:p w14:paraId="2C1F38CC" w14:textId="1890A3A4" w:rsidR="001F0508" w:rsidRDefault="001F0508" w:rsidP="0001409E">
      <w:pPr>
        <w:ind w:left="284"/>
        <w:jc w:val="both"/>
        <w:rPr>
          <w:rFonts w:cs="Arial"/>
          <w:lang w:val="en-US"/>
        </w:rPr>
      </w:pPr>
      <w:r>
        <w:rPr>
          <w:rFonts w:cs="Arial"/>
          <w:lang w:val="en-US"/>
        </w:rPr>
        <w:t xml:space="preserve">To prevent adverse effects of gadolinium-based contrast agent, patients with kidney insufficiencies will not be included in this research. </w:t>
      </w:r>
    </w:p>
    <w:p w14:paraId="7492A78C" w14:textId="77777777" w:rsidR="00073756" w:rsidRPr="00D2749A" w:rsidRDefault="00073756" w:rsidP="001165B5">
      <w:pPr>
        <w:ind w:left="284"/>
        <w:rPr>
          <w:rFonts w:cs="Arial"/>
          <w:lang w:val="en-US"/>
        </w:rPr>
      </w:pPr>
    </w:p>
    <w:p w14:paraId="3932A65D" w14:textId="77777777" w:rsidR="001165B5" w:rsidRPr="00073756" w:rsidRDefault="00562611" w:rsidP="00574ACE">
      <w:pPr>
        <w:pStyle w:val="Heading2"/>
        <w:rPr>
          <w:lang w:val="en-US"/>
        </w:rPr>
      </w:pPr>
      <w:bookmarkStart w:id="180" w:name="_Toc140755260"/>
      <w:r w:rsidRPr="00073756">
        <w:rPr>
          <w:lang w:val="en-US"/>
        </w:rPr>
        <w:t>Synthesis</w:t>
      </w:r>
      <w:bookmarkEnd w:id="180"/>
    </w:p>
    <w:p w14:paraId="1B4DFF71" w14:textId="754F267D" w:rsidR="001165B5" w:rsidRDefault="001165B5" w:rsidP="001165B5">
      <w:pPr>
        <w:ind w:left="284"/>
        <w:rPr>
          <w:lang w:val="en-US"/>
        </w:rPr>
      </w:pPr>
    </w:p>
    <w:p w14:paraId="5C247BD6" w14:textId="209688CB" w:rsidR="001F0508" w:rsidRDefault="001F0508" w:rsidP="0001409E">
      <w:pPr>
        <w:ind w:left="284"/>
        <w:jc w:val="both"/>
        <w:rPr>
          <w:lang w:val="en-US"/>
        </w:rPr>
      </w:pPr>
      <w:r>
        <w:rPr>
          <w:lang w:val="en-US"/>
        </w:rPr>
        <w:t>Standard use of the MRI and gadolinium-based contrast agent will be performed within this study. Extending the MRI</w:t>
      </w:r>
      <w:r w:rsidR="004D7CF9">
        <w:rPr>
          <w:lang w:val="en-US"/>
        </w:rPr>
        <w:t>-</w:t>
      </w:r>
      <w:r>
        <w:rPr>
          <w:lang w:val="en-US"/>
        </w:rPr>
        <w:t xml:space="preserve">scan time is not known to lead to any additional risk to the patients. </w:t>
      </w:r>
    </w:p>
    <w:p w14:paraId="7EAFB27B" w14:textId="4A0A8A25" w:rsidR="001F0508" w:rsidRPr="00D2749A" w:rsidRDefault="001F0508" w:rsidP="0001409E">
      <w:pPr>
        <w:ind w:left="284"/>
        <w:jc w:val="both"/>
        <w:rPr>
          <w:lang w:val="en-US"/>
        </w:rPr>
      </w:pPr>
      <w:r>
        <w:rPr>
          <w:lang w:val="en-US"/>
        </w:rPr>
        <w:br/>
        <w:t>To prevent metal from entering the MRI</w:t>
      </w:r>
      <w:r w:rsidR="004D7CF9">
        <w:rPr>
          <w:lang w:val="en-US"/>
        </w:rPr>
        <w:t>-</w:t>
      </w:r>
      <w:r>
        <w:rPr>
          <w:lang w:val="en-US"/>
        </w:rPr>
        <w:t xml:space="preserve">scan room, patients are screened upfront. Should their clothing contain any metal, patients are asked to change into scrubs provided by the hospital. </w:t>
      </w:r>
    </w:p>
    <w:p w14:paraId="7884772D" w14:textId="792F22E8" w:rsidR="001F0508" w:rsidRDefault="001F0508" w:rsidP="001165B5">
      <w:pPr>
        <w:ind w:left="284"/>
        <w:rPr>
          <w:lang w:val="en-US"/>
        </w:rPr>
      </w:pPr>
    </w:p>
    <w:p w14:paraId="205B200F" w14:textId="1C61BF14" w:rsidR="00090DEF" w:rsidRPr="00D2749A" w:rsidRDefault="00090DEF" w:rsidP="001165B5">
      <w:pPr>
        <w:ind w:left="284"/>
        <w:rPr>
          <w:lang w:val="en-US"/>
        </w:rPr>
      </w:pPr>
      <w:r w:rsidRPr="00914FF9">
        <w:rPr>
          <w:rFonts w:cs="Arial"/>
          <w:lang w:val="en-GB"/>
        </w:rPr>
        <w:t xml:space="preserve">Based on the </w:t>
      </w:r>
      <w:r>
        <w:rPr>
          <w:rFonts w:cs="Arial"/>
          <w:lang w:val="en-GB"/>
        </w:rPr>
        <w:t xml:space="preserve">2020 </w:t>
      </w:r>
      <w:r w:rsidRPr="00914FF9">
        <w:rPr>
          <w:rFonts w:cs="Arial"/>
          <w:lang w:val="en-GB"/>
        </w:rPr>
        <w:t>guideline by the NFU (Dutch Federation of University Medical Centres) about quality insurance in human research (“</w:t>
      </w:r>
      <w:proofErr w:type="spellStart"/>
      <w:r w:rsidRPr="00914FF9">
        <w:rPr>
          <w:rFonts w:cs="Arial"/>
          <w:lang w:val="en-GB"/>
        </w:rPr>
        <w:t>Kwaliteitsborging</w:t>
      </w:r>
      <w:proofErr w:type="spellEnd"/>
      <w:r w:rsidRPr="00914FF9">
        <w:rPr>
          <w:rFonts w:cs="Arial"/>
          <w:lang w:val="en-GB"/>
        </w:rPr>
        <w:t xml:space="preserve"> van </w:t>
      </w:r>
      <w:proofErr w:type="spellStart"/>
      <w:r w:rsidRPr="00914FF9">
        <w:rPr>
          <w:rFonts w:cs="Arial"/>
          <w:lang w:val="en-GB"/>
        </w:rPr>
        <w:t>mensgebonden</w:t>
      </w:r>
      <w:proofErr w:type="spellEnd"/>
      <w:r w:rsidRPr="00914FF9">
        <w:rPr>
          <w:rFonts w:cs="Arial"/>
          <w:lang w:val="en-GB"/>
        </w:rPr>
        <w:t xml:space="preserve"> </w:t>
      </w:r>
      <w:proofErr w:type="spellStart"/>
      <w:r w:rsidRPr="00914FF9">
        <w:rPr>
          <w:rFonts w:cs="Arial"/>
          <w:lang w:val="en-GB"/>
        </w:rPr>
        <w:t>onderzoek</w:t>
      </w:r>
      <w:proofErr w:type="spellEnd"/>
      <w:r w:rsidRPr="00914FF9">
        <w:rPr>
          <w:rFonts w:cs="Arial"/>
          <w:lang w:val="en-GB"/>
        </w:rPr>
        <w:t xml:space="preserve">”) we qualify the risk of this study as ‘low’, meaning it has a </w:t>
      </w:r>
      <w:proofErr w:type="spellStart"/>
      <w:r>
        <w:rPr>
          <w:rFonts w:cs="Arial"/>
          <w:lang w:val="en-GB"/>
        </w:rPr>
        <w:t>neglectible</w:t>
      </w:r>
      <w:proofErr w:type="spellEnd"/>
      <w:r w:rsidRPr="00914FF9">
        <w:rPr>
          <w:rFonts w:cs="Arial"/>
          <w:lang w:val="en-GB"/>
        </w:rPr>
        <w:t xml:space="preserve"> chance of serious damage.</w:t>
      </w:r>
    </w:p>
    <w:p w14:paraId="1A4D54D1" w14:textId="77777777" w:rsidR="00C6537A" w:rsidRDefault="00C6537A" w:rsidP="00C6537A">
      <w:pPr>
        <w:rPr>
          <w:lang w:val="en-GB"/>
        </w:rPr>
      </w:pPr>
    </w:p>
    <w:p w14:paraId="23BB8356" w14:textId="0BE2959B" w:rsidR="002A2EC4" w:rsidRDefault="002A2EC4">
      <w:pPr>
        <w:tabs>
          <w:tab w:val="clear" w:pos="284"/>
          <w:tab w:val="clear" w:pos="1701"/>
        </w:tabs>
        <w:spacing w:line="240" w:lineRule="auto"/>
        <w:rPr>
          <w:lang w:val="en-GB"/>
        </w:rPr>
      </w:pPr>
      <w:r>
        <w:rPr>
          <w:lang w:val="en-GB"/>
        </w:rPr>
        <w:br w:type="page"/>
      </w:r>
    </w:p>
    <w:p w14:paraId="6BAA3090" w14:textId="77777777" w:rsidR="00456B32" w:rsidRPr="00956AF7" w:rsidRDefault="00562611" w:rsidP="00956AF7">
      <w:pPr>
        <w:pStyle w:val="Heading1"/>
      </w:pPr>
      <w:bookmarkStart w:id="181" w:name="_Toc140755261"/>
      <w:r w:rsidRPr="00956AF7">
        <w:lastRenderedPageBreak/>
        <w:t>REFERENCES</w:t>
      </w:r>
      <w:bookmarkEnd w:id="181"/>
    </w:p>
    <w:p w14:paraId="7B15F899" w14:textId="77777777" w:rsidR="00956AF7" w:rsidRDefault="00956AF7" w:rsidP="00634D7B">
      <w:pPr>
        <w:spacing w:line="360" w:lineRule="auto"/>
        <w:rPr>
          <w:lang w:val="en-GB"/>
        </w:rPr>
      </w:pPr>
    </w:p>
    <w:p w14:paraId="0375CA42" w14:textId="7932A392" w:rsidR="00F16C71" w:rsidRPr="00F16C71" w:rsidRDefault="00F16C71" w:rsidP="00F16C71">
      <w:pPr>
        <w:pStyle w:val="ListParagraph"/>
        <w:numPr>
          <w:ilvl w:val="0"/>
          <w:numId w:val="33"/>
        </w:numPr>
        <w:spacing w:line="276" w:lineRule="auto"/>
        <w:rPr>
          <w:rFonts w:ascii="Arial" w:hAnsi="Arial" w:cs="Arial"/>
          <w:sz w:val="20"/>
          <w:szCs w:val="20"/>
          <w:lang w:val="en-GB"/>
        </w:rPr>
      </w:pPr>
      <w:proofErr w:type="spellStart"/>
      <w:r w:rsidRPr="00F16C71">
        <w:rPr>
          <w:rFonts w:ascii="Arial" w:hAnsi="Arial" w:cs="Arial"/>
          <w:sz w:val="20"/>
          <w:szCs w:val="20"/>
        </w:rPr>
        <w:t>Tamimi</w:t>
      </w:r>
      <w:proofErr w:type="spellEnd"/>
      <w:r w:rsidRPr="00F16C71">
        <w:rPr>
          <w:rFonts w:ascii="Arial" w:hAnsi="Arial" w:cs="Arial"/>
          <w:sz w:val="20"/>
          <w:szCs w:val="20"/>
        </w:rPr>
        <w:t xml:space="preserve">, A. F., &amp; </w:t>
      </w:r>
      <w:proofErr w:type="spellStart"/>
      <w:r w:rsidRPr="00F16C71">
        <w:rPr>
          <w:rFonts w:ascii="Arial" w:hAnsi="Arial" w:cs="Arial"/>
          <w:sz w:val="20"/>
          <w:szCs w:val="20"/>
        </w:rPr>
        <w:t>Juweid</w:t>
      </w:r>
      <w:proofErr w:type="spellEnd"/>
      <w:r w:rsidRPr="00F16C71">
        <w:rPr>
          <w:rFonts w:ascii="Arial" w:hAnsi="Arial" w:cs="Arial"/>
          <w:sz w:val="20"/>
          <w:szCs w:val="20"/>
        </w:rPr>
        <w:t xml:space="preserve">, M. (2017). </w:t>
      </w:r>
      <w:r w:rsidRPr="00F16C71">
        <w:rPr>
          <w:rFonts w:ascii="Arial" w:hAnsi="Arial" w:cs="Arial"/>
          <w:sz w:val="20"/>
          <w:szCs w:val="20"/>
          <w:lang w:val="en-GB"/>
        </w:rPr>
        <w:t xml:space="preserve">Epidemiology and outcome of glioblastoma. </w:t>
      </w:r>
      <w:r w:rsidRPr="00F16C71">
        <w:rPr>
          <w:rFonts w:ascii="Arial" w:hAnsi="Arial" w:cs="Arial"/>
          <w:i/>
          <w:sz w:val="20"/>
          <w:szCs w:val="20"/>
          <w:lang w:val="en-GB"/>
        </w:rPr>
        <w:t>Exon Publications</w:t>
      </w:r>
      <w:r w:rsidRPr="00F16C71">
        <w:rPr>
          <w:rFonts w:ascii="Arial" w:hAnsi="Arial" w:cs="Arial"/>
          <w:sz w:val="20"/>
          <w:szCs w:val="20"/>
          <w:lang w:val="en-GB"/>
        </w:rPr>
        <w:t>, 143-153.</w:t>
      </w:r>
    </w:p>
    <w:p w14:paraId="2FB3DF1B" w14:textId="77777777" w:rsidR="00F16C71" w:rsidRPr="00F16C71" w:rsidRDefault="00F16C71" w:rsidP="00F16C71">
      <w:pPr>
        <w:pStyle w:val="ListParagraph"/>
        <w:numPr>
          <w:ilvl w:val="0"/>
          <w:numId w:val="33"/>
        </w:numPr>
        <w:spacing w:line="276" w:lineRule="auto"/>
        <w:rPr>
          <w:rFonts w:ascii="Arial" w:hAnsi="Arial" w:cs="Arial"/>
          <w:sz w:val="20"/>
          <w:szCs w:val="20"/>
          <w:lang w:val="en-GB"/>
        </w:rPr>
      </w:pPr>
      <w:proofErr w:type="spellStart"/>
      <w:r w:rsidRPr="00F16C71">
        <w:rPr>
          <w:rFonts w:ascii="Arial" w:hAnsi="Arial" w:cs="Arial"/>
          <w:sz w:val="20"/>
          <w:szCs w:val="20"/>
        </w:rPr>
        <w:t>Stupp</w:t>
      </w:r>
      <w:proofErr w:type="spellEnd"/>
      <w:r w:rsidRPr="00F16C71">
        <w:rPr>
          <w:rFonts w:ascii="Arial" w:hAnsi="Arial" w:cs="Arial"/>
          <w:sz w:val="20"/>
          <w:szCs w:val="20"/>
        </w:rPr>
        <w:t xml:space="preserve">, R., Mason, W. P., Van Den Bent, M. J., Weller, M., Fisher, B., Taphoorn, M. J., ... </w:t>
      </w:r>
      <w:r w:rsidRPr="00F16C71">
        <w:rPr>
          <w:rFonts w:ascii="Arial" w:hAnsi="Arial" w:cs="Arial"/>
          <w:sz w:val="20"/>
          <w:szCs w:val="20"/>
          <w:lang w:val="en-GB"/>
        </w:rPr>
        <w:t xml:space="preserve">&amp; </w:t>
      </w:r>
      <w:proofErr w:type="spellStart"/>
      <w:r w:rsidRPr="00F16C71">
        <w:rPr>
          <w:rFonts w:ascii="Arial" w:hAnsi="Arial" w:cs="Arial"/>
          <w:sz w:val="20"/>
          <w:szCs w:val="20"/>
          <w:lang w:val="en-GB"/>
        </w:rPr>
        <w:t>Mirimanoff</w:t>
      </w:r>
      <w:proofErr w:type="spellEnd"/>
      <w:r w:rsidRPr="00F16C71">
        <w:rPr>
          <w:rFonts w:ascii="Arial" w:hAnsi="Arial" w:cs="Arial"/>
          <w:sz w:val="20"/>
          <w:szCs w:val="20"/>
          <w:lang w:val="en-GB"/>
        </w:rPr>
        <w:t xml:space="preserve">, R. O. (2005). Radiotherapy plus concomitant and adjuvant </w:t>
      </w:r>
      <w:proofErr w:type="spellStart"/>
      <w:r w:rsidRPr="00F16C71">
        <w:rPr>
          <w:rFonts w:ascii="Arial" w:hAnsi="Arial" w:cs="Arial"/>
          <w:sz w:val="20"/>
          <w:szCs w:val="20"/>
          <w:lang w:val="en-GB"/>
        </w:rPr>
        <w:t>temozolomide</w:t>
      </w:r>
      <w:proofErr w:type="spellEnd"/>
      <w:r w:rsidRPr="00F16C71">
        <w:rPr>
          <w:rFonts w:ascii="Arial" w:hAnsi="Arial" w:cs="Arial"/>
          <w:sz w:val="20"/>
          <w:szCs w:val="20"/>
          <w:lang w:val="en-GB"/>
        </w:rPr>
        <w:t xml:space="preserve"> for glioblastoma. </w:t>
      </w:r>
      <w:r w:rsidRPr="00F16C71">
        <w:rPr>
          <w:rFonts w:ascii="Arial" w:hAnsi="Arial" w:cs="Arial"/>
          <w:i/>
          <w:sz w:val="20"/>
          <w:szCs w:val="20"/>
          <w:lang w:val="en-GB"/>
        </w:rPr>
        <w:t>New England journal of medicine</w:t>
      </w:r>
      <w:r w:rsidRPr="00F16C71">
        <w:rPr>
          <w:rFonts w:ascii="Arial" w:hAnsi="Arial" w:cs="Arial"/>
          <w:sz w:val="20"/>
          <w:szCs w:val="20"/>
          <w:lang w:val="en-GB"/>
        </w:rPr>
        <w:t>, 352(10), 987-996.</w:t>
      </w:r>
    </w:p>
    <w:p w14:paraId="7C65BAB5" w14:textId="7C0ECBF3" w:rsidR="00F16C71" w:rsidRPr="00F16C71" w:rsidRDefault="00F16C71" w:rsidP="00F16C71">
      <w:pPr>
        <w:pStyle w:val="ListParagraph"/>
        <w:numPr>
          <w:ilvl w:val="0"/>
          <w:numId w:val="33"/>
        </w:numPr>
        <w:spacing w:line="276" w:lineRule="auto"/>
        <w:rPr>
          <w:rFonts w:ascii="Arial" w:hAnsi="Arial" w:cs="Arial"/>
          <w:sz w:val="20"/>
          <w:szCs w:val="20"/>
          <w:lang w:val="en-GB"/>
        </w:rPr>
      </w:pPr>
      <w:proofErr w:type="spellStart"/>
      <w:r w:rsidRPr="00F16C71">
        <w:rPr>
          <w:rFonts w:ascii="Arial" w:hAnsi="Arial" w:cs="Arial"/>
          <w:sz w:val="20"/>
          <w:szCs w:val="20"/>
          <w:lang w:val="en-GB"/>
        </w:rPr>
        <w:t>Ballman</w:t>
      </w:r>
      <w:proofErr w:type="spellEnd"/>
      <w:r w:rsidRPr="00F16C71">
        <w:rPr>
          <w:rFonts w:ascii="Arial" w:hAnsi="Arial" w:cs="Arial"/>
          <w:sz w:val="20"/>
          <w:szCs w:val="20"/>
          <w:lang w:val="en-GB"/>
        </w:rPr>
        <w:t xml:space="preserve">, K. V., Buckner, J. C., Brown, P. D., </w:t>
      </w:r>
      <w:proofErr w:type="spellStart"/>
      <w:r w:rsidRPr="00F16C71">
        <w:rPr>
          <w:rFonts w:ascii="Arial" w:hAnsi="Arial" w:cs="Arial"/>
          <w:sz w:val="20"/>
          <w:szCs w:val="20"/>
          <w:lang w:val="en-GB"/>
        </w:rPr>
        <w:t>Giannini</w:t>
      </w:r>
      <w:proofErr w:type="spellEnd"/>
      <w:r w:rsidRPr="00F16C71">
        <w:rPr>
          <w:rFonts w:ascii="Arial" w:hAnsi="Arial" w:cs="Arial"/>
          <w:sz w:val="20"/>
          <w:szCs w:val="20"/>
          <w:lang w:val="en-GB"/>
        </w:rPr>
        <w:t xml:space="preserve">, C., Flynn, P. J., </w:t>
      </w:r>
      <w:proofErr w:type="spellStart"/>
      <w:r w:rsidRPr="00F16C71">
        <w:rPr>
          <w:rFonts w:ascii="Arial" w:hAnsi="Arial" w:cs="Arial"/>
          <w:sz w:val="20"/>
          <w:szCs w:val="20"/>
          <w:lang w:val="en-GB"/>
        </w:rPr>
        <w:t>LaPlant</w:t>
      </w:r>
      <w:proofErr w:type="spellEnd"/>
      <w:r w:rsidRPr="00F16C71">
        <w:rPr>
          <w:rFonts w:ascii="Arial" w:hAnsi="Arial" w:cs="Arial"/>
          <w:sz w:val="20"/>
          <w:szCs w:val="20"/>
          <w:lang w:val="en-GB"/>
        </w:rPr>
        <w:t xml:space="preserve">, B. R., &amp; </w:t>
      </w:r>
      <w:proofErr w:type="spellStart"/>
      <w:r w:rsidRPr="00F16C71">
        <w:rPr>
          <w:rFonts w:ascii="Arial" w:hAnsi="Arial" w:cs="Arial"/>
          <w:sz w:val="20"/>
          <w:szCs w:val="20"/>
          <w:lang w:val="en-GB"/>
        </w:rPr>
        <w:t>Jaeckle</w:t>
      </w:r>
      <w:proofErr w:type="spellEnd"/>
      <w:r w:rsidRPr="00F16C71">
        <w:rPr>
          <w:rFonts w:ascii="Arial" w:hAnsi="Arial" w:cs="Arial"/>
          <w:sz w:val="20"/>
          <w:szCs w:val="20"/>
          <w:lang w:val="en-GB"/>
        </w:rPr>
        <w:t xml:space="preserve">, K. A. (2007). The relationship between six-month progression-free survival and 12-month overall survival end points for phase II trials in patients with glioblastoma </w:t>
      </w:r>
      <w:proofErr w:type="spellStart"/>
      <w:r w:rsidRPr="00F16C71">
        <w:rPr>
          <w:rFonts w:ascii="Arial" w:hAnsi="Arial" w:cs="Arial"/>
          <w:sz w:val="20"/>
          <w:szCs w:val="20"/>
          <w:lang w:val="en-GB"/>
        </w:rPr>
        <w:t>multiforme</w:t>
      </w:r>
      <w:proofErr w:type="spellEnd"/>
      <w:r w:rsidRPr="00F16C71">
        <w:rPr>
          <w:rFonts w:ascii="Arial" w:hAnsi="Arial" w:cs="Arial"/>
          <w:sz w:val="20"/>
          <w:szCs w:val="20"/>
          <w:lang w:val="en-GB"/>
        </w:rPr>
        <w:t xml:space="preserve">. </w:t>
      </w:r>
      <w:r w:rsidRPr="00F16C71">
        <w:rPr>
          <w:rFonts w:ascii="Arial" w:hAnsi="Arial" w:cs="Arial"/>
          <w:i/>
          <w:sz w:val="20"/>
          <w:szCs w:val="20"/>
          <w:lang w:val="en-GB"/>
        </w:rPr>
        <w:t>Neuro-oncology</w:t>
      </w:r>
      <w:r w:rsidRPr="00F16C71">
        <w:rPr>
          <w:rFonts w:ascii="Arial" w:hAnsi="Arial" w:cs="Arial"/>
          <w:sz w:val="20"/>
          <w:szCs w:val="20"/>
          <w:lang w:val="en-GB"/>
        </w:rPr>
        <w:t>, 9(1), 29-38.</w:t>
      </w:r>
    </w:p>
    <w:p w14:paraId="5EB317DF" w14:textId="1C1EAE25" w:rsidR="00F16C71" w:rsidRPr="00F16C71" w:rsidRDefault="00F16C71" w:rsidP="00F16C71">
      <w:pPr>
        <w:pStyle w:val="ListParagraph"/>
        <w:numPr>
          <w:ilvl w:val="0"/>
          <w:numId w:val="33"/>
        </w:numPr>
        <w:spacing w:line="276" w:lineRule="auto"/>
        <w:rPr>
          <w:rFonts w:ascii="Arial" w:hAnsi="Arial" w:cs="Arial"/>
          <w:sz w:val="20"/>
          <w:szCs w:val="20"/>
          <w:lang w:val="en-GB"/>
        </w:rPr>
      </w:pPr>
      <w:r w:rsidRPr="00F16C71">
        <w:rPr>
          <w:rFonts w:ascii="Arial" w:hAnsi="Arial" w:cs="Arial"/>
          <w:sz w:val="20"/>
          <w:szCs w:val="20"/>
        </w:rPr>
        <w:t xml:space="preserve">Weller, M., van den Bent, M., </w:t>
      </w:r>
      <w:proofErr w:type="spellStart"/>
      <w:r w:rsidRPr="00F16C71">
        <w:rPr>
          <w:rFonts w:ascii="Arial" w:hAnsi="Arial" w:cs="Arial"/>
          <w:sz w:val="20"/>
          <w:szCs w:val="20"/>
        </w:rPr>
        <w:t>Preusser</w:t>
      </w:r>
      <w:proofErr w:type="spellEnd"/>
      <w:r w:rsidRPr="00F16C71">
        <w:rPr>
          <w:rFonts w:ascii="Arial" w:hAnsi="Arial" w:cs="Arial"/>
          <w:sz w:val="20"/>
          <w:szCs w:val="20"/>
        </w:rPr>
        <w:t xml:space="preserve">, M., Le </w:t>
      </w:r>
      <w:proofErr w:type="spellStart"/>
      <w:r w:rsidRPr="00F16C71">
        <w:rPr>
          <w:rFonts w:ascii="Arial" w:hAnsi="Arial" w:cs="Arial"/>
          <w:sz w:val="20"/>
          <w:szCs w:val="20"/>
        </w:rPr>
        <w:t>Rhun</w:t>
      </w:r>
      <w:proofErr w:type="spellEnd"/>
      <w:r w:rsidRPr="00F16C71">
        <w:rPr>
          <w:rFonts w:ascii="Arial" w:hAnsi="Arial" w:cs="Arial"/>
          <w:sz w:val="20"/>
          <w:szCs w:val="20"/>
        </w:rPr>
        <w:t xml:space="preserve">, E., </w:t>
      </w:r>
      <w:proofErr w:type="spellStart"/>
      <w:r w:rsidRPr="00F16C71">
        <w:rPr>
          <w:rFonts w:ascii="Arial" w:hAnsi="Arial" w:cs="Arial"/>
          <w:sz w:val="20"/>
          <w:szCs w:val="20"/>
        </w:rPr>
        <w:t>Tonn</w:t>
      </w:r>
      <w:proofErr w:type="spellEnd"/>
      <w:r w:rsidRPr="00F16C71">
        <w:rPr>
          <w:rFonts w:ascii="Arial" w:hAnsi="Arial" w:cs="Arial"/>
          <w:sz w:val="20"/>
          <w:szCs w:val="20"/>
        </w:rPr>
        <w:t xml:space="preserve">, J. C., </w:t>
      </w:r>
      <w:proofErr w:type="spellStart"/>
      <w:r w:rsidRPr="00F16C71">
        <w:rPr>
          <w:rFonts w:ascii="Arial" w:hAnsi="Arial" w:cs="Arial"/>
          <w:sz w:val="20"/>
          <w:szCs w:val="20"/>
        </w:rPr>
        <w:t>Minniti</w:t>
      </w:r>
      <w:proofErr w:type="spellEnd"/>
      <w:r w:rsidRPr="00F16C71">
        <w:rPr>
          <w:rFonts w:ascii="Arial" w:hAnsi="Arial" w:cs="Arial"/>
          <w:sz w:val="20"/>
          <w:szCs w:val="20"/>
        </w:rPr>
        <w:t xml:space="preserve">, G., ... </w:t>
      </w:r>
      <w:r w:rsidRPr="00F16C71">
        <w:rPr>
          <w:rFonts w:ascii="Arial" w:hAnsi="Arial" w:cs="Arial"/>
          <w:sz w:val="20"/>
          <w:szCs w:val="20"/>
          <w:lang w:val="en-GB"/>
        </w:rPr>
        <w:t xml:space="preserve">&amp; Wick, W. (2021). EANO guidelines on the diagnosis and treatment of diffuse gliomas of adulthood. </w:t>
      </w:r>
      <w:r w:rsidRPr="00F16C71">
        <w:rPr>
          <w:rFonts w:ascii="Arial" w:hAnsi="Arial" w:cs="Arial"/>
          <w:i/>
          <w:sz w:val="20"/>
          <w:szCs w:val="20"/>
          <w:lang w:val="en-GB"/>
        </w:rPr>
        <w:t xml:space="preserve">Nature reviews Clinical oncology, </w:t>
      </w:r>
      <w:r w:rsidRPr="00F16C71">
        <w:rPr>
          <w:rFonts w:ascii="Arial" w:hAnsi="Arial" w:cs="Arial"/>
          <w:sz w:val="20"/>
          <w:szCs w:val="20"/>
          <w:lang w:val="en-GB"/>
        </w:rPr>
        <w:t>18(3), 170-186.</w:t>
      </w:r>
    </w:p>
    <w:p w14:paraId="600B8720" w14:textId="1AF32362" w:rsidR="00F16C71" w:rsidRDefault="00F16C71" w:rsidP="00F16C71">
      <w:pPr>
        <w:pStyle w:val="ListParagraph"/>
        <w:numPr>
          <w:ilvl w:val="0"/>
          <w:numId w:val="33"/>
        </w:numPr>
        <w:spacing w:line="276" w:lineRule="auto"/>
        <w:rPr>
          <w:rFonts w:ascii="Arial" w:hAnsi="Arial" w:cs="Arial"/>
          <w:sz w:val="20"/>
          <w:szCs w:val="20"/>
          <w:lang w:val="en-GB"/>
        </w:rPr>
      </w:pPr>
      <w:r w:rsidRPr="00F16C71">
        <w:rPr>
          <w:rFonts w:ascii="Arial" w:hAnsi="Arial" w:cs="Arial"/>
          <w:sz w:val="20"/>
          <w:szCs w:val="20"/>
          <w:lang w:val="en-GB"/>
        </w:rPr>
        <w:t xml:space="preserve">Lawrence, Y. R., Li, X. A., El </w:t>
      </w:r>
      <w:proofErr w:type="spellStart"/>
      <w:r w:rsidRPr="00F16C71">
        <w:rPr>
          <w:rFonts w:ascii="Arial" w:hAnsi="Arial" w:cs="Arial"/>
          <w:sz w:val="20"/>
          <w:szCs w:val="20"/>
          <w:lang w:val="en-GB"/>
        </w:rPr>
        <w:t>Naqa</w:t>
      </w:r>
      <w:proofErr w:type="spellEnd"/>
      <w:r w:rsidRPr="00F16C71">
        <w:rPr>
          <w:rFonts w:ascii="Arial" w:hAnsi="Arial" w:cs="Arial"/>
          <w:sz w:val="20"/>
          <w:szCs w:val="20"/>
          <w:lang w:val="en-GB"/>
        </w:rPr>
        <w:t xml:space="preserve">, I., Hahn, C. A., Marks, L. B., Merchant, T. E., &amp; Dicker, A. P. (2010). Radiation dose–volume effects in the brain. </w:t>
      </w:r>
      <w:r w:rsidRPr="00F16C71">
        <w:rPr>
          <w:rFonts w:ascii="Arial" w:hAnsi="Arial" w:cs="Arial"/>
          <w:i/>
          <w:sz w:val="20"/>
          <w:szCs w:val="20"/>
          <w:lang w:val="en-GB"/>
        </w:rPr>
        <w:t>International Journal of Radiation Oncology* Biology* Physics</w:t>
      </w:r>
      <w:r w:rsidRPr="00F16C71">
        <w:rPr>
          <w:rFonts w:ascii="Arial" w:hAnsi="Arial" w:cs="Arial"/>
          <w:sz w:val="20"/>
          <w:szCs w:val="20"/>
          <w:lang w:val="en-GB"/>
        </w:rPr>
        <w:t>, 76(3), S20-S27.</w:t>
      </w:r>
    </w:p>
    <w:p w14:paraId="7CA11714" w14:textId="1163E79A" w:rsidR="00563B93" w:rsidRDefault="00563B93" w:rsidP="00563B93">
      <w:pPr>
        <w:pStyle w:val="ListParagraph"/>
        <w:numPr>
          <w:ilvl w:val="0"/>
          <w:numId w:val="33"/>
        </w:numPr>
        <w:spacing w:line="276" w:lineRule="auto"/>
        <w:rPr>
          <w:rFonts w:ascii="Arial" w:hAnsi="Arial" w:cs="Arial"/>
          <w:sz w:val="20"/>
          <w:szCs w:val="20"/>
          <w:lang w:val="en-GB"/>
        </w:rPr>
      </w:pPr>
      <w:r w:rsidRPr="00563B93">
        <w:rPr>
          <w:rFonts w:ascii="Arial" w:hAnsi="Arial" w:cs="Arial"/>
          <w:sz w:val="20"/>
          <w:szCs w:val="20"/>
          <w:lang w:val="en-GB"/>
        </w:rPr>
        <w:t xml:space="preserve">Tang, P., Méndez Romero, A., Jaspers, J., &amp; Warnert, E. (2022). The potential of advanced MR techniques for precision radiotherapy of glioblastoma. </w:t>
      </w:r>
      <w:r w:rsidRPr="009E3C36">
        <w:rPr>
          <w:rFonts w:ascii="Arial" w:hAnsi="Arial" w:cs="Arial"/>
          <w:i/>
          <w:sz w:val="20"/>
          <w:szCs w:val="20"/>
          <w:lang w:val="en-GB"/>
        </w:rPr>
        <w:t>Magma (New York, N.Y.),</w:t>
      </w:r>
      <w:r w:rsidRPr="00563B93">
        <w:rPr>
          <w:rFonts w:ascii="Arial" w:hAnsi="Arial" w:cs="Arial"/>
          <w:sz w:val="20"/>
          <w:szCs w:val="20"/>
          <w:lang w:val="en-GB"/>
        </w:rPr>
        <w:t xml:space="preserve"> 35(1), 127–143. </w:t>
      </w:r>
      <w:hyperlink r:id="rId25" w:history="1">
        <w:r w:rsidR="00B10F68" w:rsidRPr="00970E8A">
          <w:rPr>
            <w:rStyle w:val="Hyperlink"/>
            <w:rFonts w:ascii="Arial" w:hAnsi="Arial" w:cs="Arial"/>
            <w:sz w:val="20"/>
            <w:szCs w:val="20"/>
            <w:lang w:val="en-GB"/>
          </w:rPr>
          <w:t>https://doi.org/10.1007/s10334-021-00997-y</w:t>
        </w:r>
      </w:hyperlink>
    </w:p>
    <w:p w14:paraId="7305D5E1" w14:textId="507CA051" w:rsidR="00B10F68" w:rsidRDefault="00B10F68" w:rsidP="00563B93">
      <w:pPr>
        <w:pStyle w:val="ListParagraph"/>
        <w:numPr>
          <w:ilvl w:val="0"/>
          <w:numId w:val="33"/>
        </w:numPr>
        <w:spacing w:line="276" w:lineRule="auto"/>
        <w:rPr>
          <w:rFonts w:ascii="Arial" w:hAnsi="Arial" w:cs="Arial"/>
          <w:sz w:val="20"/>
          <w:szCs w:val="20"/>
          <w:lang w:val="en-GB"/>
        </w:rPr>
      </w:pPr>
      <w:r w:rsidRPr="00B10F68">
        <w:rPr>
          <w:rFonts w:ascii="Arial" w:hAnsi="Arial" w:cs="Arial"/>
          <w:sz w:val="20"/>
          <w:szCs w:val="20"/>
          <w:lang w:val="en-GB"/>
        </w:rPr>
        <w:t xml:space="preserve">He, X., &amp; </w:t>
      </w:r>
      <w:proofErr w:type="spellStart"/>
      <w:r w:rsidRPr="00B10F68">
        <w:rPr>
          <w:rFonts w:ascii="Arial" w:hAnsi="Arial" w:cs="Arial"/>
          <w:sz w:val="20"/>
          <w:szCs w:val="20"/>
          <w:lang w:val="en-GB"/>
        </w:rPr>
        <w:t>Yablonskiy</w:t>
      </w:r>
      <w:proofErr w:type="spellEnd"/>
      <w:r w:rsidRPr="00B10F68">
        <w:rPr>
          <w:rFonts w:ascii="Arial" w:hAnsi="Arial" w:cs="Arial"/>
          <w:sz w:val="20"/>
          <w:szCs w:val="20"/>
          <w:lang w:val="en-GB"/>
        </w:rPr>
        <w:t xml:space="preserve">, D. A. (2007). Quantitative BOLD: mapping of human cerebral deoxygenated blood volume and oxygen extraction fraction: default state. </w:t>
      </w:r>
      <w:r w:rsidRPr="00B10F68">
        <w:rPr>
          <w:rFonts w:ascii="Arial" w:hAnsi="Arial" w:cs="Arial"/>
          <w:i/>
          <w:iCs/>
          <w:sz w:val="20"/>
          <w:szCs w:val="20"/>
          <w:lang w:val="en-GB"/>
        </w:rPr>
        <w:t>Magnetic Resonance in Medicine: An Official Journal of the International Society for Magnetic Resonance in Medicine</w:t>
      </w:r>
      <w:r w:rsidRPr="00B10F68">
        <w:rPr>
          <w:rFonts w:ascii="Arial" w:hAnsi="Arial" w:cs="Arial"/>
          <w:sz w:val="20"/>
          <w:szCs w:val="20"/>
          <w:lang w:val="en-GB"/>
        </w:rPr>
        <w:t>, 57(1), 115-126.</w:t>
      </w:r>
    </w:p>
    <w:p w14:paraId="581F25F5" w14:textId="24A61C19" w:rsidR="00B10F68" w:rsidRDefault="00B10F68" w:rsidP="00563B93">
      <w:pPr>
        <w:pStyle w:val="ListParagraph"/>
        <w:numPr>
          <w:ilvl w:val="0"/>
          <w:numId w:val="33"/>
        </w:numPr>
        <w:spacing w:line="276" w:lineRule="auto"/>
        <w:rPr>
          <w:rFonts w:ascii="Arial" w:hAnsi="Arial" w:cs="Arial"/>
          <w:sz w:val="20"/>
          <w:szCs w:val="20"/>
          <w:lang w:val="en-GB"/>
        </w:rPr>
      </w:pPr>
      <w:r w:rsidRPr="00B10F68">
        <w:rPr>
          <w:rFonts w:ascii="Arial" w:hAnsi="Arial" w:cs="Arial"/>
          <w:sz w:val="20"/>
          <w:szCs w:val="20"/>
          <w:lang w:val="en-GB"/>
        </w:rPr>
        <w:t xml:space="preserve">Stadlbauer, A., </w:t>
      </w:r>
      <w:proofErr w:type="spellStart"/>
      <w:r w:rsidRPr="00B10F68">
        <w:rPr>
          <w:rFonts w:ascii="Arial" w:hAnsi="Arial" w:cs="Arial"/>
          <w:sz w:val="20"/>
          <w:szCs w:val="20"/>
          <w:lang w:val="en-GB"/>
        </w:rPr>
        <w:t>Kinfe</w:t>
      </w:r>
      <w:proofErr w:type="spellEnd"/>
      <w:r w:rsidRPr="00B10F68">
        <w:rPr>
          <w:rFonts w:ascii="Arial" w:hAnsi="Arial" w:cs="Arial"/>
          <w:sz w:val="20"/>
          <w:szCs w:val="20"/>
          <w:lang w:val="en-GB"/>
        </w:rPr>
        <w:t xml:space="preserve">, T. M., </w:t>
      </w:r>
      <w:proofErr w:type="spellStart"/>
      <w:r w:rsidRPr="00B10F68">
        <w:rPr>
          <w:rFonts w:ascii="Arial" w:hAnsi="Arial" w:cs="Arial"/>
          <w:sz w:val="20"/>
          <w:szCs w:val="20"/>
          <w:lang w:val="en-GB"/>
        </w:rPr>
        <w:t>Eyüpoglu</w:t>
      </w:r>
      <w:proofErr w:type="spellEnd"/>
      <w:r w:rsidRPr="00B10F68">
        <w:rPr>
          <w:rFonts w:ascii="Arial" w:hAnsi="Arial" w:cs="Arial"/>
          <w:sz w:val="20"/>
          <w:szCs w:val="20"/>
          <w:lang w:val="en-GB"/>
        </w:rPr>
        <w:t xml:space="preserve">, I., Zimmermann, M., </w:t>
      </w:r>
      <w:proofErr w:type="spellStart"/>
      <w:r w:rsidRPr="00B10F68">
        <w:rPr>
          <w:rFonts w:ascii="Arial" w:hAnsi="Arial" w:cs="Arial"/>
          <w:sz w:val="20"/>
          <w:szCs w:val="20"/>
          <w:lang w:val="en-GB"/>
        </w:rPr>
        <w:t>Kitzwögerer</w:t>
      </w:r>
      <w:proofErr w:type="spellEnd"/>
      <w:r w:rsidRPr="00B10F68">
        <w:rPr>
          <w:rFonts w:ascii="Arial" w:hAnsi="Arial" w:cs="Arial"/>
          <w:sz w:val="20"/>
          <w:szCs w:val="20"/>
          <w:lang w:val="en-GB"/>
        </w:rPr>
        <w:t xml:space="preserve">, M., </w:t>
      </w:r>
      <w:proofErr w:type="spellStart"/>
      <w:r w:rsidRPr="00B10F68">
        <w:rPr>
          <w:rFonts w:ascii="Arial" w:hAnsi="Arial" w:cs="Arial"/>
          <w:sz w:val="20"/>
          <w:szCs w:val="20"/>
          <w:lang w:val="en-GB"/>
        </w:rPr>
        <w:t>Podar</w:t>
      </w:r>
      <w:proofErr w:type="spellEnd"/>
      <w:r w:rsidRPr="00B10F68">
        <w:rPr>
          <w:rFonts w:ascii="Arial" w:hAnsi="Arial" w:cs="Arial"/>
          <w:sz w:val="20"/>
          <w:szCs w:val="20"/>
          <w:lang w:val="en-GB"/>
        </w:rPr>
        <w:t xml:space="preserve">, K., ... &amp; </w:t>
      </w:r>
      <w:proofErr w:type="spellStart"/>
      <w:r w:rsidRPr="00B10F68">
        <w:rPr>
          <w:rFonts w:ascii="Arial" w:hAnsi="Arial" w:cs="Arial"/>
          <w:sz w:val="20"/>
          <w:szCs w:val="20"/>
          <w:lang w:val="en-GB"/>
        </w:rPr>
        <w:t>Marhold</w:t>
      </w:r>
      <w:proofErr w:type="spellEnd"/>
      <w:r w:rsidRPr="00B10F68">
        <w:rPr>
          <w:rFonts w:ascii="Arial" w:hAnsi="Arial" w:cs="Arial"/>
          <w:sz w:val="20"/>
          <w:szCs w:val="20"/>
          <w:lang w:val="en-GB"/>
        </w:rPr>
        <w:t>, F. (2021). Tissue Hypoxia and Alterations in Microvascular Architecture Predict Glioblastoma Recurrence in Humans</w:t>
      </w:r>
      <w:r>
        <w:rPr>
          <w:rFonts w:ascii="Arial" w:hAnsi="Arial" w:cs="Arial"/>
          <w:sz w:val="20"/>
          <w:szCs w:val="20"/>
          <w:lang w:val="en-GB"/>
        </w:rPr>
        <w:t xml:space="preserve"> </w:t>
      </w:r>
      <w:r w:rsidRPr="00B10F68">
        <w:rPr>
          <w:rFonts w:ascii="Arial" w:hAnsi="Arial" w:cs="Arial"/>
          <w:sz w:val="20"/>
          <w:szCs w:val="20"/>
          <w:lang w:val="en-GB"/>
        </w:rPr>
        <w:t xml:space="preserve">Physiologic MRI of Glioblastoma Recurrence. </w:t>
      </w:r>
      <w:r w:rsidRPr="00B10F68">
        <w:rPr>
          <w:rFonts w:ascii="Arial" w:hAnsi="Arial" w:cs="Arial"/>
          <w:i/>
          <w:iCs/>
          <w:sz w:val="20"/>
          <w:szCs w:val="20"/>
          <w:lang w:val="en-GB"/>
        </w:rPr>
        <w:t>Clinical Cancer Research</w:t>
      </w:r>
      <w:r w:rsidRPr="00B10F68">
        <w:rPr>
          <w:rFonts w:ascii="Arial" w:hAnsi="Arial" w:cs="Arial"/>
          <w:sz w:val="20"/>
          <w:szCs w:val="20"/>
          <w:lang w:val="en-GB"/>
        </w:rPr>
        <w:t>, 27(6), 1641-1649.</w:t>
      </w:r>
    </w:p>
    <w:p w14:paraId="1390BEEE" w14:textId="42034518" w:rsidR="00B10F68" w:rsidRPr="00B10F68" w:rsidRDefault="00B10F68" w:rsidP="00563B93">
      <w:pPr>
        <w:pStyle w:val="ListParagraph"/>
        <w:numPr>
          <w:ilvl w:val="0"/>
          <w:numId w:val="33"/>
        </w:numPr>
        <w:spacing w:line="276" w:lineRule="auto"/>
        <w:rPr>
          <w:rFonts w:ascii="Arial" w:hAnsi="Arial" w:cs="Arial"/>
          <w:sz w:val="20"/>
          <w:szCs w:val="20"/>
          <w:lang w:val="en-GB"/>
        </w:rPr>
      </w:pPr>
      <w:proofErr w:type="spellStart"/>
      <w:r w:rsidRPr="00B10F68">
        <w:rPr>
          <w:rFonts w:ascii="Arial" w:hAnsi="Arial" w:cs="Arial"/>
          <w:color w:val="222222"/>
          <w:sz w:val="20"/>
          <w:szCs w:val="20"/>
          <w:shd w:val="clear" w:color="auto" w:fill="FFFFFF"/>
          <w:lang w:val="en-US"/>
        </w:rPr>
        <w:t>Sadeghi</w:t>
      </w:r>
      <w:proofErr w:type="spellEnd"/>
      <w:r w:rsidRPr="00B10F68">
        <w:rPr>
          <w:rFonts w:ascii="Arial" w:hAnsi="Arial" w:cs="Arial"/>
          <w:color w:val="222222"/>
          <w:sz w:val="20"/>
          <w:szCs w:val="20"/>
          <w:shd w:val="clear" w:color="auto" w:fill="FFFFFF"/>
          <w:lang w:val="en-US"/>
        </w:rPr>
        <w:t xml:space="preserve">, N., </w:t>
      </w:r>
      <w:proofErr w:type="spellStart"/>
      <w:r w:rsidRPr="00B10F68">
        <w:rPr>
          <w:rFonts w:ascii="Arial" w:hAnsi="Arial" w:cs="Arial"/>
          <w:color w:val="222222"/>
          <w:sz w:val="20"/>
          <w:szCs w:val="20"/>
          <w:shd w:val="clear" w:color="auto" w:fill="FFFFFF"/>
          <w:lang w:val="en-US"/>
        </w:rPr>
        <w:t>D'Haene</w:t>
      </w:r>
      <w:proofErr w:type="spellEnd"/>
      <w:r w:rsidRPr="00B10F68">
        <w:rPr>
          <w:rFonts w:ascii="Arial" w:hAnsi="Arial" w:cs="Arial"/>
          <w:color w:val="222222"/>
          <w:sz w:val="20"/>
          <w:szCs w:val="20"/>
          <w:shd w:val="clear" w:color="auto" w:fill="FFFFFF"/>
          <w:lang w:val="en-US"/>
        </w:rPr>
        <w:t xml:space="preserve">, N., </w:t>
      </w:r>
      <w:proofErr w:type="spellStart"/>
      <w:r w:rsidRPr="00B10F68">
        <w:rPr>
          <w:rFonts w:ascii="Arial" w:hAnsi="Arial" w:cs="Arial"/>
          <w:color w:val="222222"/>
          <w:sz w:val="20"/>
          <w:szCs w:val="20"/>
          <w:shd w:val="clear" w:color="auto" w:fill="FFFFFF"/>
          <w:lang w:val="en-US"/>
        </w:rPr>
        <w:t>Decaestecker</w:t>
      </w:r>
      <w:proofErr w:type="spellEnd"/>
      <w:r w:rsidRPr="00B10F68">
        <w:rPr>
          <w:rFonts w:ascii="Arial" w:hAnsi="Arial" w:cs="Arial"/>
          <w:color w:val="222222"/>
          <w:sz w:val="20"/>
          <w:szCs w:val="20"/>
          <w:shd w:val="clear" w:color="auto" w:fill="FFFFFF"/>
          <w:lang w:val="en-US"/>
        </w:rPr>
        <w:t xml:space="preserve">, C., </w:t>
      </w:r>
      <w:proofErr w:type="spellStart"/>
      <w:r w:rsidRPr="00B10F68">
        <w:rPr>
          <w:rFonts w:ascii="Arial" w:hAnsi="Arial" w:cs="Arial"/>
          <w:color w:val="222222"/>
          <w:sz w:val="20"/>
          <w:szCs w:val="20"/>
          <w:shd w:val="clear" w:color="auto" w:fill="FFFFFF"/>
          <w:lang w:val="en-US"/>
        </w:rPr>
        <w:t>Levivier</w:t>
      </w:r>
      <w:proofErr w:type="spellEnd"/>
      <w:r w:rsidRPr="00B10F68">
        <w:rPr>
          <w:rFonts w:ascii="Arial" w:hAnsi="Arial" w:cs="Arial"/>
          <w:color w:val="222222"/>
          <w:sz w:val="20"/>
          <w:szCs w:val="20"/>
          <w:shd w:val="clear" w:color="auto" w:fill="FFFFFF"/>
          <w:lang w:val="en-US"/>
        </w:rPr>
        <w:t xml:space="preserve">, M., </w:t>
      </w:r>
      <w:proofErr w:type="spellStart"/>
      <w:r w:rsidRPr="00B10F68">
        <w:rPr>
          <w:rFonts w:ascii="Arial" w:hAnsi="Arial" w:cs="Arial"/>
          <w:color w:val="222222"/>
          <w:sz w:val="20"/>
          <w:szCs w:val="20"/>
          <w:shd w:val="clear" w:color="auto" w:fill="FFFFFF"/>
          <w:lang w:val="en-US"/>
        </w:rPr>
        <w:t>Metens</w:t>
      </w:r>
      <w:proofErr w:type="spellEnd"/>
      <w:r w:rsidRPr="00B10F68">
        <w:rPr>
          <w:rFonts w:ascii="Arial" w:hAnsi="Arial" w:cs="Arial"/>
          <w:color w:val="222222"/>
          <w:sz w:val="20"/>
          <w:szCs w:val="20"/>
          <w:shd w:val="clear" w:color="auto" w:fill="FFFFFF"/>
          <w:lang w:val="en-US"/>
        </w:rPr>
        <w:t xml:space="preserve">, T., Maris, C., ... &amp; Goldman, S. (2008). Apparent diffusion coefficient and cerebral blood volume in brain gliomas: relation to tumor cell density and tumor </w:t>
      </w:r>
      <w:proofErr w:type="spellStart"/>
      <w:r w:rsidRPr="00B10F68">
        <w:rPr>
          <w:rFonts w:ascii="Arial" w:hAnsi="Arial" w:cs="Arial"/>
          <w:color w:val="222222"/>
          <w:sz w:val="20"/>
          <w:szCs w:val="20"/>
          <w:shd w:val="clear" w:color="auto" w:fill="FFFFFF"/>
          <w:lang w:val="en-US"/>
        </w:rPr>
        <w:t>microvessel</w:t>
      </w:r>
      <w:proofErr w:type="spellEnd"/>
      <w:r w:rsidRPr="00B10F68">
        <w:rPr>
          <w:rFonts w:ascii="Arial" w:hAnsi="Arial" w:cs="Arial"/>
          <w:color w:val="222222"/>
          <w:sz w:val="20"/>
          <w:szCs w:val="20"/>
          <w:shd w:val="clear" w:color="auto" w:fill="FFFFFF"/>
          <w:lang w:val="en-US"/>
        </w:rPr>
        <w:t xml:space="preserve"> density based on stereotactic biopsies. </w:t>
      </w:r>
      <w:r>
        <w:rPr>
          <w:rFonts w:ascii="Arial" w:hAnsi="Arial" w:cs="Arial"/>
          <w:i/>
          <w:iCs/>
          <w:color w:val="222222"/>
          <w:sz w:val="20"/>
          <w:szCs w:val="20"/>
          <w:shd w:val="clear" w:color="auto" w:fill="FFFFFF"/>
        </w:rPr>
        <w:t xml:space="preserve">American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neuroradiology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(3), 476-482.</w:t>
      </w:r>
    </w:p>
    <w:p w14:paraId="127E8163" w14:textId="607D200C" w:rsidR="00B10F68" w:rsidRPr="00DF6091" w:rsidRDefault="00B10F68" w:rsidP="00563B93">
      <w:pPr>
        <w:pStyle w:val="ListParagraph"/>
        <w:numPr>
          <w:ilvl w:val="0"/>
          <w:numId w:val="33"/>
        </w:numPr>
        <w:spacing w:line="276" w:lineRule="auto"/>
        <w:rPr>
          <w:rFonts w:ascii="Arial" w:hAnsi="Arial" w:cs="Arial"/>
          <w:sz w:val="20"/>
          <w:szCs w:val="20"/>
          <w:lang w:val="en-GB"/>
        </w:rPr>
      </w:pPr>
      <w:proofErr w:type="spellStart"/>
      <w:r w:rsidRPr="00B10F68">
        <w:rPr>
          <w:rFonts w:ascii="Arial" w:hAnsi="Arial" w:cs="Arial"/>
          <w:color w:val="222222"/>
          <w:sz w:val="20"/>
          <w:szCs w:val="20"/>
          <w:shd w:val="clear" w:color="auto" w:fill="FFFFFF"/>
          <w:lang w:val="en-US"/>
        </w:rPr>
        <w:t>Kellner</w:t>
      </w:r>
      <w:proofErr w:type="spellEnd"/>
      <w:r w:rsidRPr="00B10F68">
        <w:rPr>
          <w:rFonts w:ascii="Arial" w:hAnsi="Arial" w:cs="Arial"/>
          <w:color w:val="222222"/>
          <w:sz w:val="20"/>
          <w:szCs w:val="20"/>
          <w:shd w:val="clear" w:color="auto" w:fill="FFFFFF"/>
          <w:lang w:val="en-US"/>
        </w:rPr>
        <w:t xml:space="preserve">, E., Breyer, T., Gall, P., Müller, K., </w:t>
      </w:r>
      <w:proofErr w:type="spellStart"/>
      <w:r w:rsidRPr="00B10F68">
        <w:rPr>
          <w:rFonts w:ascii="Arial" w:hAnsi="Arial" w:cs="Arial"/>
          <w:color w:val="222222"/>
          <w:sz w:val="20"/>
          <w:szCs w:val="20"/>
          <w:shd w:val="clear" w:color="auto" w:fill="FFFFFF"/>
          <w:lang w:val="en-US"/>
        </w:rPr>
        <w:t>Trippel</w:t>
      </w:r>
      <w:proofErr w:type="spellEnd"/>
      <w:r w:rsidRPr="00B10F68">
        <w:rPr>
          <w:rFonts w:ascii="Arial" w:hAnsi="Arial" w:cs="Arial"/>
          <w:color w:val="222222"/>
          <w:sz w:val="20"/>
          <w:szCs w:val="20"/>
          <w:shd w:val="clear" w:color="auto" w:fill="FFFFFF"/>
          <w:lang w:val="en-US"/>
        </w:rPr>
        <w:t xml:space="preserve">, M., </w:t>
      </w:r>
      <w:proofErr w:type="spellStart"/>
      <w:r w:rsidRPr="00B10F68">
        <w:rPr>
          <w:rFonts w:ascii="Arial" w:hAnsi="Arial" w:cs="Arial"/>
          <w:color w:val="222222"/>
          <w:sz w:val="20"/>
          <w:szCs w:val="20"/>
          <w:shd w:val="clear" w:color="auto" w:fill="FFFFFF"/>
          <w:lang w:val="en-US"/>
        </w:rPr>
        <w:t>Staszewski</w:t>
      </w:r>
      <w:proofErr w:type="spellEnd"/>
      <w:r w:rsidRPr="00B10F68">
        <w:rPr>
          <w:rFonts w:ascii="Arial" w:hAnsi="Arial" w:cs="Arial"/>
          <w:color w:val="222222"/>
          <w:sz w:val="20"/>
          <w:szCs w:val="20"/>
          <w:shd w:val="clear" w:color="auto" w:fill="FFFFFF"/>
          <w:lang w:val="en-US"/>
        </w:rPr>
        <w:t xml:space="preserve">, O., ... &amp; </w:t>
      </w:r>
      <w:proofErr w:type="spellStart"/>
      <w:r w:rsidRPr="00B10F68">
        <w:rPr>
          <w:rFonts w:ascii="Arial" w:hAnsi="Arial" w:cs="Arial"/>
          <w:color w:val="222222"/>
          <w:sz w:val="20"/>
          <w:szCs w:val="20"/>
          <w:shd w:val="clear" w:color="auto" w:fill="FFFFFF"/>
          <w:lang w:val="en-US"/>
        </w:rPr>
        <w:t>Mader</w:t>
      </w:r>
      <w:proofErr w:type="spellEnd"/>
      <w:r w:rsidRPr="00B10F68">
        <w:rPr>
          <w:rFonts w:ascii="Arial" w:hAnsi="Arial" w:cs="Arial"/>
          <w:color w:val="222222"/>
          <w:sz w:val="20"/>
          <w:szCs w:val="20"/>
          <w:shd w:val="clear" w:color="auto" w:fill="FFFFFF"/>
          <w:lang w:val="en-US"/>
        </w:rPr>
        <w:t>, I. (2015). MR evaluation of vessel size imaging of human gliomas: Validation by histopathology. </w:t>
      </w:r>
      <w:r>
        <w:rPr>
          <w:rFonts w:ascii="Arial" w:hAnsi="Arial" w:cs="Arial"/>
          <w:i/>
          <w:iCs/>
          <w:color w:val="222222"/>
          <w:sz w:val="20"/>
          <w:szCs w:val="20"/>
          <w:shd w:val="clear" w:color="auto" w:fill="FFFFFF"/>
        </w:rPr>
        <w:t xml:space="preserve">Journal of </w:t>
      </w:r>
      <w:proofErr w:type="spellStart"/>
      <w:r>
        <w:rPr>
          <w:rFonts w:ascii="Arial" w:hAnsi="Arial" w:cs="Arial"/>
          <w:i/>
          <w:iCs/>
          <w:color w:val="222222"/>
          <w:sz w:val="20"/>
          <w:szCs w:val="20"/>
          <w:shd w:val="clear" w:color="auto" w:fill="FFFFFF"/>
        </w:rPr>
        <w:t>Magnetic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Resonance</w:t>
      </w:r>
      <w:proofErr w:type="spellEnd"/>
      <w:r>
        <w:rPr>
          <w:rFonts w:ascii="Arial" w:hAnsi="Arial" w:cs="Arial"/>
          <w:i/>
          <w:iCs/>
          <w:color w:val="222222"/>
          <w:sz w:val="20"/>
          <w:szCs w:val="20"/>
          <w:shd w:val="clear" w:color="auto" w:fill="FFFFFF"/>
        </w:rPr>
        <w:t xml:space="preserve"> Imaging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(4), 1117-1125.</w:t>
      </w:r>
    </w:p>
    <w:p w14:paraId="3B434D18" w14:textId="0E996E85" w:rsidR="00DF6091" w:rsidRPr="00DF6091" w:rsidRDefault="00DF6091" w:rsidP="00563B93">
      <w:pPr>
        <w:pStyle w:val="ListParagraph"/>
        <w:numPr>
          <w:ilvl w:val="0"/>
          <w:numId w:val="33"/>
        </w:numPr>
        <w:spacing w:line="276" w:lineRule="auto"/>
        <w:rPr>
          <w:rFonts w:ascii="Arial" w:hAnsi="Arial" w:cs="Arial"/>
          <w:sz w:val="20"/>
          <w:szCs w:val="20"/>
          <w:lang w:val="en-GB"/>
        </w:rPr>
      </w:pPr>
      <w:proofErr w:type="spellStart"/>
      <w:r w:rsidRPr="00DF6091">
        <w:rPr>
          <w:rFonts w:ascii="Arial" w:hAnsi="Arial" w:cs="Arial"/>
          <w:color w:val="222222"/>
          <w:sz w:val="20"/>
          <w:szCs w:val="20"/>
          <w:shd w:val="clear" w:color="auto" w:fill="FFFFFF"/>
          <w:lang w:val="en-US"/>
        </w:rPr>
        <w:t>Stecco</w:t>
      </w:r>
      <w:proofErr w:type="spellEnd"/>
      <w:r w:rsidRPr="00DF6091">
        <w:rPr>
          <w:rFonts w:ascii="Arial" w:hAnsi="Arial" w:cs="Arial"/>
          <w:color w:val="222222"/>
          <w:sz w:val="20"/>
          <w:szCs w:val="20"/>
          <w:shd w:val="clear" w:color="auto" w:fill="FFFFFF"/>
          <w:lang w:val="en-US"/>
        </w:rPr>
        <w:t xml:space="preserve">, A., </w:t>
      </w:r>
      <w:proofErr w:type="spellStart"/>
      <w:r w:rsidRPr="00DF6091">
        <w:rPr>
          <w:rFonts w:ascii="Arial" w:hAnsi="Arial" w:cs="Arial"/>
          <w:color w:val="222222"/>
          <w:sz w:val="20"/>
          <w:szCs w:val="20"/>
          <w:shd w:val="clear" w:color="auto" w:fill="FFFFFF"/>
          <w:lang w:val="en-US"/>
        </w:rPr>
        <w:t>Pisani</w:t>
      </w:r>
      <w:proofErr w:type="spellEnd"/>
      <w:r w:rsidRPr="00DF6091">
        <w:rPr>
          <w:rFonts w:ascii="Arial" w:hAnsi="Arial" w:cs="Arial"/>
          <w:color w:val="222222"/>
          <w:sz w:val="20"/>
          <w:szCs w:val="20"/>
          <w:shd w:val="clear" w:color="auto" w:fill="FFFFFF"/>
          <w:lang w:val="en-US"/>
        </w:rPr>
        <w:t xml:space="preserve">, C., </w:t>
      </w:r>
      <w:proofErr w:type="spellStart"/>
      <w:r w:rsidRPr="00DF6091">
        <w:rPr>
          <w:rFonts w:ascii="Arial" w:hAnsi="Arial" w:cs="Arial"/>
          <w:color w:val="222222"/>
          <w:sz w:val="20"/>
          <w:szCs w:val="20"/>
          <w:shd w:val="clear" w:color="auto" w:fill="FFFFFF"/>
          <w:lang w:val="en-US"/>
        </w:rPr>
        <w:t>Quarta</w:t>
      </w:r>
      <w:proofErr w:type="spellEnd"/>
      <w:r w:rsidRPr="00DF6091">
        <w:rPr>
          <w:rFonts w:ascii="Arial" w:hAnsi="Arial" w:cs="Arial"/>
          <w:color w:val="222222"/>
          <w:sz w:val="20"/>
          <w:szCs w:val="20"/>
          <w:shd w:val="clear" w:color="auto" w:fill="FFFFFF"/>
          <w:lang w:val="en-US"/>
        </w:rPr>
        <w:t xml:space="preserve">, R., </w:t>
      </w:r>
      <w:proofErr w:type="spellStart"/>
      <w:r w:rsidRPr="00DF6091">
        <w:rPr>
          <w:rFonts w:ascii="Arial" w:hAnsi="Arial" w:cs="Arial"/>
          <w:color w:val="222222"/>
          <w:sz w:val="20"/>
          <w:szCs w:val="20"/>
          <w:shd w:val="clear" w:color="auto" w:fill="FFFFFF"/>
          <w:lang w:val="en-US"/>
        </w:rPr>
        <w:t>Brambilla</w:t>
      </w:r>
      <w:proofErr w:type="spellEnd"/>
      <w:r w:rsidRPr="00DF6091">
        <w:rPr>
          <w:rFonts w:ascii="Arial" w:hAnsi="Arial" w:cs="Arial"/>
          <w:color w:val="222222"/>
          <w:sz w:val="20"/>
          <w:szCs w:val="20"/>
          <w:shd w:val="clear" w:color="auto" w:fill="FFFFFF"/>
          <w:lang w:val="en-US"/>
        </w:rPr>
        <w:t xml:space="preserve">, M., </w:t>
      </w:r>
      <w:proofErr w:type="spellStart"/>
      <w:r w:rsidRPr="00DF6091">
        <w:rPr>
          <w:rFonts w:ascii="Arial" w:hAnsi="Arial" w:cs="Arial"/>
          <w:color w:val="222222"/>
          <w:sz w:val="20"/>
          <w:szCs w:val="20"/>
          <w:shd w:val="clear" w:color="auto" w:fill="FFFFFF"/>
          <w:lang w:val="en-US"/>
        </w:rPr>
        <w:t>Masini</w:t>
      </w:r>
      <w:proofErr w:type="spellEnd"/>
      <w:r w:rsidRPr="00DF6091">
        <w:rPr>
          <w:rFonts w:ascii="Arial" w:hAnsi="Arial" w:cs="Arial"/>
          <w:color w:val="222222"/>
          <w:sz w:val="20"/>
          <w:szCs w:val="20"/>
          <w:shd w:val="clear" w:color="auto" w:fill="FFFFFF"/>
          <w:lang w:val="en-US"/>
        </w:rPr>
        <w:t xml:space="preserve">, L., </w:t>
      </w:r>
      <w:proofErr w:type="spellStart"/>
      <w:r w:rsidRPr="00DF6091">
        <w:rPr>
          <w:rFonts w:ascii="Arial" w:hAnsi="Arial" w:cs="Arial"/>
          <w:color w:val="222222"/>
          <w:sz w:val="20"/>
          <w:szCs w:val="20"/>
          <w:shd w:val="clear" w:color="auto" w:fill="FFFFFF"/>
          <w:lang w:val="en-US"/>
        </w:rPr>
        <w:t>Beldì</w:t>
      </w:r>
      <w:proofErr w:type="spellEnd"/>
      <w:r w:rsidRPr="00DF6091">
        <w:rPr>
          <w:rFonts w:ascii="Arial" w:hAnsi="Arial" w:cs="Arial"/>
          <w:color w:val="222222"/>
          <w:sz w:val="20"/>
          <w:szCs w:val="20"/>
          <w:shd w:val="clear" w:color="auto" w:fill="FFFFFF"/>
          <w:lang w:val="en-US"/>
        </w:rPr>
        <w:t xml:space="preserve">, D., ... &amp; </w:t>
      </w:r>
      <w:proofErr w:type="spellStart"/>
      <w:r w:rsidRPr="00DF6091">
        <w:rPr>
          <w:rFonts w:ascii="Arial" w:hAnsi="Arial" w:cs="Arial"/>
          <w:color w:val="222222"/>
          <w:sz w:val="20"/>
          <w:szCs w:val="20"/>
          <w:shd w:val="clear" w:color="auto" w:fill="FFFFFF"/>
          <w:lang w:val="en-US"/>
        </w:rPr>
        <w:t>Carriero</w:t>
      </w:r>
      <w:proofErr w:type="spellEnd"/>
      <w:r w:rsidRPr="00DF6091">
        <w:rPr>
          <w:rFonts w:ascii="Arial" w:hAnsi="Arial" w:cs="Arial"/>
          <w:color w:val="222222"/>
          <w:sz w:val="20"/>
          <w:szCs w:val="20"/>
          <w:shd w:val="clear" w:color="auto" w:fill="FFFFFF"/>
          <w:lang w:val="en-US"/>
        </w:rPr>
        <w:t xml:space="preserve">, A. (2011). DTI and PWI analysis of </w:t>
      </w:r>
      <w:proofErr w:type="spellStart"/>
      <w:r w:rsidRPr="00DF6091">
        <w:rPr>
          <w:rFonts w:ascii="Arial" w:hAnsi="Arial" w:cs="Arial"/>
          <w:color w:val="222222"/>
          <w:sz w:val="20"/>
          <w:szCs w:val="20"/>
          <w:shd w:val="clear" w:color="auto" w:fill="FFFFFF"/>
          <w:lang w:val="en-US"/>
        </w:rPr>
        <w:t>peri</w:t>
      </w:r>
      <w:proofErr w:type="spellEnd"/>
      <w:r w:rsidRPr="00DF6091">
        <w:rPr>
          <w:rFonts w:ascii="Arial" w:hAnsi="Arial" w:cs="Arial"/>
          <w:color w:val="222222"/>
          <w:sz w:val="20"/>
          <w:szCs w:val="20"/>
          <w:shd w:val="clear" w:color="auto" w:fill="FFFFFF"/>
          <w:lang w:val="en-US"/>
        </w:rPr>
        <w:t xml:space="preserve">-enhancing </w:t>
      </w:r>
      <w:proofErr w:type="spellStart"/>
      <w:r w:rsidRPr="00DF6091">
        <w:rPr>
          <w:rFonts w:ascii="Arial" w:hAnsi="Arial" w:cs="Arial"/>
          <w:color w:val="222222"/>
          <w:sz w:val="20"/>
          <w:szCs w:val="20"/>
          <w:shd w:val="clear" w:color="auto" w:fill="FFFFFF"/>
          <w:lang w:val="en-US"/>
        </w:rPr>
        <w:t>tumoral</w:t>
      </w:r>
      <w:proofErr w:type="spellEnd"/>
      <w:r w:rsidRPr="00DF6091">
        <w:rPr>
          <w:rFonts w:ascii="Arial" w:hAnsi="Arial" w:cs="Arial"/>
          <w:color w:val="222222"/>
          <w:sz w:val="20"/>
          <w:szCs w:val="20"/>
          <w:shd w:val="clear" w:color="auto" w:fill="FFFFFF"/>
          <w:lang w:val="en-US"/>
        </w:rPr>
        <w:t xml:space="preserve"> brain tissue in patients treated for glioblastoma. </w:t>
      </w:r>
      <w:r>
        <w:rPr>
          <w:rFonts w:ascii="Arial" w:hAnsi="Arial" w:cs="Arial"/>
          <w:i/>
          <w:iCs/>
          <w:color w:val="222222"/>
          <w:sz w:val="20"/>
          <w:szCs w:val="20"/>
          <w:shd w:val="clear" w:color="auto" w:fill="FFFFFF"/>
        </w:rPr>
        <w:t>Journal of neuro-</w:t>
      </w:r>
      <w:proofErr w:type="spellStart"/>
      <w:r>
        <w:rPr>
          <w:rFonts w:ascii="Arial" w:hAnsi="Arial" w:cs="Arial"/>
          <w:i/>
          <w:iCs/>
          <w:color w:val="222222"/>
          <w:sz w:val="20"/>
          <w:szCs w:val="20"/>
          <w:shd w:val="clear" w:color="auto" w:fill="FFFFFF"/>
        </w:rPr>
        <w:t>oncology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102</w:t>
      </w:r>
      <w:r>
        <w:rPr>
          <w:rFonts w:ascii="Arial" w:hAnsi="Arial" w:cs="Arial"/>
          <w:color w:val="222222"/>
          <w:sz w:val="20"/>
          <w:szCs w:val="20"/>
          <w:shd w:val="clear" w:color="auto" w:fill="FFFFFF"/>
        </w:rPr>
        <w:t>(2), 261-271.</w:t>
      </w:r>
    </w:p>
    <w:p w14:paraId="2F31AD73" w14:textId="37AEE7C6" w:rsidR="00DF6091" w:rsidRPr="004B1719" w:rsidRDefault="00DF6091" w:rsidP="00563B93">
      <w:pPr>
        <w:pStyle w:val="ListParagraph"/>
        <w:numPr>
          <w:ilvl w:val="0"/>
          <w:numId w:val="33"/>
        </w:numPr>
        <w:spacing w:line="276" w:lineRule="auto"/>
        <w:rPr>
          <w:rFonts w:ascii="Arial" w:hAnsi="Arial" w:cs="Arial"/>
          <w:sz w:val="20"/>
          <w:szCs w:val="20"/>
          <w:lang w:val="en-GB"/>
        </w:rPr>
      </w:pPr>
      <w:proofErr w:type="spellStart"/>
      <w:r w:rsidRPr="00DF6091">
        <w:rPr>
          <w:rFonts w:ascii="Arial" w:hAnsi="Arial" w:cs="Arial"/>
          <w:color w:val="222222"/>
          <w:sz w:val="20"/>
          <w:szCs w:val="20"/>
          <w:shd w:val="clear" w:color="auto" w:fill="FFFFFF"/>
          <w:lang w:val="en-US"/>
        </w:rPr>
        <w:t>Blasel</w:t>
      </w:r>
      <w:proofErr w:type="spellEnd"/>
      <w:r w:rsidRPr="00DF6091">
        <w:rPr>
          <w:rFonts w:ascii="Arial" w:hAnsi="Arial" w:cs="Arial"/>
          <w:color w:val="222222"/>
          <w:sz w:val="20"/>
          <w:szCs w:val="20"/>
          <w:shd w:val="clear" w:color="auto" w:fill="FFFFFF"/>
          <w:lang w:val="en-US"/>
        </w:rPr>
        <w:t xml:space="preserve">, S., Franz, K., Ackermann, H., </w:t>
      </w:r>
      <w:proofErr w:type="spellStart"/>
      <w:r w:rsidRPr="00DF6091">
        <w:rPr>
          <w:rFonts w:ascii="Arial" w:hAnsi="Arial" w:cs="Arial"/>
          <w:color w:val="222222"/>
          <w:sz w:val="20"/>
          <w:szCs w:val="20"/>
          <w:shd w:val="clear" w:color="auto" w:fill="FFFFFF"/>
          <w:lang w:val="en-US"/>
        </w:rPr>
        <w:t>Weidauer</w:t>
      </w:r>
      <w:proofErr w:type="spellEnd"/>
      <w:r w:rsidRPr="00DF6091">
        <w:rPr>
          <w:rFonts w:ascii="Arial" w:hAnsi="Arial" w:cs="Arial"/>
          <w:color w:val="222222"/>
          <w:sz w:val="20"/>
          <w:szCs w:val="20"/>
          <w:shd w:val="clear" w:color="auto" w:fill="FFFFFF"/>
          <w:lang w:val="en-US"/>
        </w:rPr>
        <w:t xml:space="preserve">, S., </w:t>
      </w:r>
      <w:proofErr w:type="spellStart"/>
      <w:r w:rsidRPr="00DF6091">
        <w:rPr>
          <w:rFonts w:ascii="Arial" w:hAnsi="Arial" w:cs="Arial"/>
          <w:color w:val="222222"/>
          <w:sz w:val="20"/>
          <w:szCs w:val="20"/>
          <w:shd w:val="clear" w:color="auto" w:fill="FFFFFF"/>
          <w:lang w:val="en-US"/>
        </w:rPr>
        <w:t>Zanella</w:t>
      </w:r>
      <w:proofErr w:type="spellEnd"/>
      <w:r w:rsidRPr="00DF6091">
        <w:rPr>
          <w:rFonts w:ascii="Arial" w:hAnsi="Arial" w:cs="Arial"/>
          <w:color w:val="222222"/>
          <w:sz w:val="20"/>
          <w:szCs w:val="20"/>
          <w:shd w:val="clear" w:color="auto" w:fill="FFFFFF"/>
          <w:lang w:val="en-US"/>
        </w:rPr>
        <w:t xml:space="preserve">, F., &amp; Hattingen, E. (2011). Stripe-like increase of </w:t>
      </w:r>
      <w:proofErr w:type="spellStart"/>
      <w:r w:rsidRPr="00DF6091">
        <w:rPr>
          <w:rFonts w:ascii="Arial" w:hAnsi="Arial" w:cs="Arial"/>
          <w:color w:val="222222"/>
          <w:sz w:val="20"/>
          <w:szCs w:val="20"/>
          <w:shd w:val="clear" w:color="auto" w:fill="FFFFFF"/>
          <w:lang w:val="en-US"/>
        </w:rPr>
        <w:t>rCBV</w:t>
      </w:r>
      <w:proofErr w:type="spellEnd"/>
      <w:r w:rsidRPr="00DF6091">
        <w:rPr>
          <w:rFonts w:ascii="Arial" w:hAnsi="Arial" w:cs="Arial"/>
          <w:color w:val="222222"/>
          <w:sz w:val="20"/>
          <w:szCs w:val="20"/>
          <w:shd w:val="clear" w:color="auto" w:fill="FFFFFF"/>
          <w:lang w:val="en-US"/>
        </w:rPr>
        <w:t xml:space="preserve"> beyond the visible border of glioblastomas: site of tumor infiltration growing after neurosurgery. </w:t>
      </w:r>
      <w:r>
        <w:rPr>
          <w:rFonts w:ascii="Arial" w:hAnsi="Arial" w:cs="Arial"/>
          <w:i/>
          <w:iCs/>
          <w:color w:val="222222"/>
          <w:sz w:val="20"/>
          <w:szCs w:val="20"/>
          <w:shd w:val="clear" w:color="auto" w:fill="FFFFFF"/>
        </w:rPr>
        <w:t>Journal of neuro-</w:t>
      </w:r>
      <w:proofErr w:type="spellStart"/>
      <w:r>
        <w:rPr>
          <w:rFonts w:ascii="Arial" w:hAnsi="Arial" w:cs="Arial"/>
          <w:i/>
          <w:iCs/>
          <w:color w:val="222222"/>
          <w:sz w:val="20"/>
          <w:szCs w:val="20"/>
          <w:shd w:val="clear" w:color="auto" w:fill="FFFFFF"/>
        </w:rPr>
        <w:t>oncology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(3), 575-584.</w:t>
      </w:r>
    </w:p>
    <w:p w14:paraId="4BFE61C8" w14:textId="61681E0A" w:rsidR="004B1719" w:rsidRPr="00C02DE0" w:rsidRDefault="004B1719" w:rsidP="00563B93">
      <w:pPr>
        <w:pStyle w:val="ListParagraph"/>
        <w:numPr>
          <w:ilvl w:val="0"/>
          <w:numId w:val="33"/>
        </w:numPr>
        <w:spacing w:line="276" w:lineRule="auto"/>
        <w:rPr>
          <w:rFonts w:ascii="Arial" w:hAnsi="Arial" w:cs="Arial"/>
          <w:sz w:val="20"/>
          <w:szCs w:val="20"/>
          <w:lang w:val="en-GB"/>
        </w:rPr>
      </w:pPr>
      <w:proofErr w:type="spellStart"/>
      <w:r>
        <w:rPr>
          <w:rFonts w:ascii="Arial" w:hAnsi="Arial" w:cs="Arial"/>
          <w:color w:val="222222"/>
          <w:sz w:val="20"/>
          <w:szCs w:val="20"/>
          <w:shd w:val="clear" w:color="auto" w:fill="FFFFFF"/>
        </w:rPr>
        <w:t>Zhou</w:t>
      </w:r>
      <w:proofErr w:type="spellEnd"/>
      <w:r>
        <w:rPr>
          <w:rFonts w:ascii="Arial" w:hAnsi="Arial" w:cs="Arial"/>
          <w:color w:val="222222"/>
          <w:sz w:val="20"/>
          <w:szCs w:val="20"/>
          <w:shd w:val="clear" w:color="auto" w:fill="FFFFFF"/>
        </w:rPr>
        <w:t xml:space="preserve">, J., Lal, B., Wilson, D. A., </w:t>
      </w:r>
      <w:proofErr w:type="spellStart"/>
      <w:r>
        <w:rPr>
          <w:rFonts w:ascii="Arial" w:hAnsi="Arial" w:cs="Arial"/>
          <w:color w:val="222222"/>
          <w:sz w:val="20"/>
          <w:szCs w:val="20"/>
          <w:shd w:val="clear" w:color="auto" w:fill="FFFFFF"/>
        </w:rPr>
        <w:t>Laterra</w:t>
      </w:r>
      <w:proofErr w:type="spellEnd"/>
      <w:r>
        <w:rPr>
          <w:rFonts w:ascii="Arial" w:hAnsi="Arial" w:cs="Arial"/>
          <w:color w:val="222222"/>
          <w:sz w:val="20"/>
          <w:szCs w:val="20"/>
          <w:shd w:val="clear" w:color="auto" w:fill="FFFFFF"/>
        </w:rPr>
        <w:t xml:space="preserve">, J., &amp; Van Zijl, P. C. (2003). </w:t>
      </w:r>
      <w:r w:rsidRPr="004B1719">
        <w:rPr>
          <w:rFonts w:ascii="Arial" w:hAnsi="Arial" w:cs="Arial"/>
          <w:color w:val="222222"/>
          <w:sz w:val="20"/>
          <w:szCs w:val="20"/>
          <w:shd w:val="clear" w:color="auto" w:fill="FFFFFF"/>
          <w:lang w:val="en-US"/>
        </w:rPr>
        <w:t>Amide proton transfer (APT) contrast for imaging of brain tumors. </w:t>
      </w:r>
      <w:r w:rsidRPr="004B1719">
        <w:rPr>
          <w:rFonts w:ascii="Arial" w:hAnsi="Arial" w:cs="Arial"/>
          <w:i/>
          <w:iCs/>
          <w:color w:val="222222"/>
          <w:sz w:val="20"/>
          <w:szCs w:val="20"/>
          <w:shd w:val="clear" w:color="auto" w:fill="FFFFFF"/>
          <w:lang w:val="en-US"/>
        </w:rPr>
        <w:t>Magnetic Resonance in Medicine: An Official Journal of the International Society for Magnetic Resonance in Medicine</w:t>
      </w:r>
      <w:r w:rsidRPr="004B1719">
        <w:rPr>
          <w:rFonts w:ascii="Arial" w:hAnsi="Arial" w:cs="Arial"/>
          <w:color w:val="222222"/>
          <w:sz w:val="20"/>
          <w:szCs w:val="20"/>
          <w:shd w:val="clear" w:color="auto" w:fill="FFFFFF"/>
          <w:lang w:val="en-US"/>
        </w:rPr>
        <w:t>, </w:t>
      </w:r>
      <w:r w:rsidRPr="004B1719">
        <w:rPr>
          <w:rFonts w:ascii="Arial" w:hAnsi="Arial" w:cs="Arial"/>
          <w:i/>
          <w:iCs/>
          <w:color w:val="222222"/>
          <w:sz w:val="20"/>
          <w:szCs w:val="20"/>
          <w:shd w:val="clear" w:color="auto" w:fill="FFFFFF"/>
          <w:lang w:val="en-US"/>
        </w:rPr>
        <w:t>50</w:t>
      </w:r>
      <w:r w:rsidRPr="004B1719">
        <w:rPr>
          <w:rFonts w:ascii="Arial" w:hAnsi="Arial" w:cs="Arial"/>
          <w:color w:val="222222"/>
          <w:sz w:val="20"/>
          <w:szCs w:val="20"/>
          <w:shd w:val="clear" w:color="auto" w:fill="FFFFFF"/>
          <w:lang w:val="en-US"/>
        </w:rPr>
        <w:t>(6), 1120-1126.</w:t>
      </w:r>
    </w:p>
    <w:p w14:paraId="7255526D" w14:textId="537C4FB0" w:rsidR="00C02DE0" w:rsidRPr="00C02DE0" w:rsidRDefault="00C02DE0" w:rsidP="00563B93">
      <w:pPr>
        <w:pStyle w:val="ListParagraph"/>
        <w:numPr>
          <w:ilvl w:val="0"/>
          <w:numId w:val="33"/>
        </w:numPr>
        <w:spacing w:line="276" w:lineRule="auto"/>
        <w:rPr>
          <w:rFonts w:ascii="Arial" w:hAnsi="Arial" w:cs="Arial"/>
          <w:sz w:val="20"/>
          <w:szCs w:val="20"/>
          <w:lang w:val="en-GB"/>
        </w:rPr>
      </w:pPr>
      <w:proofErr w:type="spellStart"/>
      <w:r>
        <w:rPr>
          <w:rFonts w:ascii="Arial" w:hAnsi="Arial" w:cs="Arial"/>
          <w:color w:val="222222"/>
          <w:sz w:val="20"/>
          <w:szCs w:val="20"/>
          <w:shd w:val="clear" w:color="auto" w:fill="FFFFFF"/>
        </w:rPr>
        <w:t>Jiang</w:t>
      </w:r>
      <w:proofErr w:type="spellEnd"/>
      <w:r>
        <w:rPr>
          <w:rFonts w:ascii="Arial" w:hAnsi="Arial" w:cs="Arial"/>
          <w:color w:val="222222"/>
          <w:sz w:val="20"/>
          <w:szCs w:val="20"/>
          <w:shd w:val="clear" w:color="auto" w:fill="FFFFFF"/>
        </w:rPr>
        <w:t xml:space="preserve">, S., Eberhart, C. G., Zhang, Y., </w:t>
      </w:r>
      <w:proofErr w:type="spellStart"/>
      <w:r>
        <w:rPr>
          <w:rFonts w:ascii="Arial" w:hAnsi="Arial" w:cs="Arial"/>
          <w:color w:val="222222"/>
          <w:sz w:val="20"/>
          <w:szCs w:val="20"/>
          <w:shd w:val="clear" w:color="auto" w:fill="FFFFFF"/>
        </w:rPr>
        <w:t>Heo</w:t>
      </w:r>
      <w:proofErr w:type="spellEnd"/>
      <w:r>
        <w:rPr>
          <w:rFonts w:ascii="Arial" w:hAnsi="Arial" w:cs="Arial"/>
          <w:color w:val="222222"/>
          <w:sz w:val="20"/>
          <w:szCs w:val="20"/>
          <w:shd w:val="clear" w:color="auto" w:fill="FFFFFF"/>
        </w:rPr>
        <w:t xml:space="preserve">, H. Y., Wen, Z., Blair, L., ... </w:t>
      </w:r>
      <w:r w:rsidRPr="00C02DE0">
        <w:rPr>
          <w:rFonts w:ascii="Arial" w:hAnsi="Arial" w:cs="Arial"/>
          <w:color w:val="222222"/>
          <w:sz w:val="20"/>
          <w:szCs w:val="20"/>
          <w:shd w:val="clear" w:color="auto" w:fill="FFFFFF"/>
          <w:lang w:val="en-US"/>
        </w:rPr>
        <w:t>&amp; Zhou, J. (2017). Amide proton transfer-weighted magnetic resonance image-guided stereotactic biopsy in patients with newly diagnosed gliomas. </w:t>
      </w:r>
      <w:r>
        <w:rPr>
          <w:rFonts w:ascii="Arial" w:hAnsi="Arial" w:cs="Arial"/>
          <w:i/>
          <w:iCs/>
          <w:color w:val="222222"/>
          <w:sz w:val="20"/>
          <w:szCs w:val="20"/>
          <w:shd w:val="clear" w:color="auto" w:fill="FFFFFF"/>
        </w:rPr>
        <w:t>European Journal of Cancer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 9-18.</w:t>
      </w:r>
    </w:p>
    <w:p w14:paraId="6309EF2C" w14:textId="19C1D442" w:rsidR="00C02DE0" w:rsidRPr="007709FF" w:rsidRDefault="00C02DE0" w:rsidP="00563B93">
      <w:pPr>
        <w:pStyle w:val="ListParagraph"/>
        <w:numPr>
          <w:ilvl w:val="0"/>
          <w:numId w:val="33"/>
        </w:numPr>
        <w:spacing w:line="276" w:lineRule="auto"/>
        <w:rPr>
          <w:rFonts w:ascii="Arial" w:hAnsi="Arial" w:cs="Arial"/>
          <w:sz w:val="20"/>
          <w:szCs w:val="20"/>
          <w:lang w:val="en-GB"/>
        </w:rPr>
      </w:pPr>
      <w:proofErr w:type="spellStart"/>
      <w:r>
        <w:rPr>
          <w:rFonts w:ascii="Arial" w:hAnsi="Arial" w:cs="Arial"/>
          <w:color w:val="222222"/>
          <w:sz w:val="20"/>
          <w:szCs w:val="20"/>
          <w:shd w:val="clear" w:color="auto" w:fill="FFFFFF"/>
        </w:rPr>
        <w:t>Jiang</w:t>
      </w:r>
      <w:proofErr w:type="spellEnd"/>
      <w:r>
        <w:rPr>
          <w:rFonts w:ascii="Arial" w:hAnsi="Arial" w:cs="Arial"/>
          <w:color w:val="222222"/>
          <w:sz w:val="20"/>
          <w:szCs w:val="20"/>
          <w:shd w:val="clear" w:color="auto" w:fill="FFFFFF"/>
        </w:rPr>
        <w:t xml:space="preserve">, S., Eberhart, C. G., Lim, M., </w:t>
      </w:r>
      <w:proofErr w:type="spellStart"/>
      <w:r>
        <w:rPr>
          <w:rFonts w:ascii="Arial" w:hAnsi="Arial" w:cs="Arial"/>
          <w:color w:val="222222"/>
          <w:sz w:val="20"/>
          <w:szCs w:val="20"/>
          <w:shd w:val="clear" w:color="auto" w:fill="FFFFFF"/>
        </w:rPr>
        <w:t>Heo</w:t>
      </w:r>
      <w:proofErr w:type="spellEnd"/>
      <w:r>
        <w:rPr>
          <w:rFonts w:ascii="Arial" w:hAnsi="Arial" w:cs="Arial"/>
          <w:color w:val="222222"/>
          <w:sz w:val="20"/>
          <w:szCs w:val="20"/>
          <w:shd w:val="clear" w:color="auto" w:fill="FFFFFF"/>
        </w:rPr>
        <w:t xml:space="preserve">, H. Y., Zhang, Y., Blair, L., ... </w:t>
      </w:r>
      <w:r w:rsidRPr="00C02DE0">
        <w:rPr>
          <w:rFonts w:ascii="Arial" w:hAnsi="Arial" w:cs="Arial"/>
          <w:color w:val="222222"/>
          <w:sz w:val="20"/>
          <w:szCs w:val="20"/>
          <w:shd w:val="clear" w:color="auto" w:fill="FFFFFF"/>
          <w:lang w:val="en-US"/>
        </w:rPr>
        <w:t>&amp; Zhou, J. (2019). Identifying Recurrent Malignant Glioma after Treatment Using Amide Proton Transfer-Weighted MR Imaging: A Validation Study with Image-Guided Stereotactic Biopsy</w:t>
      </w:r>
      <w:r w:rsidR="0059281D">
        <w:rPr>
          <w:rFonts w:ascii="Arial" w:hAnsi="Arial" w:cs="Arial"/>
          <w:color w:val="222222"/>
          <w:sz w:val="20"/>
          <w:szCs w:val="20"/>
          <w:shd w:val="clear" w:color="auto" w:fill="FFFFFF"/>
          <w:lang w:val="en-US"/>
        </w:rPr>
        <w:t xml:space="preserve"> </w:t>
      </w:r>
      <w:r w:rsidRPr="00C02DE0">
        <w:rPr>
          <w:rFonts w:ascii="Arial" w:hAnsi="Arial" w:cs="Arial"/>
          <w:color w:val="222222"/>
          <w:sz w:val="20"/>
          <w:szCs w:val="20"/>
          <w:shd w:val="clear" w:color="auto" w:fill="FFFFFF"/>
          <w:lang w:val="en-US"/>
        </w:rPr>
        <w:t xml:space="preserve">Identifying Recurrent Glioma with </w:t>
      </w:r>
      <w:proofErr w:type="spellStart"/>
      <w:r w:rsidRPr="00C02DE0">
        <w:rPr>
          <w:rFonts w:ascii="Arial" w:hAnsi="Arial" w:cs="Arial"/>
          <w:color w:val="222222"/>
          <w:sz w:val="20"/>
          <w:szCs w:val="20"/>
          <w:shd w:val="clear" w:color="auto" w:fill="FFFFFF"/>
          <w:lang w:val="en-US"/>
        </w:rPr>
        <w:t>APTw</w:t>
      </w:r>
      <w:proofErr w:type="spellEnd"/>
      <w:r w:rsidRPr="00C02DE0">
        <w:rPr>
          <w:rFonts w:ascii="Arial" w:hAnsi="Arial" w:cs="Arial"/>
          <w:color w:val="222222"/>
          <w:sz w:val="20"/>
          <w:szCs w:val="20"/>
          <w:shd w:val="clear" w:color="auto" w:fill="FFFFFF"/>
          <w:lang w:val="en-US"/>
        </w:rPr>
        <w:t xml:space="preserve"> MRI. </w:t>
      </w:r>
      <w:r w:rsidRPr="0059281D">
        <w:rPr>
          <w:rFonts w:ascii="Arial" w:hAnsi="Arial" w:cs="Arial"/>
          <w:i/>
          <w:iCs/>
          <w:color w:val="222222"/>
          <w:sz w:val="20"/>
          <w:szCs w:val="20"/>
          <w:shd w:val="clear" w:color="auto" w:fill="FFFFFF"/>
          <w:lang w:val="en-US"/>
        </w:rPr>
        <w:t>Clinical Cancer Research</w:t>
      </w:r>
      <w:r w:rsidRPr="0059281D">
        <w:rPr>
          <w:rFonts w:ascii="Arial" w:hAnsi="Arial" w:cs="Arial"/>
          <w:color w:val="222222"/>
          <w:sz w:val="20"/>
          <w:szCs w:val="20"/>
          <w:shd w:val="clear" w:color="auto" w:fill="FFFFFF"/>
          <w:lang w:val="en-US"/>
        </w:rPr>
        <w:t>, </w:t>
      </w:r>
      <w:r w:rsidRPr="0059281D">
        <w:rPr>
          <w:rFonts w:ascii="Arial" w:hAnsi="Arial" w:cs="Arial"/>
          <w:i/>
          <w:iCs/>
          <w:color w:val="222222"/>
          <w:sz w:val="20"/>
          <w:szCs w:val="20"/>
          <w:shd w:val="clear" w:color="auto" w:fill="FFFFFF"/>
          <w:lang w:val="en-US"/>
        </w:rPr>
        <w:t>25</w:t>
      </w:r>
      <w:r w:rsidRPr="0059281D">
        <w:rPr>
          <w:rFonts w:ascii="Arial" w:hAnsi="Arial" w:cs="Arial"/>
          <w:color w:val="222222"/>
          <w:sz w:val="20"/>
          <w:szCs w:val="20"/>
          <w:shd w:val="clear" w:color="auto" w:fill="FFFFFF"/>
          <w:lang w:val="en-US"/>
        </w:rPr>
        <w:t>(2), 552-561.</w:t>
      </w:r>
    </w:p>
    <w:p w14:paraId="23C4E3F3" w14:textId="40B8A888" w:rsidR="0059281D" w:rsidRDefault="0059281D" w:rsidP="008C3B3C">
      <w:pPr>
        <w:pStyle w:val="ListParagraph"/>
        <w:numPr>
          <w:ilvl w:val="0"/>
          <w:numId w:val="33"/>
        </w:numPr>
        <w:spacing w:line="276" w:lineRule="auto"/>
        <w:rPr>
          <w:rFonts w:ascii="Arial" w:hAnsi="Arial" w:cs="Arial"/>
          <w:sz w:val="20"/>
          <w:szCs w:val="20"/>
          <w:lang w:val="en-GB"/>
        </w:rPr>
      </w:pPr>
      <w:proofErr w:type="spellStart"/>
      <w:r w:rsidRPr="0059281D">
        <w:rPr>
          <w:rFonts w:ascii="Arial" w:hAnsi="Arial" w:cs="Arial"/>
          <w:sz w:val="20"/>
          <w:szCs w:val="20"/>
          <w:lang w:val="en-GB"/>
        </w:rPr>
        <w:lastRenderedPageBreak/>
        <w:t>Baliyan</w:t>
      </w:r>
      <w:proofErr w:type="spellEnd"/>
      <w:r w:rsidRPr="0059281D">
        <w:rPr>
          <w:rFonts w:ascii="Arial" w:hAnsi="Arial" w:cs="Arial"/>
          <w:sz w:val="20"/>
          <w:szCs w:val="20"/>
          <w:lang w:val="en-GB"/>
        </w:rPr>
        <w:t xml:space="preserve">, V., Das, C. J., Sharma, R., &amp; Gupta, A. K. (2016). Diffusion weighted imaging: Technique and applications. </w:t>
      </w:r>
      <w:r w:rsidRPr="0059281D">
        <w:rPr>
          <w:rFonts w:ascii="Arial" w:hAnsi="Arial" w:cs="Arial"/>
          <w:i/>
          <w:sz w:val="20"/>
          <w:szCs w:val="20"/>
          <w:lang w:val="en-GB"/>
        </w:rPr>
        <w:t>World journal of radiology</w:t>
      </w:r>
      <w:r w:rsidRPr="0059281D">
        <w:rPr>
          <w:rFonts w:ascii="Arial" w:hAnsi="Arial" w:cs="Arial"/>
          <w:sz w:val="20"/>
          <w:szCs w:val="20"/>
          <w:lang w:val="en-GB"/>
        </w:rPr>
        <w:t xml:space="preserve">, 8(9), 785–798. </w:t>
      </w:r>
      <w:hyperlink r:id="rId26" w:history="1">
        <w:r w:rsidRPr="00894255">
          <w:rPr>
            <w:rStyle w:val="Hyperlink"/>
            <w:rFonts w:ascii="Arial" w:hAnsi="Arial" w:cs="Arial"/>
            <w:sz w:val="20"/>
            <w:szCs w:val="20"/>
            <w:lang w:val="en-GB"/>
          </w:rPr>
          <w:t>https://doi.org/10.4329/wjr.v8.i9.785</w:t>
        </w:r>
      </w:hyperlink>
    </w:p>
    <w:p w14:paraId="205EB974" w14:textId="07263BFB" w:rsidR="008C3B3C" w:rsidRDefault="008C3B3C" w:rsidP="008C3B3C">
      <w:pPr>
        <w:pStyle w:val="ListParagraph"/>
        <w:numPr>
          <w:ilvl w:val="0"/>
          <w:numId w:val="33"/>
        </w:numPr>
        <w:spacing w:line="276" w:lineRule="auto"/>
        <w:rPr>
          <w:rFonts w:ascii="Arial" w:hAnsi="Arial" w:cs="Arial"/>
          <w:sz w:val="20"/>
          <w:szCs w:val="20"/>
          <w:lang w:val="en-GB"/>
        </w:rPr>
      </w:pPr>
      <w:r w:rsidRPr="008C3B3C">
        <w:rPr>
          <w:rFonts w:ascii="Arial" w:hAnsi="Arial" w:cs="Arial"/>
          <w:sz w:val="20"/>
          <w:szCs w:val="20"/>
        </w:rPr>
        <w:t xml:space="preserve">Warnert, E., Wood, T. C., </w:t>
      </w:r>
      <w:proofErr w:type="spellStart"/>
      <w:r w:rsidRPr="008C3B3C">
        <w:rPr>
          <w:rFonts w:ascii="Arial" w:hAnsi="Arial" w:cs="Arial"/>
          <w:sz w:val="20"/>
          <w:szCs w:val="20"/>
        </w:rPr>
        <w:t>Incekara</w:t>
      </w:r>
      <w:proofErr w:type="spellEnd"/>
      <w:r w:rsidRPr="008C3B3C">
        <w:rPr>
          <w:rFonts w:ascii="Arial" w:hAnsi="Arial" w:cs="Arial"/>
          <w:sz w:val="20"/>
          <w:szCs w:val="20"/>
        </w:rPr>
        <w:t xml:space="preserve">, F., Barker, G. J., Vincent, A., Schouten, J., Kros, J. M., van den Bent, M., Smits, M., &amp; Tamames, J. (2022). </w:t>
      </w:r>
      <w:r w:rsidRPr="008C3B3C">
        <w:rPr>
          <w:rFonts w:ascii="Arial" w:hAnsi="Arial" w:cs="Arial"/>
          <w:sz w:val="20"/>
          <w:szCs w:val="20"/>
          <w:lang w:val="en-GB"/>
        </w:rPr>
        <w:t>Mapping tumour heterogeneity with pulsed 3D CEST MRI in non-enhancing glioma at 3 T</w:t>
      </w:r>
      <w:r w:rsidRPr="008C3B3C">
        <w:rPr>
          <w:rFonts w:ascii="Arial" w:hAnsi="Arial" w:cs="Arial"/>
          <w:i/>
          <w:sz w:val="20"/>
          <w:szCs w:val="20"/>
          <w:lang w:val="en-GB"/>
        </w:rPr>
        <w:t>. Magma (New York, N.Y.),</w:t>
      </w:r>
      <w:r w:rsidRPr="008C3B3C">
        <w:rPr>
          <w:rFonts w:ascii="Arial" w:hAnsi="Arial" w:cs="Arial"/>
          <w:sz w:val="20"/>
          <w:szCs w:val="20"/>
          <w:lang w:val="en-GB"/>
        </w:rPr>
        <w:t xml:space="preserve"> 35(1), 53–62. </w:t>
      </w:r>
      <w:hyperlink r:id="rId27" w:history="1">
        <w:r w:rsidRPr="0007125A">
          <w:rPr>
            <w:rStyle w:val="Hyperlink"/>
            <w:rFonts w:ascii="Arial" w:hAnsi="Arial" w:cs="Arial"/>
            <w:sz w:val="20"/>
            <w:szCs w:val="20"/>
            <w:lang w:val="en-GB"/>
          </w:rPr>
          <w:t>https://doi.org/10.1007/s10334-021-00911-6</w:t>
        </w:r>
      </w:hyperlink>
    </w:p>
    <w:p w14:paraId="6BDFF7A4" w14:textId="60D7C61A" w:rsidR="008C3B3C" w:rsidRDefault="008C3B3C" w:rsidP="008C3B3C">
      <w:pPr>
        <w:pStyle w:val="ListParagraph"/>
        <w:numPr>
          <w:ilvl w:val="0"/>
          <w:numId w:val="33"/>
        </w:numPr>
        <w:spacing w:line="276" w:lineRule="auto"/>
        <w:rPr>
          <w:rFonts w:ascii="Arial" w:hAnsi="Arial" w:cs="Arial"/>
          <w:sz w:val="20"/>
          <w:szCs w:val="20"/>
          <w:lang w:val="en-GB"/>
        </w:rPr>
      </w:pPr>
      <w:r w:rsidRPr="008C3B3C">
        <w:rPr>
          <w:rFonts w:ascii="Arial" w:hAnsi="Arial" w:cs="Arial"/>
          <w:sz w:val="20"/>
          <w:szCs w:val="20"/>
          <w:lang w:val="en-GB"/>
        </w:rPr>
        <w:t xml:space="preserve">Stone, A. J., &amp; </w:t>
      </w:r>
      <w:proofErr w:type="spellStart"/>
      <w:r w:rsidRPr="008C3B3C">
        <w:rPr>
          <w:rFonts w:ascii="Arial" w:hAnsi="Arial" w:cs="Arial"/>
          <w:sz w:val="20"/>
          <w:szCs w:val="20"/>
          <w:lang w:val="en-GB"/>
        </w:rPr>
        <w:t>Blockley</w:t>
      </w:r>
      <w:proofErr w:type="spellEnd"/>
      <w:r w:rsidRPr="008C3B3C">
        <w:rPr>
          <w:rFonts w:ascii="Arial" w:hAnsi="Arial" w:cs="Arial"/>
          <w:sz w:val="20"/>
          <w:szCs w:val="20"/>
          <w:lang w:val="en-GB"/>
        </w:rPr>
        <w:t xml:space="preserve">, N. P. (2017). A streamlined acquisition for mapping baseline brain oxygenation using quantitative BOLD. </w:t>
      </w:r>
      <w:proofErr w:type="spellStart"/>
      <w:r w:rsidRPr="008C3B3C">
        <w:rPr>
          <w:rFonts w:ascii="Arial" w:hAnsi="Arial" w:cs="Arial"/>
          <w:i/>
          <w:sz w:val="20"/>
          <w:szCs w:val="20"/>
          <w:lang w:val="en-GB"/>
        </w:rPr>
        <w:t>NeuroImage</w:t>
      </w:r>
      <w:proofErr w:type="spellEnd"/>
      <w:r w:rsidRPr="008C3B3C">
        <w:rPr>
          <w:rFonts w:ascii="Arial" w:hAnsi="Arial" w:cs="Arial"/>
          <w:sz w:val="20"/>
          <w:szCs w:val="20"/>
          <w:lang w:val="en-GB"/>
        </w:rPr>
        <w:t xml:space="preserve">, 147, 79–88. </w:t>
      </w:r>
      <w:hyperlink r:id="rId28" w:history="1">
        <w:r w:rsidRPr="0007125A">
          <w:rPr>
            <w:rStyle w:val="Hyperlink"/>
            <w:rFonts w:ascii="Arial" w:hAnsi="Arial" w:cs="Arial"/>
            <w:sz w:val="20"/>
            <w:szCs w:val="20"/>
            <w:lang w:val="en-GB"/>
          </w:rPr>
          <w:t>https://doi.org/10.1016/j.neuroimage.2016.11.057</w:t>
        </w:r>
      </w:hyperlink>
    </w:p>
    <w:p w14:paraId="1F8C954E" w14:textId="50D7BCF2" w:rsidR="008C3B3C" w:rsidRDefault="008C3B3C" w:rsidP="008C3B3C">
      <w:pPr>
        <w:pStyle w:val="ListParagraph"/>
        <w:numPr>
          <w:ilvl w:val="0"/>
          <w:numId w:val="33"/>
        </w:numPr>
        <w:spacing w:line="276" w:lineRule="auto"/>
        <w:rPr>
          <w:rFonts w:ascii="Arial" w:hAnsi="Arial" w:cs="Arial"/>
          <w:sz w:val="20"/>
          <w:szCs w:val="20"/>
          <w:lang w:val="en-GB"/>
        </w:rPr>
      </w:pPr>
      <w:proofErr w:type="spellStart"/>
      <w:r w:rsidRPr="008C3B3C">
        <w:rPr>
          <w:rFonts w:ascii="Arial" w:hAnsi="Arial" w:cs="Arial"/>
          <w:sz w:val="20"/>
          <w:szCs w:val="20"/>
        </w:rPr>
        <w:t>Borghammer</w:t>
      </w:r>
      <w:proofErr w:type="spellEnd"/>
      <w:r w:rsidRPr="008C3B3C">
        <w:rPr>
          <w:rFonts w:ascii="Arial" w:hAnsi="Arial" w:cs="Arial"/>
          <w:sz w:val="20"/>
          <w:szCs w:val="20"/>
        </w:rPr>
        <w:t xml:space="preserve">, P., </w:t>
      </w:r>
      <w:proofErr w:type="spellStart"/>
      <w:r w:rsidRPr="008C3B3C">
        <w:rPr>
          <w:rFonts w:ascii="Arial" w:hAnsi="Arial" w:cs="Arial"/>
          <w:sz w:val="20"/>
          <w:szCs w:val="20"/>
        </w:rPr>
        <w:t>Cumming</w:t>
      </w:r>
      <w:proofErr w:type="spellEnd"/>
      <w:r w:rsidRPr="008C3B3C">
        <w:rPr>
          <w:rFonts w:ascii="Arial" w:hAnsi="Arial" w:cs="Arial"/>
          <w:sz w:val="20"/>
          <w:szCs w:val="20"/>
        </w:rPr>
        <w:t xml:space="preserve">, P., </w:t>
      </w:r>
      <w:proofErr w:type="spellStart"/>
      <w:r w:rsidRPr="008C3B3C">
        <w:rPr>
          <w:rFonts w:ascii="Arial" w:hAnsi="Arial" w:cs="Arial"/>
          <w:sz w:val="20"/>
          <w:szCs w:val="20"/>
        </w:rPr>
        <w:t>Østergaard</w:t>
      </w:r>
      <w:proofErr w:type="spellEnd"/>
      <w:r w:rsidRPr="008C3B3C">
        <w:rPr>
          <w:rFonts w:ascii="Arial" w:hAnsi="Arial" w:cs="Arial"/>
          <w:sz w:val="20"/>
          <w:szCs w:val="20"/>
        </w:rPr>
        <w:t xml:space="preserve">, K., </w:t>
      </w:r>
      <w:proofErr w:type="spellStart"/>
      <w:r w:rsidRPr="008C3B3C">
        <w:rPr>
          <w:rFonts w:ascii="Arial" w:hAnsi="Arial" w:cs="Arial"/>
          <w:sz w:val="20"/>
          <w:szCs w:val="20"/>
        </w:rPr>
        <w:t>Gjedde</w:t>
      </w:r>
      <w:proofErr w:type="spellEnd"/>
      <w:r w:rsidRPr="008C3B3C">
        <w:rPr>
          <w:rFonts w:ascii="Arial" w:hAnsi="Arial" w:cs="Arial"/>
          <w:sz w:val="20"/>
          <w:szCs w:val="20"/>
        </w:rPr>
        <w:t xml:space="preserve">, A., </w:t>
      </w:r>
      <w:proofErr w:type="spellStart"/>
      <w:r w:rsidRPr="008C3B3C">
        <w:rPr>
          <w:rFonts w:ascii="Arial" w:hAnsi="Arial" w:cs="Arial"/>
          <w:sz w:val="20"/>
          <w:szCs w:val="20"/>
        </w:rPr>
        <w:t>Rodell</w:t>
      </w:r>
      <w:proofErr w:type="spellEnd"/>
      <w:r w:rsidRPr="008C3B3C">
        <w:rPr>
          <w:rFonts w:ascii="Arial" w:hAnsi="Arial" w:cs="Arial"/>
          <w:sz w:val="20"/>
          <w:szCs w:val="20"/>
        </w:rPr>
        <w:t xml:space="preserve">, A., </w:t>
      </w:r>
      <w:proofErr w:type="spellStart"/>
      <w:r w:rsidRPr="008C3B3C">
        <w:rPr>
          <w:rFonts w:ascii="Arial" w:hAnsi="Arial" w:cs="Arial"/>
          <w:sz w:val="20"/>
          <w:szCs w:val="20"/>
        </w:rPr>
        <w:t>Bailey</w:t>
      </w:r>
      <w:proofErr w:type="spellEnd"/>
      <w:r w:rsidRPr="008C3B3C">
        <w:rPr>
          <w:rFonts w:ascii="Arial" w:hAnsi="Arial" w:cs="Arial"/>
          <w:sz w:val="20"/>
          <w:szCs w:val="20"/>
        </w:rPr>
        <w:t xml:space="preserve">, C. J., &amp; </w:t>
      </w:r>
      <w:proofErr w:type="spellStart"/>
      <w:r w:rsidRPr="008C3B3C">
        <w:rPr>
          <w:rFonts w:ascii="Arial" w:hAnsi="Arial" w:cs="Arial"/>
          <w:sz w:val="20"/>
          <w:szCs w:val="20"/>
        </w:rPr>
        <w:t>Vafaee</w:t>
      </w:r>
      <w:proofErr w:type="spellEnd"/>
      <w:r w:rsidRPr="008C3B3C">
        <w:rPr>
          <w:rFonts w:ascii="Arial" w:hAnsi="Arial" w:cs="Arial"/>
          <w:sz w:val="20"/>
          <w:szCs w:val="20"/>
        </w:rPr>
        <w:t xml:space="preserve">, M. S. (2012). </w:t>
      </w:r>
      <w:r w:rsidRPr="008C3B3C">
        <w:rPr>
          <w:rFonts w:ascii="Arial" w:hAnsi="Arial" w:cs="Arial"/>
          <w:sz w:val="20"/>
          <w:szCs w:val="20"/>
          <w:lang w:val="en-GB"/>
        </w:rPr>
        <w:t xml:space="preserve">Cerebral oxygen metabolism in patients with early Parkinson's disease. </w:t>
      </w:r>
      <w:r w:rsidRPr="008C3B3C">
        <w:rPr>
          <w:rFonts w:ascii="Arial" w:hAnsi="Arial" w:cs="Arial"/>
          <w:i/>
          <w:sz w:val="20"/>
          <w:szCs w:val="20"/>
          <w:lang w:val="en-GB"/>
        </w:rPr>
        <w:t>Journal of the neurological sciences</w:t>
      </w:r>
      <w:r w:rsidRPr="008C3B3C">
        <w:rPr>
          <w:rFonts w:ascii="Arial" w:hAnsi="Arial" w:cs="Arial"/>
          <w:sz w:val="20"/>
          <w:szCs w:val="20"/>
          <w:lang w:val="en-GB"/>
        </w:rPr>
        <w:t xml:space="preserve">, 313(1-2), 123–128. </w:t>
      </w:r>
      <w:hyperlink r:id="rId29" w:history="1">
        <w:r w:rsidRPr="0007125A">
          <w:rPr>
            <w:rStyle w:val="Hyperlink"/>
            <w:rFonts w:ascii="Arial" w:hAnsi="Arial" w:cs="Arial"/>
            <w:sz w:val="20"/>
            <w:szCs w:val="20"/>
            <w:lang w:val="en-GB"/>
          </w:rPr>
          <w:t>https://doi.org/10.1016/j.jns.2011.09.010</w:t>
        </w:r>
      </w:hyperlink>
    </w:p>
    <w:p w14:paraId="3D3B6C5D" w14:textId="17BBD5C3" w:rsidR="008C3B3C" w:rsidRDefault="00BE4246" w:rsidP="00BE4246">
      <w:pPr>
        <w:pStyle w:val="ListParagraph"/>
        <w:numPr>
          <w:ilvl w:val="0"/>
          <w:numId w:val="33"/>
        </w:numPr>
        <w:spacing w:line="276" w:lineRule="auto"/>
        <w:rPr>
          <w:rFonts w:ascii="Arial" w:hAnsi="Arial" w:cs="Arial"/>
          <w:sz w:val="20"/>
          <w:szCs w:val="20"/>
          <w:lang w:val="en-GB"/>
        </w:rPr>
      </w:pPr>
      <w:proofErr w:type="spellStart"/>
      <w:r w:rsidRPr="00BE4246">
        <w:rPr>
          <w:rFonts w:ascii="Arial" w:hAnsi="Arial" w:cs="Arial"/>
          <w:sz w:val="20"/>
          <w:szCs w:val="20"/>
          <w:lang w:val="en-GB"/>
        </w:rPr>
        <w:t>Chukwueke</w:t>
      </w:r>
      <w:proofErr w:type="spellEnd"/>
      <w:r w:rsidRPr="00BE4246">
        <w:rPr>
          <w:rFonts w:ascii="Arial" w:hAnsi="Arial" w:cs="Arial"/>
          <w:sz w:val="20"/>
          <w:szCs w:val="20"/>
          <w:lang w:val="en-GB"/>
        </w:rPr>
        <w:t xml:space="preserve"> UN, Wen PY. Use of the Response Assessment in Neuro-Oncology (RANO) criteria in clinical trials and clinical practice. </w:t>
      </w:r>
      <w:r w:rsidRPr="00BE4246">
        <w:rPr>
          <w:rFonts w:ascii="Arial" w:hAnsi="Arial" w:cs="Arial"/>
          <w:i/>
          <w:sz w:val="20"/>
          <w:szCs w:val="20"/>
          <w:lang w:val="en-GB"/>
        </w:rPr>
        <w:t xml:space="preserve">CNS </w:t>
      </w:r>
      <w:proofErr w:type="spellStart"/>
      <w:r w:rsidRPr="00BE4246">
        <w:rPr>
          <w:rFonts w:ascii="Arial" w:hAnsi="Arial" w:cs="Arial"/>
          <w:i/>
          <w:sz w:val="20"/>
          <w:szCs w:val="20"/>
          <w:lang w:val="en-GB"/>
        </w:rPr>
        <w:t>Oncol</w:t>
      </w:r>
      <w:proofErr w:type="spellEnd"/>
      <w:r w:rsidRPr="00BE4246">
        <w:rPr>
          <w:rFonts w:ascii="Arial" w:hAnsi="Arial" w:cs="Arial"/>
          <w:i/>
          <w:sz w:val="20"/>
          <w:szCs w:val="20"/>
          <w:lang w:val="en-GB"/>
        </w:rPr>
        <w:t>.</w:t>
      </w:r>
      <w:r w:rsidRPr="00BE4246">
        <w:rPr>
          <w:rFonts w:ascii="Arial" w:hAnsi="Arial" w:cs="Arial"/>
          <w:sz w:val="20"/>
          <w:szCs w:val="20"/>
          <w:lang w:val="en-GB"/>
        </w:rPr>
        <w:t xml:space="preserve"> 2019 Mar 1;8(1):CNS28. </w:t>
      </w:r>
      <w:proofErr w:type="spellStart"/>
      <w:r w:rsidRPr="00BE4246">
        <w:rPr>
          <w:rFonts w:ascii="Arial" w:hAnsi="Arial" w:cs="Arial"/>
          <w:sz w:val="20"/>
          <w:szCs w:val="20"/>
          <w:lang w:val="en-GB"/>
        </w:rPr>
        <w:t>doi</w:t>
      </w:r>
      <w:proofErr w:type="spellEnd"/>
      <w:r w:rsidRPr="00BE4246">
        <w:rPr>
          <w:rFonts w:ascii="Arial" w:hAnsi="Arial" w:cs="Arial"/>
          <w:sz w:val="20"/>
          <w:szCs w:val="20"/>
          <w:lang w:val="en-GB"/>
        </w:rPr>
        <w:t xml:space="preserve">: 10.2217/cns-2018-0007. </w:t>
      </w:r>
      <w:proofErr w:type="spellStart"/>
      <w:r w:rsidRPr="00BE4246">
        <w:rPr>
          <w:rFonts w:ascii="Arial" w:hAnsi="Arial" w:cs="Arial"/>
          <w:sz w:val="20"/>
          <w:szCs w:val="20"/>
          <w:lang w:val="en-GB"/>
        </w:rPr>
        <w:t>Epub</w:t>
      </w:r>
      <w:proofErr w:type="spellEnd"/>
      <w:r w:rsidRPr="00BE4246">
        <w:rPr>
          <w:rFonts w:ascii="Arial" w:hAnsi="Arial" w:cs="Arial"/>
          <w:sz w:val="20"/>
          <w:szCs w:val="20"/>
          <w:lang w:val="en-GB"/>
        </w:rPr>
        <w:t xml:space="preserve"> 2019 Feb 26. PMID: 30806082; PMCID: PMC6499019.</w:t>
      </w:r>
    </w:p>
    <w:p w14:paraId="4D8B81CF" w14:textId="29E06860" w:rsidR="002D68AC" w:rsidRPr="00B30439" w:rsidRDefault="00104CBD" w:rsidP="00B30439">
      <w:pPr>
        <w:pStyle w:val="ListParagraph"/>
        <w:numPr>
          <w:ilvl w:val="0"/>
          <w:numId w:val="33"/>
        </w:numPr>
        <w:spacing w:line="276" w:lineRule="auto"/>
        <w:rPr>
          <w:rFonts w:ascii="Arial" w:hAnsi="Arial" w:cs="Arial"/>
          <w:sz w:val="20"/>
          <w:szCs w:val="20"/>
          <w:lang w:val="en-GB"/>
        </w:rPr>
      </w:pPr>
      <w:proofErr w:type="spellStart"/>
      <w:r w:rsidRPr="00104CBD">
        <w:rPr>
          <w:rFonts w:ascii="Arial" w:hAnsi="Arial" w:cs="Arial"/>
          <w:sz w:val="20"/>
          <w:szCs w:val="20"/>
          <w:lang w:val="en-GB"/>
        </w:rPr>
        <w:t>Gebhardt</w:t>
      </w:r>
      <w:proofErr w:type="spellEnd"/>
      <w:r w:rsidRPr="00104CBD">
        <w:rPr>
          <w:rFonts w:ascii="Arial" w:hAnsi="Arial" w:cs="Arial"/>
          <w:sz w:val="20"/>
          <w:szCs w:val="20"/>
          <w:lang w:val="en-GB"/>
        </w:rPr>
        <w:t xml:space="preserve">, B. J., </w:t>
      </w:r>
      <w:proofErr w:type="spellStart"/>
      <w:r w:rsidRPr="00104CBD">
        <w:rPr>
          <w:rFonts w:ascii="Arial" w:hAnsi="Arial" w:cs="Arial"/>
          <w:sz w:val="20"/>
          <w:szCs w:val="20"/>
          <w:lang w:val="en-GB"/>
        </w:rPr>
        <w:t>Dobelbower</w:t>
      </w:r>
      <w:proofErr w:type="spellEnd"/>
      <w:r w:rsidRPr="00104CBD">
        <w:rPr>
          <w:rFonts w:ascii="Arial" w:hAnsi="Arial" w:cs="Arial"/>
          <w:sz w:val="20"/>
          <w:szCs w:val="20"/>
          <w:lang w:val="en-GB"/>
        </w:rPr>
        <w:t xml:space="preserve">, M. C., Ennis, W. H., Bag, A. K., </w:t>
      </w:r>
      <w:proofErr w:type="spellStart"/>
      <w:r w:rsidRPr="00104CBD">
        <w:rPr>
          <w:rFonts w:ascii="Arial" w:hAnsi="Arial" w:cs="Arial"/>
          <w:sz w:val="20"/>
          <w:szCs w:val="20"/>
          <w:lang w:val="en-GB"/>
        </w:rPr>
        <w:t>Markert</w:t>
      </w:r>
      <w:proofErr w:type="spellEnd"/>
      <w:r w:rsidRPr="00104CBD">
        <w:rPr>
          <w:rFonts w:ascii="Arial" w:hAnsi="Arial" w:cs="Arial"/>
          <w:sz w:val="20"/>
          <w:szCs w:val="20"/>
          <w:lang w:val="en-GB"/>
        </w:rPr>
        <w:t xml:space="preserve">, J. M., &amp; </w:t>
      </w:r>
      <w:proofErr w:type="spellStart"/>
      <w:r w:rsidRPr="00104CBD">
        <w:rPr>
          <w:rFonts w:ascii="Arial" w:hAnsi="Arial" w:cs="Arial"/>
          <w:sz w:val="20"/>
          <w:szCs w:val="20"/>
          <w:lang w:val="en-GB"/>
        </w:rPr>
        <w:t>Fiveash</w:t>
      </w:r>
      <w:proofErr w:type="spellEnd"/>
      <w:r w:rsidRPr="00104CBD">
        <w:rPr>
          <w:rFonts w:ascii="Arial" w:hAnsi="Arial" w:cs="Arial"/>
          <w:sz w:val="20"/>
          <w:szCs w:val="20"/>
          <w:lang w:val="en-GB"/>
        </w:rPr>
        <w:t xml:space="preserve">, J. B. (2014). Patterns of failure for glioblastoma </w:t>
      </w:r>
      <w:proofErr w:type="spellStart"/>
      <w:r w:rsidRPr="00104CBD">
        <w:rPr>
          <w:rFonts w:ascii="Arial" w:hAnsi="Arial" w:cs="Arial"/>
          <w:sz w:val="20"/>
          <w:szCs w:val="20"/>
          <w:lang w:val="en-GB"/>
        </w:rPr>
        <w:t>multiforme</w:t>
      </w:r>
      <w:proofErr w:type="spellEnd"/>
      <w:r w:rsidRPr="00104CBD">
        <w:rPr>
          <w:rFonts w:ascii="Arial" w:hAnsi="Arial" w:cs="Arial"/>
          <w:sz w:val="20"/>
          <w:szCs w:val="20"/>
          <w:lang w:val="en-GB"/>
        </w:rPr>
        <w:t xml:space="preserve"> following limited-margin radiation and concurrent </w:t>
      </w:r>
      <w:proofErr w:type="spellStart"/>
      <w:r w:rsidRPr="00104CBD">
        <w:rPr>
          <w:rFonts w:ascii="Arial" w:hAnsi="Arial" w:cs="Arial"/>
          <w:sz w:val="20"/>
          <w:szCs w:val="20"/>
          <w:lang w:val="en-GB"/>
        </w:rPr>
        <w:t>temozolomide</w:t>
      </w:r>
      <w:proofErr w:type="spellEnd"/>
      <w:r w:rsidRPr="00104CBD">
        <w:rPr>
          <w:rFonts w:ascii="Arial" w:hAnsi="Arial" w:cs="Arial"/>
          <w:sz w:val="20"/>
          <w:szCs w:val="20"/>
          <w:lang w:val="en-GB"/>
        </w:rPr>
        <w:t xml:space="preserve">. </w:t>
      </w:r>
      <w:r w:rsidRPr="00104CBD">
        <w:rPr>
          <w:rFonts w:ascii="Arial" w:hAnsi="Arial" w:cs="Arial"/>
          <w:i/>
          <w:sz w:val="20"/>
          <w:szCs w:val="20"/>
          <w:lang w:val="en-GB"/>
        </w:rPr>
        <w:t>Radiation oncology (London, England),</w:t>
      </w:r>
      <w:r w:rsidRPr="00104CBD">
        <w:rPr>
          <w:rFonts w:ascii="Arial" w:hAnsi="Arial" w:cs="Arial"/>
          <w:sz w:val="20"/>
          <w:szCs w:val="20"/>
          <w:lang w:val="en-GB"/>
        </w:rPr>
        <w:t xml:space="preserve"> 9, 130. https://doi.org/10.1186/1748-717X-9-130</w:t>
      </w:r>
    </w:p>
    <w:sectPr w:rsidR="002D68AC" w:rsidRPr="00B30439" w:rsidSect="004A4351">
      <w:foot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CMO" w:date="2015-10-08T17:03:00Z" w:initials="CCMO">
    <w:p w14:paraId="7BFFC0AE" w14:textId="77777777" w:rsidR="00D157E3" w:rsidRDefault="00D157E3" w:rsidP="00B15D3F">
      <w:pPr>
        <w:tabs>
          <w:tab w:val="clear" w:pos="284"/>
          <w:tab w:val="clear" w:pos="1701"/>
        </w:tabs>
        <w:autoSpaceDE w:val="0"/>
        <w:autoSpaceDN w:val="0"/>
        <w:adjustRightInd w:val="0"/>
        <w:spacing w:line="240" w:lineRule="auto"/>
        <w:rPr>
          <w:rFonts w:cs="Arial"/>
          <w:i/>
          <w:sz w:val="20"/>
          <w:szCs w:val="20"/>
          <w:lang w:val="en-US"/>
        </w:rPr>
      </w:pPr>
      <w:r>
        <w:rPr>
          <w:rStyle w:val="CommentReference"/>
        </w:rPr>
        <w:annotationRef/>
      </w:r>
      <w:r w:rsidRPr="00A56D6C">
        <w:rPr>
          <w:rFonts w:cs="Arial"/>
          <w:i/>
          <w:sz w:val="20"/>
          <w:szCs w:val="20"/>
          <w:lang w:val="en-US"/>
        </w:rPr>
        <w:t xml:space="preserve"> </w:t>
      </w:r>
      <w:r w:rsidRPr="00B15D3F">
        <w:rPr>
          <w:rFonts w:cs="Arial"/>
          <w:i/>
          <w:sz w:val="20"/>
          <w:szCs w:val="20"/>
          <w:lang w:val="en-US"/>
        </w:rPr>
        <w:t>A coordinating investigator is an investigator who bears the responsibility for the</w:t>
      </w:r>
      <w:r>
        <w:rPr>
          <w:rFonts w:cs="Arial"/>
          <w:i/>
          <w:sz w:val="20"/>
          <w:szCs w:val="20"/>
          <w:lang w:val="en-US"/>
        </w:rPr>
        <w:t xml:space="preserve"> </w:t>
      </w:r>
      <w:r w:rsidRPr="00B15D3F">
        <w:rPr>
          <w:rFonts w:cs="Arial"/>
          <w:i/>
          <w:sz w:val="20"/>
          <w:szCs w:val="20"/>
          <w:lang w:val="en-US"/>
        </w:rPr>
        <w:t xml:space="preserve">coordination of investigators operating in the various centers participating in </w:t>
      </w:r>
      <w:proofErr w:type="spellStart"/>
      <w:r w:rsidRPr="00B15D3F">
        <w:rPr>
          <w:rFonts w:cs="Arial"/>
          <w:i/>
          <w:sz w:val="20"/>
          <w:szCs w:val="20"/>
          <w:lang w:val="en-US"/>
        </w:rPr>
        <w:t>multicentre</w:t>
      </w:r>
      <w:proofErr w:type="spellEnd"/>
      <w:r>
        <w:rPr>
          <w:rFonts w:cs="Arial"/>
          <w:i/>
          <w:sz w:val="20"/>
          <w:szCs w:val="20"/>
          <w:lang w:val="en-US"/>
        </w:rPr>
        <w:t xml:space="preserve"> </w:t>
      </w:r>
      <w:r w:rsidRPr="00B15D3F">
        <w:rPr>
          <w:rFonts w:cs="Arial"/>
          <w:i/>
          <w:sz w:val="20"/>
          <w:szCs w:val="20"/>
          <w:lang w:val="en-US"/>
        </w:rPr>
        <w:t xml:space="preserve">research. Not all </w:t>
      </w:r>
      <w:proofErr w:type="spellStart"/>
      <w:r w:rsidRPr="00B15D3F">
        <w:rPr>
          <w:rFonts w:cs="Arial"/>
          <w:i/>
          <w:sz w:val="20"/>
          <w:szCs w:val="20"/>
          <w:lang w:val="en-US"/>
        </w:rPr>
        <w:t>multicentre</w:t>
      </w:r>
      <w:proofErr w:type="spellEnd"/>
      <w:r w:rsidRPr="00B15D3F">
        <w:rPr>
          <w:rFonts w:cs="Arial"/>
          <w:i/>
          <w:sz w:val="20"/>
          <w:szCs w:val="20"/>
          <w:lang w:val="en-US"/>
        </w:rPr>
        <w:t xml:space="preserve"> research will have a coordinating investigator. There is no requirement to appoint one.</w:t>
      </w:r>
    </w:p>
    <w:p w14:paraId="1D8FD54A" w14:textId="77777777" w:rsidR="00D157E3" w:rsidRPr="00562611" w:rsidRDefault="00D157E3" w:rsidP="00B15D3F">
      <w:pPr>
        <w:tabs>
          <w:tab w:val="clear" w:pos="284"/>
          <w:tab w:val="clear" w:pos="1701"/>
        </w:tabs>
        <w:autoSpaceDE w:val="0"/>
        <w:autoSpaceDN w:val="0"/>
        <w:adjustRightInd w:val="0"/>
        <w:spacing w:line="240" w:lineRule="auto"/>
        <w:rPr>
          <w:lang w:val="en-US"/>
        </w:rPr>
      </w:pPr>
      <w:r w:rsidRPr="00433522">
        <w:rPr>
          <w:rFonts w:cs="Arial"/>
          <w:i/>
          <w:sz w:val="20"/>
          <w:szCs w:val="20"/>
          <w:lang w:val="en-US"/>
        </w:rPr>
        <w:t>A project leader</w:t>
      </w:r>
      <w:r>
        <w:rPr>
          <w:rFonts w:cs="Arial"/>
          <w:i/>
          <w:sz w:val="20"/>
          <w:szCs w:val="20"/>
          <w:lang w:val="en-US"/>
        </w:rPr>
        <w:t xml:space="preserve"> has the responsibility to develop a research protocol and to complete the study within the predefined goals</w:t>
      </w:r>
    </w:p>
  </w:comment>
  <w:comment w:id="1" w:author="CCMO" w:date="2015-10-08T17:03:00Z" w:initials="CCMO">
    <w:p w14:paraId="31F637F3" w14:textId="77777777" w:rsidR="00D157E3" w:rsidRPr="00562611" w:rsidRDefault="00D157E3">
      <w:pPr>
        <w:pStyle w:val="CommentText"/>
        <w:rPr>
          <w:lang w:val="en-US"/>
        </w:rPr>
      </w:pPr>
      <w:r>
        <w:rPr>
          <w:rStyle w:val="CommentReference"/>
        </w:rPr>
        <w:annotationRef/>
      </w:r>
      <w:r w:rsidRPr="00EC6669">
        <w:rPr>
          <w:rFonts w:ascii="Arial" w:hAnsi="Arial" w:cs="Arial"/>
          <w:i/>
          <w:lang w:val="en-US"/>
        </w:rPr>
        <w:t xml:space="preserve"> </w:t>
      </w:r>
      <w:r>
        <w:rPr>
          <w:rFonts w:ascii="Arial" w:hAnsi="Arial" w:cs="Arial"/>
          <w:i/>
          <w:lang w:val="en-US"/>
        </w:rPr>
        <w:t xml:space="preserve">Only for multicenter research: </w:t>
      </w:r>
      <w:r w:rsidRPr="00EC6669">
        <w:rPr>
          <w:rFonts w:ascii="Arial" w:hAnsi="Arial" w:cs="Arial"/>
          <w:i/>
          <w:lang w:val="en-US"/>
        </w:rPr>
        <w:t>as an alte</w:t>
      </w:r>
      <w:r>
        <w:rPr>
          <w:rFonts w:ascii="Arial" w:hAnsi="Arial" w:cs="Arial"/>
          <w:i/>
          <w:lang w:val="en-US"/>
        </w:rPr>
        <w:t>r</w:t>
      </w:r>
      <w:r w:rsidRPr="00EC6669">
        <w:rPr>
          <w:rFonts w:ascii="Arial" w:hAnsi="Arial" w:cs="Arial"/>
          <w:i/>
          <w:lang w:val="en-US"/>
        </w:rPr>
        <w:t>native only the sites c</w:t>
      </w:r>
      <w:r>
        <w:rPr>
          <w:rFonts w:ascii="Arial" w:hAnsi="Arial" w:cs="Arial"/>
          <w:i/>
          <w:lang w:val="en-US"/>
        </w:rPr>
        <w:t>ould</w:t>
      </w:r>
      <w:r w:rsidRPr="00EC6669">
        <w:rPr>
          <w:rFonts w:ascii="Arial" w:hAnsi="Arial" w:cs="Arial"/>
          <w:i/>
          <w:lang w:val="en-US"/>
        </w:rPr>
        <w:t xml:space="preserve"> be mentioned here, investigator names and contact data c</w:t>
      </w:r>
      <w:r>
        <w:rPr>
          <w:rFonts w:ascii="Arial" w:hAnsi="Arial" w:cs="Arial"/>
          <w:i/>
          <w:lang w:val="en-US"/>
        </w:rPr>
        <w:t>ould be included in an appendix</w:t>
      </w:r>
      <w:r w:rsidRPr="00683D35">
        <w:rPr>
          <w:rFonts w:ascii="Arial" w:hAnsi="Arial" w:cs="Arial"/>
          <w:i/>
          <w:lang w:val="en-US"/>
        </w:rPr>
        <w:t xml:space="preserve">   </w:t>
      </w:r>
    </w:p>
  </w:comment>
  <w:comment w:id="2" w:author="CCMO" w:date="2015-10-08T17:03:00Z" w:initials="CCMO">
    <w:p w14:paraId="4DCD245E" w14:textId="77777777" w:rsidR="00D157E3" w:rsidRPr="00562611" w:rsidRDefault="00D157E3" w:rsidP="00E155F2">
      <w:pPr>
        <w:pStyle w:val="CommentText"/>
        <w:rPr>
          <w:lang w:val="en-US"/>
        </w:rPr>
      </w:pPr>
      <w:r>
        <w:rPr>
          <w:rStyle w:val="CommentReference"/>
        </w:rPr>
        <w:annotationRef/>
      </w:r>
      <w:r w:rsidRPr="00683D35">
        <w:rPr>
          <w:rFonts w:ascii="Arial" w:hAnsi="Arial" w:cs="Arial"/>
          <w:i/>
          <w:lang w:val="en-GB"/>
        </w:rPr>
        <w:t>The sponsor is the party that commissioned the organisation or performance of the research. The sponsor is the party that commissions the organisation or performance of the research, for example a pharmaceutical company, academic hospital, scientific organisation or the investigator’s employee. A party that provides funding for a study but does not commission it is not regarded as the sponsor, but referred to as a subsidising party</w:t>
      </w:r>
      <w:r w:rsidRPr="00E155F2">
        <w:rPr>
          <w:rFonts w:ascii="Arial" w:hAnsi="Arial" w:cs="Arial"/>
          <w:i/>
          <w:lang w:val="en-US"/>
        </w:rPr>
        <w:t>.</w:t>
      </w:r>
    </w:p>
  </w:comment>
  <w:comment w:id="3" w:author="CCMO" w:date="2015-10-08T17:03:00Z" w:initials="CCMO">
    <w:p w14:paraId="51F901BD" w14:textId="77777777" w:rsidR="00D157E3" w:rsidRPr="00562611" w:rsidRDefault="00D157E3">
      <w:pPr>
        <w:pStyle w:val="CommentText"/>
        <w:rPr>
          <w:lang w:val="en-US"/>
        </w:rPr>
      </w:pPr>
      <w:r>
        <w:rPr>
          <w:rStyle w:val="CommentReference"/>
        </w:rPr>
        <w:annotationRef/>
      </w:r>
      <w:r w:rsidRPr="00471FFC">
        <w:rPr>
          <w:rFonts w:ascii="Arial" w:hAnsi="Arial" w:cs="Arial"/>
          <w:i/>
          <w:lang w:val="en-GB"/>
        </w:rPr>
        <w:t xml:space="preserve">An </w:t>
      </w:r>
      <w:r w:rsidRPr="00797BC8">
        <w:rPr>
          <w:rFonts w:ascii="Arial" w:hAnsi="Arial" w:cs="Arial"/>
          <w:i/>
          <w:lang w:val="en-GB"/>
        </w:rPr>
        <w:t>independent expert</w:t>
      </w:r>
      <w:r w:rsidRPr="00797BC8">
        <w:rPr>
          <w:rFonts w:ascii="Arial" w:hAnsi="Arial" w:cs="Arial"/>
          <w:i/>
          <w:szCs w:val="22"/>
          <w:lang w:val="en-GB"/>
        </w:rPr>
        <w:t xml:space="preserve"> should be appointed (WMO, section 9), to whom subjects can address questions about the research before, during and after a study. The independent expert should preferably not have any association with the sponsor, not work for the company of the sponsor; and</w:t>
      </w:r>
      <w:r w:rsidRPr="00CC57B1">
        <w:rPr>
          <w:rFonts w:ascii="Arial" w:hAnsi="Arial" w:cs="Arial"/>
          <w:i/>
          <w:szCs w:val="22"/>
          <w:lang w:val="en-GB"/>
        </w:rPr>
        <w:t xml:space="preserve"> if working at the institution where the study is being carried out, not be involved in the study itself</w:t>
      </w:r>
      <w:r>
        <w:rPr>
          <w:rFonts w:ascii="Arial" w:hAnsi="Arial" w:cs="Arial"/>
          <w:i/>
          <w:szCs w:val="22"/>
          <w:lang w:val="en-GB"/>
        </w:rPr>
        <w:t>.</w:t>
      </w:r>
    </w:p>
  </w:comment>
  <w:comment w:id="4" w:author="CCMO" w:date="2015-10-08T17:03:00Z" w:initials="CCMO">
    <w:p w14:paraId="58C49676" w14:textId="77777777" w:rsidR="00D157E3" w:rsidRPr="00562611" w:rsidRDefault="00D157E3">
      <w:pPr>
        <w:pStyle w:val="CommentText"/>
        <w:rPr>
          <w:lang w:val="en-US"/>
        </w:rPr>
      </w:pPr>
      <w:r>
        <w:rPr>
          <w:rStyle w:val="CommentReference"/>
        </w:rPr>
        <w:annotationRef/>
      </w:r>
      <w:r w:rsidRPr="00A96C95">
        <w:rPr>
          <w:rFonts w:ascii="Arial" w:hAnsi="Arial" w:cs="Arial"/>
          <w:i/>
          <w:lang w:val="en-US"/>
        </w:rPr>
        <w:t>Only the name(s) of a central laboratory, no local Laboratories for routine assessments</w:t>
      </w:r>
    </w:p>
  </w:comment>
  <w:comment w:id="5" w:author="CCMO" w:date="2015-10-08T17:03:00Z" w:initials="CCMO">
    <w:p w14:paraId="08CD0ECD" w14:textId="77777777" w:rsidR="00D157E3" w:rsidRPr="00562611" w:rsidRDefault="00D157E3">
      <w:pPr>
        <w:pStyle w:val="CommentText"/>
        <w:rPr>
          <w:lang w:val="en-US"/>
        </w:rPr>
      </w:pPr>
      <w:r>
        <w:rPr>
          <w:rStyle w:val="CommentReference"/>
        </w:rPr>
        <w:annotationRef/>
      </w:r>
      <w:r w:rsidRPr="00A96C95">
        <w:rPr>
          <w:rFonts w:ascii="Arial" w:hAnsi="Arial" w:cs="Arial"/>
          <w:i/>
          <w:lang w:val="en-US"/>
        </w:rPr>
        <w:t>Only the name of a central</w:t>
      </w:r>
      <w:r>
        <w:rPr>
          <w:rFonts w:ascii="Arial" w:hAnsi="Arial" w:cs="Arial"/>
          <w:i/>
          <w:lang w:val="en-US"/>
        </w:rPr>
        <w:t xml:space="preserve"> pharmacy that prepares study medication or NIMPs</w:t>
      </w:r>
    </w:p>
  </w:comment>
  <w:comment w:id="6" w:author="CCMO" w:date="2015-10-08T17:03:00Z" w:initials="CCMO">
    <w:p w14:paraId="3DBD9176" w14:textId="77777777" w:rsidR="00D157E3" w:rsidRPr="00562611" w:rsidRDefault="00D157E3">
      <w:pPr>
        <w:pStyle w:val="CommentText"/>
        <w:rPr>
          <w:lang w:val="en-US"/>
        </w:rPr>
      </w:pPr>
      <w:r>
        <w:rPr>
          <w:rStyle w:val="CommentReference"/>
        </w:rPr>
        <w:annotationRef/>
      </w:r>
      <w:r w:rsidRPr="00BF27F4">
        <w:rPr>
          <w:rFonts w:ascii="Arial" w:hAnsi="Arial" w:cs="Arial"/>
          <w:i/>
          <w:lang w:val="en-GB"/>
        </w:rPr>
        <w:t>For non-commercial resea</w:t>
      </w:r>
      <w:r>
        <w:rPr>
          <w:rFonts w:ascii="Arial" w:hAnsi="Arial" w:cs="Arial"/>
          <w:i/>
          <w:lang w:val="en-GB"/>
        </w:rPr>
        <w:t>r</w:t>
      </w:r>
      <w:r w:rsidRPr="00BF27F4">
        <w:rPr>
          <w:rFonts w:ascii="Arial" w:hAnsi="Arial" w:cs="Arial"/>
          <w:i/>
          <w:lang w:val="en-GB"/>
        </w:rPr>
        <w:t>ch,</w:t>
      </w:r>
      <w:r>
        <w:rPr>
          <w:rFonts w:ascii="Arial" w:hAnsi="Arial" w:cs="Arial"/>
          <w:i/>
          <w:lang w:val="en-GB"/>
        </w:rPr>
        <w:t xml:space="preserve"> either the sponsor or the head of the department can sign the </w:t>
      </w:r>
      <w:r w:rsidRPr="00BF27F4">
        <w:rPr>
          <w:rFonts w:ascii="Arial" w:hAnsi="Arial" w:cs="Arial"/>
          <w:i/>
          <w:lang w:val="en-GB"/>
        </w:rPr>
        <w:t>protocol signature sheet</w:t>
      </w:r>
      <w:r>
        <w:rPr>
          <w:rFonts w:ascii="Arial" w:hAnsi="Arial" w:cs="Arial"/>
          <w:i/>
          <w:lang w:val="en-GB"/>
        </w:rPr>
        <w:t xml:space="preserve">. </w:t>
      </w:r>
    </w:p>
  </w:comment>
  <w:comment w:id="7" w:author="CCMO" w:date="2015-10-08T17:03:00Z" w:initials="CCMO">
    <w:p w14:paraId="2C821E2E" w14:textId="77777777" w:rsidR="00D157E3" w:rsidRPr="00562611" w:rsidRDefault="00D157E3">
      <w:pPr>
        <w:pStyle w:val="CommentText"/>
        <w:rPr>
          <w:lang w:val="en-US"/>
        </w:rPr>
      </w:pPr>
      <w:r>
        <w:rPr>
          <w:rStyle w:val="CommentReference"/>
        </w:rPr>
        <w:annotationRef/>
      </w:r>
      <w:r w:rsidRPr="00BF27F4">
        <w:rPr>
          <w:rFonts w:ascii="Arial" w:hAnsi="Arial" w:cs="Arial"/>
          <w:i/>
          <w:lang w:val="en-GB"/>
        </w:rPr>
        <w:t>In case of</w:t>
      </w:r>
      <w:r>
        <w:rPr>
          <w:rFonts w:ascii="Arial" w:hAnsi="Arial" w:cs="Arial"/>
          <w:i/>
          <w:lang w:val="en-GB"/>
        </w:rPr>
        <w:t xml:space="preserve"> a</w:t>
      </w:r>
      <w:r w:rsidRPr="00BF27F4">
        <w:rPr>
          <w:rFonts w:ascii="Arial" w:hAnsi="Arial" w:cs="Arial"/>
          <w:i/>
          <w:lang w:val="en-GB"/>
        </w:rPr>
        <w:t xml:space="preserve"> mono-</w:t>
      </w:r>
      <w:proofErr w:type="spellStart"/>
      <w:r w:rsidRPr="00BF27F4">
        <w:rPr>
          <w:rFonts w:ascii="Arial" w:hAnsi="Arial" w:cs="Arial"/>
          <w:i/>
          <w:lang w:val="en-GB"/>
        </w:rPr>
        <w:t>center</w:t>
      </w:r>
      <w:proofErr w:type="spellEnd"/>
      <w:r w:rsidRPr="00BF27F4">
        <w:rPr>
          <w:rFonts w:ascii="Arial" w:hAnsi="Arial" w:cs="Arial"/>
          <w:i/>
          <w:lang w:val="en-GB"/>
        </w:rPr>
        <w:t xml:space="preserve"> study, the principal investigator (in Dutch </w:t>
      </w:r>
      <w:proofErr w:type="spellStart"/>
      <w:r w:rsidRPr="00BF27F4">
        <w:rPr>
          <w:rFonts w:ascii="Arial" w:hAnsi="Arial" w:cs="Arial"/>
          <w:i/>
          <w:lang w:val="en-GB"/>
        </w:rPr>
        <w:t>uitvoerder</w:t>
      </w:r>
      <w:proofErr w:type="spellEnd"/>
      <w:r w:rsidRPr="00BF27F4">
        <w:rPr>
          <w:rFonts w:ascii="Arial" w:hAnsi="Arial" w:cs="Arial"/>
          <w:i/>
          <w:lang w:val="en-GB"/>
        </w:rPr>
        <w:t>/</w:t>
      </w:r>
      <w:proofErr w:type="spellStart"/>
      <w:r w:rsidRPr="00BF27F4">
        <w:rPr>
          <w:rFonts w:ascii="Arial" w:hAnsi="Arial" w:cs="Arial"/>
          <w:i/>
          <w:lang w:val="en-GB"/>
        </w:rPr>
        <w:t>hoofdonderzoeker</w:t>
      </w:r>
      <w:proofErr w:type="spellEnd"/>
      <w:r w:rsidRPr="00BF27F4">
        <w:rPr>
          <w:rFonts w:ascii="Arial" w:hAnsi="Arial" w:cs="Arial"/>
          <w:i/>
          <w:lang w:val="en-GB"/>
        </w:rPr>
        <w:t>) should sign the protocol signature sheet</w:t>
      </w:r>
      <w:r>
        <w:rPr>
          <w:rFonts w:ascii="Arial" w:hAnsi="Arial" w:cs="Arial"/>
          <w:i/>
          <w:lang w:val="en-GB"/>
        </w:rPr>
        <w:t>.</w:t>
      </w:r>
    </w:p>
  </w:comment>
  <w:comment w:id="9" w:author="CCMO" w:date="2015-10-08T17:03:00Z" w:initials="CCMO">
    <w:p w14:paraId="42647752" w14:textId="77777777" w:rsidR="00D157E3" w:rsidRPr="00562611" w:rsidRDefault="00D157E3">
      <w:pPr>
        <w:pStyle w:val="CommentText"/>
        <w:rPr>
          <w:lang w:val="en-US"/>
        </w:rPr>
      </w:pPr>
      <w:r>
        <w:rPr>
          <w:rStyle w:val="CommentReference"/>
        </w:rPr>
        <w:annotationRef/>
      </w:r>
      <w:r w:rsidRPr="00EB250D">
        <w:rPr>
          <w:rFonts w:ascii="Arial" w:hAnsi="Arial" w:cs="Arial"/>
          <w:i/>
          <w:lang w:val="en-US"/>
        </w:rPr>
        <w:t>Please delete abbreviations</w:t>
      </w:r>
      <w:r>
        <w:rPr>
          <w:rFonts w:ascii="Arial" w:hAnsi="Arial" w:cs="Arial"/>
          <w:i/>
          <w:lang w:val="en-US"/>
        </w:rPr>
        <w:t>/ definitions</w:t>
      </w:r>
      <w:r w:rsidRPr="00EB250D">
        <w:rPr>
          <w:rFonts w:ascii="Arial" w:hAnsi="Arial" w:cs="Arial"/>
          <w:i/>
          <w:lang w:val="en-US"/>
        </w:rPr>
        <w:t xml:space="preserve"> that are not applicable and add any new ones</w:t>
      </w:r>
      <w:r>
        <w:rPr>
          <w:rFonts w:ascii="Arial" w:hAnsi="Arial" w:cs="Arial"/>
          <w:i/>
          <w:lang w:val="en-US"/>
        </w:rPr>
        <w:t xml:space="preserve"> </w:t>
      </w:r>
      <w:r w:rsidRPr="00EB250D">
        <w:rPr>
          <w:rFonts w:ascii="Arial" w:hAnsi="Arial" w:cs="Arial"/>
          <w:i/>
          <w:lang w:val="en-US"/>
        </w:rPr>
        <w:t>that are used in the research protocol.</w:t>
      </w:r>
    </w:p>
  </w:comment>
  <w:comment w:id="11" w:author="CCMO" w:date="2015-10-08T17:03:00Z" w:initials="CCMO">
    <w:p w14:paraId="23425078" w14:textId="77777777" w:rsidR="00D157E3" w:rsidRDefault="00D157E3">
      <w:pPr>
        <w:pStyle w:val="CommentText"/>
        <w:rPr>
          <w:rFonts w:ascii="Arial" w:hAnsi="Arial" w:cs="Arial"/>
          <w:i/>
          <w:iCs/>
          <w:lang w:val="en-GB"/>
        </w:rPr>
      </w:pPr>
      <w:r>
        <w:rPr>
          <w:rStyle w:val="CommentReference"/>
        </w:rPr>
        <w:annotationRef/>
      </w:r>
      <w:r w:rsidRPr="000C4718">
        <w:rPr>
          <w:rFonts w:ascii="Arial" w:hAnsi="Arial" w:cs="Arial"/>
          <w:i/>
          <w:iCs/>
          <w:lang w:val="en-GB"/>
        </w:rPr>
        <w:t xml:space="preserve">The summary should give a clear description of the central question that the research is intended to answer and its justification. </w:t>
      </w:r>
    </w:p>
    <w:p w14:paraId="4215D09A" w14:textId="77777777" w:rsidR="00D157E3" w:rsidRDefault="00D157E3">
      <w:pPr>
        <w:pStyle w:val="CommentText"/>
        <w:rPr>
          <w:rFonts w:ascii="Arial" w:hAnsi="Arial" w:cs="Arial"/>
          <w:i/>
          <w:iCs/>
          <w:lang w:val="en-GB"/>
        </w:rPr>
      </w:pPr>
    </w:p>
    <w:p w14:paraId="59F088F3" w14:textId="77777777" w:rsidR="00D157E3" w:rsidRDefault="00D157E3">
      <w:pPr>
        <w:pStyle w:val="CommentText"/>
        <w:rPr>
          <w:rFonts w:ascii="Arial" w:hAnsi="Arial" w:cs="Arial"/>
          <w:i/>
          <w:iCs/>
          <w:lang w:val="en-GB"/>
        </w:rPr>
      </w:pPr>
      <w:r w:rsidRPr="000C4718">
        <w:rPr>
          <w:rFonts w:ascii="Arial" w:hAnsi="Arial" w:cs="Arial"/>
          <w:i/>
          <w:iCs/>
          <w:lang w:val="en-GB"/>
        </w:rPr>
        <w:t xml:space="preserve">It should specify the hypothesis (if applicable)and the research objectives. </w:t>
      </w:r>
    </w:p>
    <w:p w14:paraId="7BC2A66B" w14:textId="77777777" w:rsidR="00D157E3" w:rsidRDefault="00D157E3">
      <w:pPr>
        <w:pStyle w:val="CommentText"/>
        <w:rPr>
          <w:rFonts w:ascii="Arial" w:hAnsi="Arial" w:cs="Arial"/>
          <w:i/>
          <w:iCs/>
          <w:lang w:val="en-GB"/>
        </w:rPr>
      </w:pPr>
    </w:p>
    <w:p w14:paraId="75775665" w14:textId="77777777" w:rsidR="00D157E3" w:rsidRDefault="00D157E3">
      <w:pPr>
        <w:pStyle w:val="CommentText"/>
        <w:rPr>
          <w:rFonts w:ascii="Arial" w:hAnsi="Arial" w:cs="Arial"/>
          <w:i/>
          <w:iCs/>
          <w:lang w:val="en-GB"/>
        </w:rPr>
      </w:pPr>
      <w:r w:rsidRPr="000C4718">
        <w:rPr>
          <w:rFonts w:ascii="Arial" w:hAnsi="Arial" w:cs="Arial"/>
          <w:i/>
          <w:iCs/>
          <w:lang w:val="en-GB"/>
        </w:rPr>
        <w:t>In addition the synopsis should briefly describe the</w:t>
      </w:r>
      <w:r>
        <w:rPr>
          <w:rFonts w:ascii="Arial" w:hAnsi="Arial" w:cs="Arial"/>
          <w:i/>
          <w:iCs/>
          <w:lang w:val="en-GB"/>
        </w:rPr>
        <w:t xml:space="preserve"> </w:t>
      </w:r>
      <w:r w:rsidRPr="000C4718">
        <w:rPr>
          <w:rFonts w:ascii="Arial" w:hAnsi="Arial" w:cs="Arial"/>
          <w:i/>
          <w:iCs/>
          <w:lang w:val="en-GB"/>
        </w:rPr>
        <w:t xml:space="preserve">design, population, methods and procedures of the study. </w:t>
      </w:r>
    </w:p>
    <w:p w14:paraId="7E3A66E2" w14:textId="77777777" w:rsidR="00D157E3" w:rsidRDefault="00D157E3">
      <w:pPr>
        <w:pStyle w:val="CommentText"/>
        <w:rPr>
          <w:rFonts w:ascii="Arial" w:hAnsi="Arial" w:cs="Arial"/>
          <w:i/>
          <w:iCs/>
          <w:lang w:val="en-GB"/>
        </w:rPr>
      </w:pPr>
    </w:p>
    <w:p w14:paraId="2189F898" w14:textId="77777777" w:rsidR="00D157E3" w:rsidRDefault="00D157E3">
      <w:pPr>
        <w:pStyle w:val="CommentText"/>
        <w:rPr>
          <w:rFonts w:ascii="Arial" w:hAnsi="Arial" w:cs="Arial"/>
          <w:i/>
          <w:iCs/>
          <w:lang w:val="en-GB"/>
        </w:rPr>
      </w:pPr>
      <w:r w:rsidRPr="000C4718">
        <w:rPr>
          <w:rFonts w:ascii="Arial" w:hAnsi="Arial" w:cs="Arial"/>
          <w:i/>
          <w:iCs/>
          <w:lang w:val="en-GB"/>
        </w:rPr>
        <w:t xml:space="preserve">Finally, the nature and extent of the burden and risks should be indicated. </w:t>
      </w:r>
    </w:p>
    <w:p w14:paraId="4512A8E0" w14:textId="77777777" w:rsidR="00D157E3" w:rsidRDefault="00D157E3">
      <w:pPr>
        <w:pStyle w:val="CommentText"/>
        <w:rPr>
          <w:rFonts w:ascii="Arial" w:hAnsi="Arial" w:cs="Arial"/>
          <w:i/>
          <w:iCs/>
          <w:lang w:val="en-GB"/>
        </w:rPr>
      </w:pPr>
    </w:p>
    <w:p w14:paraId="77E5620D" w14:textId="77777777" w:rsidR="00D157E3" w:rsidRPr="00562611" w:rsidRDefault="00D157E3">
      <w:pPr>
        <w:pStyle w:val="CommentText"/>
        <w:rPr>
          <w:lang w:val="en-US"/>
        </w:rPr>
      </w:pPr>
      <w:r w:rsidRPr="000C4718">
        <w:rPr>
          <w:rFonts w:ascii="Arial" w:hAnsi="Arial" w:cs="Arial"/>
          <w:i/>
          <w:iCs/>
          <w:lang w:val="en-GB"/>
        </w:rPr>
        <w:t xml:space="preserve">The summary should </w:t>
      </w:r>
      <w:r>
        <w:rPr>
          <w:rFonts w:ascii="Arial" w:hAnsi="Arial" w:cs="Arial"/>
          <w:i/>
          <w:iCs/>
          <w:lang w:val="en-GB"/>
        </w:rPr>
        <w:t xml:space="preserve">preferably </w:t>
      </w:r>
      <w:r w:rsidRPr="000C4718">
        <w:rPr>
          <w:rFonts w:ascii="Arial" w:hAnsi="Arial" w:cs="Arial"/>
          <w:i/>
          <w:iCs/>
          <w:lang w:val="en-GB"/>
        </w:rPr>
        <w:t>not exceed one A4 sheet</w:t>
      </w:r>
      <w:r>
        <w:rPr>
          <w:rFonts w:ascii="Arial" w:hAnsi="Arial" w:cs="Arial"/>
          <w:i/>
          <w:iCs/>
          <w:lang w:val="en-GB"/>
        </w:rPr>
        <w:t>.</w:t>
      </w:r>
    </w:p>
  </w:comment>
  <w:comment w:id="13" w:author="CCMO" w:date="2015-10-08T17:03:00Z" w:initials="CCMO">
    <w:p w14:paraId="35EF9445" w14:textId="77777777" w:rsidR="00D157E3" w:rsidRDefault="00D157E3">
      <w:pPr>
        <w:pStyle w:val="CommentText"/>
        <w:rPr>
          <w:rFonts w:ascii="Arial" w:hAnsi="Arial" w:cs="Arial"/>
          <w:i/>
          <w:iCs/>
          <w:lang w:val="en-GB"/>
        </w:rPr>
      </w:pPr>
      <w:r>
        <w:rPr>
          <w:rStyle w:val="CommentReference"/>
        </w:rPr>
        <w:annotationRef/>
      </w:r>
      <w:r w:rsidRPr="00E30E9D">
        <w:rPr>
          <w:rFonts w:ascii="Arial" w:hAnsi="Arial" w:cs="Arial"/>
          <w:i/>
          <w:iCs/>
          <w:lang w:val="en-GB"/>
        </w:rPr>
        <w:t>The research protocol must contain an introductory section explaining why the research is to be carried out. The scientific and social relevance of the project should be indicated with references to</w:t>
      </w:r>
      <w:r>
        <w:rPr>
          <w:rFonts w:ascii="Arial" w:hAnsi="Arial" w:cs="Arial"/>
          <w:i/>
          <w:iCs/>
          <w:lang w:val="en-GB"/>
        </w:rPr>
        <w:t>:</w:t>
      </w:r>
    </w:p>
    <w:p w14:paraId="4317E52C" w14:textId="77777777" w:rsidR="00D157E3" w:rsidRDefault="00D157E3">
      <w:pPr>
        <w:pStyle w:val="CommentText"/>
        <w:rPr>
          <w:rFonts w:ascii="Arial" w:hAnsi="Arial" w:cs="Arial"/>
          <w:i/>
          <w:iCs/>
          <w:lang w:val="en-GB"/>
        </w:rPr>
      </w:pPr>
    </w:p>
    <w:p w14:paraId="06BF951E" w14:textId="77777777" w:rsidR="00D157E3" w:rsidRDefault="00D157E3" w:rsidP="00EB250D">
      <w:pPr>
        <w:pStyle w:val="CommentText"/>
        <w:numPr>
          <w:ilvl w:val="0"/>
          <w:numId w:val="26"/>
        </w:numPr>
        <w:rPr>
          <w:rFonts w:ascii="Arial" w:hAnsi="Arial" w:cs="Arial"/>
          <w:i/>
          <w:iCs/>
          <w:lang w:val="en-GB"/>
        </w:rPr>
      </w:pPr>
      <w:r>
        <w:rPr>
          <w:rFonts w:ascii="Arial" w:hAnsi="Arial" w:cs="Arial"/>
          <w:i/>
          <w:iCs/>
          <w:lang w:val="en-GB"/>
        </w:rPr>
        <w:t xml:space="preserve"> P</w:t>
      </w:r>
      <w:r w:rsidRPr="00E30E9D">
        <w:rPr>
          <w:rFonts w:ascii="Arial" w:hAnsi="Arial" w:cs="Arial"/>
          <w:i/>
          <w:iCs/>
          <w:lang w:val="en-GB"/>
        </w:rPr>
        <w:t>eer reviewed papers published in scientific journals (an overview of the references can be given in chapter 1</w:t>
      </w:r>
      <w:r>
        <w:rPr>
          <w:rFonts w:ascii="Arial" w:hAnsi="Arial" w:cs="Arial"/>
          <w:i/>
          <w:iCs/>
          <w:lang w:val="en-GB"/>
        </w:rPr>
        <w:t>4</w:t>
      </w:r>
      <w:r w:rsidRPr="00E30E9D">
        <w:rPr>
          <w:rFonts w:ascii="Arial" w:hAnsi="Arial" w:cs="Arial"/>
          <w:i/>
          <w:iCs/>
          <w:lang w:val="en-GB"/>
        </w:rPr>
        <w:t xml:space="preserve">). </w:t>
      </w:r>
    </w:p>
    <w:p w14:paraId="7EC841FD" w14:textId="77777777" w:rsidR="00D157E3" w:rsidRDefault="00D157E3">
      <w:pPr>
        <w:pStyle w:val="CommentText"/>
        <w:rPr>
          <w:rFonts w:ascii="Arial" w:hAnsi="Arial" w:cs="Arial"/>
          <w:i/>
          <w:iCs/>
          <w:lang w:val="en-GB"/>
        </w:rPr>
      </w:pPr>
    </w:p>
    <w:p w14:paraId="6398798C" w14:textId="77777777" w:rsidR="00D157E3" w:rsidRPr="00EB250D" w:rsidRDefault="00D157E3" w:rsidP="00EB250D">
      <w:pPr>
        <w:pStyle w:val="CommentText"/>
        <w:numPr>
          <w:ilvl w:val="0"/>
          <w:numId w:val="26"/>
        </w:numPr>
        <w:rPr>
          <w:lang w:val="en-GB"/>
        </w:rPr>
      </w:pPr>
      <w:r w:rsidRPr="00E30E9D">
        <w:rPr>
          <w:rFonts w:ascii="Arial" w:hAnsi="Arial" w:cs="Arial"/>
          <w:i/>
          <w:iCs/>
          <w:lang w:val="en-GB"/>
        </w:rPr>
        <w:t>The results of any pre-clinical studies with potential clinical significance and of any clinical trials or studies relevant to the proposed research should be summarized.</w:t>
      </w:r>
    </w:p>
    <w:p w14:paraId="6B7BECC3" w14:textId="77777777" w:rsidR="00D157E3" w:rsidRDefault="00D157E3" w:rsidP="00EB250D">
      <w:pPr>
        <w:pStyle w:val="ListParagraph"/>
        <w:rPr>
          <w:rFonts w:ascii="Arial" w:hAnsi="Arial" w:cs="Arial"/>
          <w:i/>
          <w:iCs/>
          <w:lang w:val="en-GB"/>
        </w:rPr>
      </w:pPr>
    </w:p>
    <w:p w14:paraId="0C36ED2E" w14:textId="77777777" w:rsidR="00D157E3" w:rsidRPr="00EB250D" w:rsidRDefault="00D157E3" w:rsidP="00EB250D">
      <w:pPr>
        <w:pStyle w:val="CommentText"/>
        <w:numPr>
          <w:ilvl w:val="0"/>
          <w:numId w:val="26"/>
        </w:numPr>
        <w:rPr>
          <w:lang w:val="en-GB"/>
        </w:rPr>
      </w:pPr>
      <w:r w:rsidRPr="00E30E9D">
        <w:rPr>
          <w:rFonts w:ascii="Arial" w:hAnsi="Arial" w:cs="Arial"/>
          <w:i/>
          <w:iCs/>
          <w:lang w:val="en-GB"/>
        </w:rPr>
        <w:t xml:space="preserve"> Convincing arguments should be given that there is not sufficient knowledge available to explain the problem or for the need to test what is known.</w:t>
      </w:r>
    </w:p>
    <w:p w14:paraId="3235A666" w14:textId="77777777" w:rsidR="00D157E3" w:rsidRDefault="00D157E3" w:rsidP="00EB250D">
      <w:pPr>
        <w:pStyle w:val="ListParagraph"/>
        <w:rPr>
          <w:rFonts w:ascii="Arial" w:hAnsi="Arial" w:cs="Arial"/>
          <w:i/>
          <w:iCs/>
          <w:lang w:val="en-GB"/>
        </w:rPr>
      </w:pPr>
    </w:p>
    <w:p w14:paraId="4F3D62BB" w14:textId="77777777" w:rsidR="00D157E3" w:rsidRPr="00EB250D" w:rsidRDefault="00D157E3" w:rsidP="00EB250D">
      <w:pPr>
        <w:pStyle w:val="CommentText"/>
        <w:numPr>
          <w:ilvl w:val="0"/>
          <w:numId w:val="26"/>
        </w:numPr>
        <w:rPr>
          <w:lang w:val="en-GB"/>
        </w:rPr>
      </w:pPr>
      <w:r w:rsidRPr="00E30E9D">
        <w:rPr>
          <w:rFonts w:ascii="Arial" w:hAnsi="Arial" w:cs="Arial"/>
          <w:i/>
          <w:iCs/>
          <w:lang w:val="en-GB"/>
        </w:rPr>
        <w:t xml:space="preserve"> It should be clearly stated which new information this study may add to what we already know. </w:t>
      </w:r>
    </w:p>
    <w:p w14:paraId="01018B4F" w14:textId="77777777" w:rsidR="00D157E3" w:rsidRDefault="00D157E3" w:rsidP="00EB250D">
      <w:pPr>
        <w:pStyle w:val="ListParagraph"/>
        <w:rPr>
          <w:rFonts w:ascii="Arial" w:hAnsi="Arial" w:cs="Arial"/>
          <w:i/>
          <w:iCs/>
          <w:lang w:val="en-GB"/>
        </w:rPr>
      </w:pPr>
    </w:p>
    <w:p w14:paraId="334A1457" w14:textId="77777777" w:rsidR="00D157E3" w:rsidRPr="00562611" w:rsidRDefault="00D157E3" w:rsidP="00EB250D">
      <w:pPr>
        <w:pStyle w:val="CommentText"/>
        <w:numPr>
          <w:ilvl w:val="0"/>
          <w:numId w:val="26"/>
        </w:numPr>
        <w:rPr>
          <w:lang w:val="en-US"/>
        </w:rPr>
      </w:pPr>
      <w:r>
        <w:rPr>
          <w:rFonts w:ascii="Arial" w:hAnsi="Arial" w:cs="Arial"/>
          <w:i/>
          <w:iCs/>
          <w:lang w:val="en-GB"/>
        </w:rPr>
        <w:t xml:space="preserve"> </w:t>
      </w:r>
      <w:r w:rsidRPr="00E30E9D">
        <w:rPr>
          <w:rFonts w:ascii="Arial" w:hAnsi="Arial" w:cs="Arial"/>
          <w:i/>
          <w:iCs/>
          <w:lang w:val="en-GB"/>
        </w:rPr>
        <w:t>This section should also explain why the research needs to be conducted with the selected population. This is particularly important where minors or incapacitated adults are to be used as subjects</w:t>
      </w:r>
      <w:r>
        <w:rPr>
          <w:rFonts w:ascii="Arial" w:hAnsi="Arial" w:cs="Arial"/>
          <w:i/>
          <w:iCs/>
          <w:lang w:val="en-GB"/>
        </w:rPr>
        <w:t>.</w:t>
      </w:r>
    </w:p>
  </w:comment>
  <w:comment w:id="19" w:author="CCMO" w:date="2015-10-08T17:03:00Z" w:initials="CCMO">
    <w:p w14:paraId="3BFB21C0" w14:textId="77777777" w:rsidR="00D157E3" w:rsidRDefault="00D157E3">
      <w:pPr>
        <w:pStyle w:val="CommentText"/>
        <w:rPr>
          <w:rFonts w:ascii="Arial" w:hAnsi="Arial" w:cs="Arial"/>
          <w:i/>
          <w:iCs/>
          <w:lang w:val="en-GB"/>
        </w:rPr>
      </w:pPr>
      <w:r>
        <w:rPr>
          <w:rStyle w:val="CommentReference"/>
        </w:rPr>
        <w:annotationRef/>
      </w:r>
      <w:r w:rsidRPr="00A75984">
        <w:rPr>
          <w:rFonts w:ascii="Arial" w:hAnsi="Arial" w:cs="Arial"/>
          <w:i/>
          <w:iCs/>
          <w:lang w:val="en-GB"/>
        </w:rPr>
        <w:t>The objectives of the study are the questions that the study is intended to answer and are</w:t>
      </w:r>
      <w:r>
        <w:rPr>
          <w:rFonts w:ascii="Arial" w:hAnsi="Arial" w:cs="Arial"/>
          <w:i/>
          <w:iCs/>
          <w:lang w:val="en-GB"/>
        </w:rPr>
        <w:t xml:space="preserve"> </w:t>
      </w:r>
      <w:r w:rsidRPr="00A75984">
        <w:rPr>
          <w:rFonts w:ascii="Arial" w:hAnsi="Arial" w:cs="Arial"/>
          <w:i/>
          <w:iCs/>
          <w:lang w:val="en-GB"/>
        </w:rPr>
        <w:t xml:space="preserve">based on the scientific rationale and/or hypothesis formulated. </w:t>
      </w:r>
    </w:p>
    <w:p w14:paraId="2C4AA76B" w14:textId="77777777" w:rsidR="00D157E3" w:rsidRDefault="00D157E3">
      <w:pPr>
        <w:pStyle w:val="CommentText"/>
        <w:rPr>
          <w:rFonts w:ascii="Arial" w:hAnsi="Arial" w:cs="Arial"/>
          <w:i/>
          <w:iCs/>
          <w:lang w:val="en-GB"/>
        </w:rPr>
      </w:pPr>
    </w:p>
    <w:p w14:paraId="47057BCD" w14:textId="77777777" w:rsidR="00D157E3" w:rsidRDefault="00D157E3">
      <w:pPr>
        <w:pStyle w:val="CommentText"/>
        <w:rPr>
          <w:rFonts w:ascii="Arial" w:hAnsi="Arial" w:cs="Arial"/>
          <w:i/>
          <w:iCs/>
          <w:lang w:val="en-GB"/>
        </w:rPr>
      </w:pPr>
      <w:r w:rsidRPr="00A75984">
        <w:rPr>
          <w:rFonts w:ascii="Arial" w:hAnsi="Arial" w:cs="Arial"/>
          <w:i/>
          <w:iCs/>
          <w:lang w:val="en-GB"/>
        </w:rPr>
        <w:t xml:space="preserve">One can distinguish between the primary objective and secondary objectives. </w:t>
      </w:r>
    </w:p>
    <w:p w14:paraId="386B4FB3" w14:textId="77777777" w:rsidR="00D157E3" w:rsidRDefault="00D157E3">
      <w:pPr>
        <w:pStyle w:val="CommentText"/>
        <w:rPr>
          <w:rFonts w:ascii="Arial" w:hAnsi="Arial" w:cs="Arial"/>
          <w:i/>
          <w:iCs/>
          <w:lang w:val="en-GB"/>
        </w:rPr>
      </w:pPr>
    </w:p>
    <w:p w14:paraId="07DD52E8" w14:textId="77777777" w:rsidR="00D157E3" w:rsidRDefault="00D157E3">
      <w:pPr>
        <w:pStyle w:val="CommentText"/>
        <w:rPr>
          <w:rFonts w:ascii="Arial" w:hAnsi="Arial" w:cs="Arial"/>
          <w:i/>
          <w:iCs/>
          <w:lang w:val="en-GB"/>
        </w:rPr>
      </w:pPr>
      <w:r w:rsidRPr="00A75984">
        <w:rPr>
          <w:rFonts w:ascii="Arial" w:hAnsi="Arial" w:cs="Arial"/>
          <w:i/>
          <w:iCs/>
          <w:lang w:val="en-GB"/>
        </w:rPr>
        <w:t>The primary objective is the main question to be answered by the results of the study</w:t>
      </w:r>
      <w:r>
        <w:rPr>
          <w:rFonts w:ascii="Arial" w:hAnsi="Arial" w:cs="Arial"/>
          <w:i/>
          <w:iCs/>
          <w:lang w:val="en-GB"/>
        </w:rPr>
        <w:t xml:space="preserve">, which determines study design and sample size. </w:t>
      </w:r>
    </w:p>
    <w:p w14:paraId="50C24FB1" w14:textId="77777777" w:rsidR="00D157E3" w:rsidRDefault="00D157E3">
      <w:pPr>
        <w:pStyle w:val="CommentText"/>
        <w:rPr>
          <w:rFonts w:ascii="Arial" w:hAnsi="Arial" w:cs="Arial"/>
          <w:i/>
          <w:iCs/>
          <w:lang w:val="en-GB"/>
        </w:rPr>
      </w:pPr>
    </w:p>
    <w:p w14:paraId="49782918" w14:textId="77777777" w:rsidR="00D157E3" w:rsidRPr="00562611" w:rsidRDefault="00D157E3">
      <w:pPr>
        <w:pStyle w:val="CommentText"/>
        <w:rPr>
          <w:lang w:val="en-US"/>
        </w:rPr>
      </w:pPr>
      <w:r>
        <w:rPr>
          <w:rFonts w:ascii="Arial" w:hAnsi="Arial" w:cs="Arial"/>
          <w:i/>
          <w:iCs/>
          <w:lang w:val="en-GB"/>
        </w:rPr>
        <w:t>Secondary objectives are additional questions to be addressed if possible</w:t>
      </w:r>
      <w:r w:rsidRPr="00A75984">
        <w:rPr>
          <w:rFonts w:ascii="Arial" w:hAnsi="Arial" w:cs="Arial"/>
          <w:i/>
          <w:iCs/>
          <w:lang w:val="en-GB"/>
        </w:rPr>
        <w:t>.</w:t>
      </w:r>
    </w:p>
  </w:comment>
  <w:comment w:id="25" w:author="CCMO" w:date="2015-10-08T17:03:00Z" w:initials="CCMO">
    <w:p w14:paraId="21CD57DC" w14:textId="77777777" w:rsidR="00D157E3" w:rsidRDefault="00D157E3" w:rsidP="00E34AF6">
      <w:pPr>
        <w:pStyle w:val="CommentText"/>
        <w:rPr>
          <w:rFonts w:ascii="Arial" w:hAnsi="Arial" w:cs="Arial"/>
          <w:i/>
          <w:iCs/>
          <w:lang w:val="en-GB"/>
        </w:rPr>
      </w:pPr>
      <w:r>
        <w:rPr>
          <w:rStyle w:val="CommentReference"/>
        </w:rPr>
        <w:annotationRef/>
      </w:r>
      <w:r w:rsidRPr="00AA47E5">
        <w:rPr>
          <w:rFonts w:ascii="Arial" w:hAnsi="Arial" w:cs="Arial"/>
          <w:i/>
          <w:iCs/>
          <w:lang w:val="en-GB"/>
        </w:rPr>
        <w:t xml:space="preserve">The research population should be clearly defined. </w:t>
      </w:r>
    </w:p>
    <w:p w14:paraId="5DB05A1A" w14:textId="77777777" w:rsidR="00D157E3" w:rsidRDefault="00D157E3" w:rsidP="00E34AF6">
      <w:pPr>
        <w:pStyle w:val="CommentText"/>
        <w:rPr>
          <w:rFonts w:ascii="Arial" w:hAnsi="Arial" w:cs="Arial"/>
          <w:i/>
          <w:iCs/>
          <w:lang w:val="en-GB"/>
        </w:rPr>
      </w:pPr>
    </w:p>
    <w:p w14:paraId="517D86B7" w14:textId="77777777" w:rsidR="00D157E3" w:rsidRDefault="00D157E3" w:rsidP="00E34AF6">
      <w:pPr>
        <w:pStyle w:val="CommentText"/>
        <w:rPr>
          <w:rFonts w:ascii="Arial" w:hAnsi="Arial" w:cs="Arial"/>
          <w:i/>
          <w:iCs/>
          <w:lang w:val="en-GB"/>
        </w:rPr>
      </w:pPr>
      <w:r w:rsidRPr="00AA47E5">
        <w:rPr>
          <w:rFonts w:ascii="Arial" w:hAnsi="Arial" w:cs="Arial"/>
          <w:i/>
          <w:iCs/>
          <w:lang w:val="en-GB"/>
        </w:rPr>
        <w:t xml:space="preserve">From what source population will the subjects be drawn? </w:t>
      </w:r>
    </w:p>
    <w:p w14:paraId="57A5EA34" w14:textId="77777777" w:rsidR="00D157E3" w:rsidRDefault="00D157E3" w:rsidP="00E34AF6">
      <w:pPr>
        <w:pStyle w:val="CommentText"/>
        <w:rPr>
          <w:rFonts w:ascii="Arial" w:hAnsi="Arial" w:cs="Arial"/>
          <w:i/>
          <w:iCs/>
          <w:lang w:val="en-GB"/>
        </w:rPr>
      </w:pPr>
    </w:p>
    <w:p w14:paraId="1316B0EC" w14:textId="77777777" w:rsidR="00D157E3" w:rsidRDefault="00D157E3" w:rsidP="00E34AF6">
      <w:pPr>
        <w:pStyle w:val="CommentText"/>
        <w:rPr>
          <w:rFonts w:ascii="Arial" w:hAnsi="Arial" w:cs="Arial"/>
          <w:i/>
          <w:iCs/>
          <w:lang w:val="en-GB"/>
        </w:rPr>
      </w:pPr>
      <w:r w:rsidRPr="00AA47E5">
        <w:rPr>
          <w:rFonts w:ascii="Arial" w:hAnsi="Arial" w:cs="Arial"/>
          <w:i/>
          <w:iCs/>
          <w:lang w:val="en-GB"/>
        </w:rPr>
        <w:t xml:space="preserve">What is the likelihood that </w:t>
      </w:r>
      <w:r>
        <w:rPr>
          <w:rFonts w:ascii="Arial" w:hAnsi="Arial" w:cs="Arial"/>
          <w:i/>
          <w:iCs/>
          <w:lang w:val="en-GB"/>
        </w:rPr>
        <w:t xml:space="preserve">the </w:t>
      </w:r>
      <w:r w:rsidRPr="00AA47E5">
        <w:rPr>
          <w:rFonts w:ascii="Arial" w:hAnsi="Arial" w:cs="Arial"/>
          <w:i/>
          <w:iCs/>
          <w:lang w:val="en-GB"/>
        </w:rPr>
        <w:t xml:space="preserve">planned number of patients can be recruited from the defined source population? </w:t>
      </w:r>
    </w:p>
    <w:p w14:paraId="688E1404" w14:textId="77777777" w:rsidR="00D157E3" w:rsidRDefault="00D157E3" w:rsidP="00E34AF6">
      <w:pPr>
        <w:pStyle w:val="CommentText"/>
        <w:rPr>
          <w:rFonts w:ascii="Arial" w:hAnsi="Arial" w:cs="Arial"/>
          <w:i/>
          <w:iCs/>
          <w:lang w:val="en-GB"/>
        </w:rPr>
      </w:pPr>
    </w:p>
    <w:p w14:paraId="2DA2C5D4" w14:textId="77777777" w:rsidR="00D157E3" w:rsidRDefault="00D157E3" w:rsidP="00E34AF6">
      <w:pPr>
        <w:pStyle w:val="CommentText"/>
        <w:rPr>
          <w:rFonts w:ascii="Arial" w:hAnsi="Arial" w:cs="Arial"/>
          <w:i/>
          <w:iCs/>
          <w:lang w:val="en-GB"/>
        </w:rPr>
      </w:pPr>
      <w:r w:rsidRPr="00AA47E5">
        <w:rPr>
          <w:rFonts w:ascii="Arial" w:hAnsi="Arial" w:cs="Arial"/>
          <w:i/>
          <w:iCs/>
          <w:lang w:val="en-GB"/>
        </w:rPr>
        <w:t xml:space="preserve">If relevant, prevalence/incidence number should be given. </w:t>
      </w:r>
    </w:p>
    <w:p w14:paraId="588C30D4" w14:textId="77777777" w:rsidR="00D157E3" w:rsidRDefault="00D157E3" w:rsidP="00E34AF6">
      <w:pPr>
        <w:pStyle w:val="CommentText"/>
        <w:rPr>
          <w:rFonts w:ascii="Arial" w:hAnsi="Arial" w:cs="Arial"/>
          <w:i/>
          <w:iCs/>
          <w:lang w:val="en-GB"/>
        </w:rPr>
      </w:pPr>
    </w:p>
    <w:p w14:paraId="153A148D" w14:textId="77777777" w:rsidR="00D157E3" w:rsidRPr="00AA47E5" w:rsidRDefault="00D157E3" w:rsidP="00E34AF6">
      <w:pPr>
        <w:pStyle w:val="CommentText"/>
        <w:rPr>
          <w:rFonts w:ascii="Arial" w:hAnsi="Arial" w:cs="Arial"/>
          <w:lang w:val="en-GB"/>
        </w:rPr>
      </w:pPr>
      <w:r w:rsidRPr="00AA47E5">
        <w:rPr>
          <w:rFonts w:ascii="Arial" w:hAnsi="Arial" w:cs="Arial"/>
          <w:i/>
          <w:iCs/>
          <w:lang w:val="en-GB"/>
        </w:rPr>
        <w:t>The characteristics of the study population should be given (age, sex, ethnic background (if relevant), etcetera)</w:t>
      </w:r>
    </w:p>
    <w:p w14:paraId="70332F66" w14:textId="77777777" w:rsidR="00D157E3" w:rsidRPr="00562611" w:rsidRDefault="00D157E3" w:rsidP="00E34AF6">
      <w:pPr>
        <w:pStyle w:val="CommentText"/>
        <w:rPr>
          <w:lang w:val="en-US"/>
        </w:rPr>
      </w:pPr>
    </w:p>
  </w:comment>
  <w:comment w:id="29" w:author="P.L.Y. Tang" w:date="2023-09-25T09:59:00Z" w:initials="PT">
    <w:p w14:paraId="4C6E263A" w14:textId="7DC0129F" w:rsidR="00D157E3" w:rsidRPr="000273B1" w:rsidRDefault="00D157E3">
      <w:pPr>
        <w:pStyle w:val="CommentText"/>
      </w:pPr>
      <w:r>
        <w:rPr>
          <w:rStyle w:val="CommentReference"/>
        </w:rPr>
        <w:annotationRef/>
      </w:r>
      <w:r w:rsidRPr="000273B1">
        <w:rPr>
          <w:u w:val="single"/>
        </w:rPr>
        <w:t>METC</w:t>
      </w:r>
      <w:r w:rsidR="000273B1" w:rsidRPr="000273B1">
        <w:rPr>
          <w:u w:val="single"/>
        </w:rPr>
        <w:t xml:space="preserve"> 1</w:t>
      </w:r>
      <w:r w:rsidRPr="000273B1">
        <w:t>: Graag de gekozen proportie van 0.2 onderbouwen (literatuur)</w:t>
      </w:r>
    </w:p>
    <w:p w14:paraId="625CC6A2" w14:textId="77777777" w:rsidR="00D157E3" w:rsidRDefault="00D157E3">
      <w:pPr>
        <w:pStyle w:val="CommentText"/>
      </w:pPr>
    </w:p>
  </w:comment>
  <w:comment w:id="30" w:author="P.L.Y. Tang" w:date="2023-09-25T10:20:00Z" w:initials="PT">
    <w:p w14:paraId="49487930" w14:textId="248571F5" w:rsidR="000273B1" w:rsidRPr="00954487" w:rsidRDefault="000273B1">
      <w:pPr>
        <w:pStyle w:val="CommentText"/>
        <w:rPr>
          <w:i/>
          <w:lang w:val="en-US"/>
        </w:rPr>
      </w:pPr>
      <w:r>
        <w:rPr>
          <w:rStyle w:val="CommentReference"/>
        </w:rPr>
        <w:annotationRef/>
      </w:r>
      <w:r>
        <w:rPr>
          <w:i/>
        </w:rPr>
        <w:t xml:space="preserve">Patrick: Vanuit de literatuur weten we dat met de 1.5-cm CTV ongeveer 20% buiten het bestralingsveld valt (i.e. </w:t>
      </w:r>
      <w:proofErr w:type="spellStart"/>
      <w:r w:rsidR="00954487">
        <w:rPr>
          <w:i/>
        </w:rPr>
        <w:t>reduced</w:t>
      </w:r>
      <w:proofErr w:type="spellEnd"/>
      <w:r>
        <w:rPr>
          <w:i/>
        </w:rPr>
        <w:t xml:space="preserve"> </w:t>
      </w:r>
      <w:proofErr w:type="spellStart"/>
      <w:r>
        <w:rPr>
          <w:i/>
        </w:rPr>
        <w:t>coverage</w:t>
      </w:r>
      <w:proofErr w:type="spellEnd"/>
      <w:r>
        <w:rPr>
          <w:i/>
        </w:rPr>
        <w:t>)</w:t>
      </w:r>
      <w:r w:rsidR="00954487">
        <w:rPr>
          <w:i/>
        </w:rPr>
        <w:t xml:space="preserve">. Ik verwacht dat aantal </w:t>
      </w:r>
      <w:proofErr w:type="spellStart"/>
      <w:r w:rsidR="00954487">
        <w:rPr>
          <w:i/>
        </w:rPr>
        <w:t>reduced</w:t>
      </w:r>
      <w:proofErr w:type="spellEnd"/>
      <w:r w:rsidR="00954487">
        <w:rPr>
          <w:i/>
        </w:rPr>
        <w:t xml:space="preserve"> </w:t>
      </w:r>
      <w:proofErr w:type="spellStart"/>
      <w:r w:rsidR="00954487">
        <w:rPr>
          <w:i/>
        </w:rPr>
        <w:t>coverage</w:t>
      </w:r>
      <w:proofErr w:type="spellEnd"/>
      <w:r w:rsidR="00954487">
        <w:rPr>
          <w:i/>
        </w:rPr>
        <w:t xml:space="preserve"> van de kleinere </w:t>
      </w:r>
      <w:proofErr w:type="spellStart"/>
      <w:r w:rsidR="00954487">
        <w:rPr>
          <w:i/>
        </w:rPr>
        <w:t>CTV</w:t>
      </w:r>
      <w:r w:rsidR="00954487">
        <w:rPr>
          <w:i/>
          <w:vertAlign w:val="subscript"/>
        </w:rPr>
        <w:t>aMRI</w:t>
      </w:r>
      <w:proofErr w:type="spellEnd"/>
      <w:r w:rsidR="00954487">
        <w:rPr>
          <w:i/>
        </w:rPr>
        <w:t xml:space="preserve"> hetzelfde is als het klinische plan (1.5-cm CTV), dus ook 20%.  </w:t>
      </w:r>
      <w:proofErr w:type="spellStart"/>
      <w:r w:rsidR="00954487" w:rsidRPr="00954487">
        <w:rPr>
          <w:i/>
          <w:lang w:val="en-US"/>
        </w:rPr>
        <w:t>Ik</w:t>
      </w:r>
      <w:proofErr w:type="spellEnd"/>
      <w:r w:rsidR="00954487" w:rsidRPr="00954487">
        <w:rPr>
          <w:i/>
          <w:lang w:val="en-US"/>
        </w:rPr>
        <w:t xml:space="preserve"> </w:t>
      </w:r>
      <w:proofErr w:type="spellStart"/>
      <w:r w:rsidR="00954487" w:rsidRPr="00954487">
        <w:rPr>
          <w:i/>
          <w:lang w:val="en-US"/>
        </w:rPr>
        <w:t>heb</w:t>
      </w:r>
      <w:proofErr w:type="spellEnd"/>
      <w:r w:rsidR="00954487" w:rsidRPr="00954487">
        <w:rPr>
          <w:i/>
          <w:lang w:val="en-US"/>
        </w:rPr>
        <w:t xml:space="preserve"> het </w:t>
      </w:r>
      <w:proofErr w:type="spellStart"/>
      <w:r w:rsidR="00954487" w:rsidRPr="00954487">
        <w:rPr>
          <w:i/>
          <w:lang w:val="en-US"/>
        </w:rPr>
        <w:t>wellicht</w:t>
      </w:r>
      <w:proofErr w:type="spellEnd"/>
      <w:r w:rsidR="00954487" w:rsidRPr="00954487">
        <w:rPr>
          <w:i/>
          <w:lang w:val="en-US"/>
        </w:rPr>
        <w:t xml:space="preserve"> </w:t>
      </w:r>
      <w:proofErr w:type="spellStart"/>
      <w:r w:rsidR="00954487" w:rsidRPr="00954487">
        <w:rPr>
          <w:i/>
          <w:lang w:val="en-US"/>
        </w:rPr>
        <w:t>verkeerd</w:t>
      </w:r>
      <w:proofErr w:type="spellEnd"/>
      <w:r w:rsidR="00954487" w:rsidRPr="00954487">
        <w:rPr>
          <w:i/>
          <w:lang w:val="en-US"/>
        </w:rPr>
        <w:t xml:space="preserve"> </w:t>
      </w:r>
      <w:proofErr w:type="spellStart"/>
      <w:r w:rsidR="00954487" w:rsidRPr="00954487">
        <w:rPr>
          <w:i/>
          <w:lang w:val="en-US"/>
        </w:rPr>
        <w:t>opgeschreven</w:t>
      </w:r>
      <w:proofErr w:type="spellEnd"/>
      <w:r w:rsidR="00954487" w:rsidRPr="00954487">
        <w:rPr>
          <w:i/>
          <w:lang w:val="en-US"/>
        </w:rPr>
        <w:t xml:space="preserve">, </w:t>
      </w:r>
      <w:proofErr w:type="spellStart"/>
      <w:r w:rsidR="00954487" w:rsidRPr="00954487">
        <w:rPr>
          <w:i/>
          <w:lang w:val="en-US"/>
        </w:rPr>
        <w:t>zou</w:t>
      </w:r>
      <w:proofErr w:type="spellEnd"/>
      <w:r w:rsidR="00954487" w:rsidRPr="00954487">
        <w:rPr>
          <w:i/>
          <w:lang w:val="en-US"/>
        </w:rPr>
        <w:t xml:space="preserve"> </w:t>
      </w:r>
      <w:proofErr w:type="spellStart"/>
      <w:r w:rsidR="00954487" w:rsidRPr="00954487">
        <w:rPr>
          <w:i/>
          <w:lang w:val="en-US"/>
        </w:rPr>
        <w:t>hier</w:t>
      </w:r>
      <w:proofErr w:type="spellEnd"/>
      <w:r w:rsidR="00954487" w:rsidRPr="00954487">
        <w:rPr>
          <w:i/>
          <w:lang w:val="en-US"/>
        </w:rPr>
        <w:t xml:space="preserve"> </w:t>
      </w:r>
      <w:proofErr w:type="spellStart"/>
      <w:r w:rsidR="00954487" w:rsidRPr="00954487">
        <w:rPr>
          <w:i/>
          <w:lang w:val="en-US"/>
        </w:rPr>
        <w:t>moeten</w:t>
      </w:r>
      <w:proofErr w:type="spellEnd"/>
      <w:r w:rsidR="00954487" w:rsidRPr="00954487">
        <w:rPr>
          <w:i/>
          <w:lang w:val="en-US"/>
        </w:rPr>
        <w:t xml:space="preserve"> </w:t>
      </w:r>
      <w:proofErr w:type="spellStart"/>
      <w:r w:rsidR="00954487" w:rsidRPr="00954487">
        <w:rPr>
          <w:i/>
          <w:lang w:val="en-US"/>
        </w:rPr>
        <w:t>staan</w:t>
      </w:r>
      <w:proofErr w:type="spellEnd"/>
      <w:r w:rsidR="00954487" w:rsidRPr="00954487">
        <w:rPr>
          <w:i/>
          <w:lang w:val="en-US"/>
        </w:rPr>
        <w:t xml:space="preserve">: </w:t>
      </w:r>
      <w:r w:rsidR="00954487">
        <w:rPr>
          <w:i/>
          <w:lang w:val="en-US"/>
        </w:rPr>
        <w:br/>
      </w:r>
      <w:r w:rsidR="00954487">
        <w:rPr>
          <w:i/>
          <w:lang w:val="en-US"/>
        </w:rPr>
        <w:br/>
      </w:r>
      <w:r w:rsidR="00954487" w:rsidRPr="00954487">
        <w:rPr>
          <w:i/>
          <w:lang w:val="en-US"/>
        </w:rPr>
        <w:t xml:space="preserve">“The primary objective of this study is to demonstrate that the probability for reduced coverage of the recurrence volume by a radiotherapy plan based on a </w:t>
      </w:r>
      <w:proofErr w:type="spellStart"/>
      <w:r w:rsidR="00954487">
        <w:rPr>
          <w:i/>
          <w:lang w:val="en-US"/>
        </w:rPr>
        <w:t>CTV</w:t>
      </w:r>
      <w:r w:rsidR="00954487">
        <w:rPr>
          <w:i/>
          <w:vertAlign w:val="subscript"/>
          <w:lang w:val="en-US"/>
        </w:rPr>
        <w:t>aMRI</w:t>
      </w:r>
      <w:proofErr w:type="spellEnd"/>
      <w:r w:rsidR="00954487">
        <w:rPr>
          <w:i/>
          <w:lang w:val="en-US"/>
        </w:rPr>
        <w:t xml:space="preserve"> is not higher than 0.20. Studies have shown that reduced coverage in clinical radiotherapy plans (based on the 1.5-cm CTV) occurs in approximately 20% of the cases [ref]. Reduced coverage of the recurrence volume in more than 20% of the cases by a radiotherapy plan based on </w:t>
      </w:r>
      <w:proofErr w:type="spellStart"/>
      <w:r w:rsidR="00954487">
        <w:rPr>
          <w:i/>
          <w:lang w:val="en-US"/>
        </w:rPr>
        <w:t>CTV</w:t>
      </w:r>
      <w:r w:rsidR="00954487">
        <w:rPr>
          <w:i/>
          <w:vertAlign w:val="subscript"/>
          <w:lang w:val="en-US"/>
        </w:rPr>
        <w:t>aMRI</w:t>
      </w:r>
      <w:proofErr w:type="spellEnd"/>
      <w:r w:rsidR="00954487">
        <w:rPr>
          <w:i/>
          <w:lang w:val="en-US"/>
        </w:rPr>
        <w:t xml:space="preserve"> would indicate that the integration of these </w:t>
      </w:r>
      <w:proofErr w:type="spellStart"/>
      <w:r w:rsidR="00954487">
        <w:rPr>
          <w:i/>
          <w:lang w:val="en-US"/>
        </w:rPr>
        <w:t>aMRI</w:t>
      </w:r>
      <w:proofErr w:type="spellEnd"/>
      <w:r w:rsidR="00954487">
        <w:rPr>
          <w:i/>
          <w:lang w:val="en-US"/>
        </w:rPr>
        <w:t>-scans would not be as effective for targeting tumor infiltration as the clinical radiotherapy plan.“</w:t>
      </w:r>
    </w:p>
  </w:comment>
  <w:comment w:id="34" w:author="P.L.Y. Tang" w:date="2023-09-25T10:00:00Z" w:initials="PT">
    <w:p w14:paraId="48BA3259" w14:textId="57234D8A" w:rsidR="00D157E3" w:rsidRPr="00D157E3" w:rsidRDefault="00D157E3">
      <w:pPr>
        <w:pStyle w:val="CommentText"/>
        <w:rPr>
          <w:b/>
        </w:rPr>
      </w:pPr>
      <w:r>
        <w:rPr>
          <w:rStyle w:val="CommentReference"/>
        </w:rPr>
        <w:annotationRef/>
      </w:r>
      <w:r w:rsidRPr="000273B1">
        <w:rPr>
          <w:lang w:val="en-US"/>
        </w:rPr>
        <w:t>METC</w:t>
      </w:r>
      <w:r w:rsidR="000273B1" w:rsidRPr="000273B1">
        <w:rPr>
          <w:lang w:val="en-US"/>
        </w:rPr>
        <w:t xml:space="preserve"> 2</w:t>
      </w:r>
      <w:r w:rsidRPr="000273B1">
        <w:rPr>
          <w:lang w:val="en-US"/>
        </w:rPr>
        <w:t xml:space="preserve">: “The null hypothesis will be that the probability of reduced coverage of the recurrence volume by the radiotherapy plan based on a </w:t>
      </w:r>
      <w:proofErr w:type="spellStart"/>
      <w:r w:rsidRPr="000273B1">
        <w:rPr>
          <w:lang w:val="en-US"/>
        </w:rPr>
        <w:t>CTVaMRI</w:t>
      </w:r>
      <w:proofErr w:type="spellEnd"/>
      <w:r w:rsidRPr="000273B1">
        <w:rPr>
          <w:lang w:val="en-US"/>
        </w:rPr>
        <w:t xml:space="preserve">, is 0.20.” </w:t>
      </w:r>
      <w:r w:rsidRPr="000273B1">
        <w:t>Hier staat ‘gelijk aan 0.20”, echter de navolgende berekening is éénzijdig. Graag de formulering van de nulhypothese in lijn brengen met de navolgende éénzijdige berekening</w:t>
      </w:r>
      <w:r w:rsidRPr="00D157E3">
        <w:rPr>
          <w:b/>
        </w:rPr>
        <w:t>.</w:t>
      </w:r>
    </w:p>
  </w:comment>
  <w:comment w:id="35" w:author="P.L.Y. Tang" w:date="2023-09-25T10:23:00Z" w:initials="PT">
    <w:p w14:paraId="44CA7297" w14:textId="70202B48" w:rsidR="000273B1" w:rsidRPr="000273B1" w:rsidRDefault="000273B1">
      <w:pPr>
        <w:pStyle w:val="CommentText"/>
        <w:rPr>
          <w:i/>
        </w:rPr>
      </w:pPr>
      <w:r>
        <w:rPr>
          <w:rStyle w:val="CommentReference"/>
        </w:rPr>
        <w:annotationRef/>
      </w:r>
      <w:r>
        <w:rPr>
          <w:i/>
        </w:rPr>
        <w:t xml:space="preserve">Patrick: </w:t>
      </w:r>
      <w:r w:rsidR="00954487">
        <w:rPr>
          <w:i/>
        </w:rPr>
        <w:t>Ik snap niet zo goed wat ze hiermee bedoelen…</w:t>
      </w:r>
    </w:p>
  </w:comment>
  <w:comment w:id="36" w:author="P.L.Y. Tang" w:date="2023-09-25T10:00:00Z" w:initials="PT">
    <w:p w14:paraId="614C1ADB" w14:textId="1EBC54D4" w:rsidR="00D157E3" w:rsidRPr="00E13DB7" w:rsidRDefault="00D157E3">
      <w:pPr>
        <w:pStyle w:val="CommentText"/>
      </w:pPr>
      <w:r>
        <w:rPr>
          <w:rStyle w:val="CommentReference"/>
        </w:rPr>
        <w:annotationRef/>
      </w:r>
      <w:r w:rsidRPr="00954487">
        <w:rPr>
          <w:lang w:val="en-US"/>
        </w:rPr>
        <w:t>METC</w:t>
      </w:r>
      <w:r w:rsidR="00954487" w:rsidRPr="00954487">
        <w:rPr>
          <w:lang w:val="en-US"/>
        </w:rPr>
        <w:t xml:space="preserve"> 3</w:t>
      </w:r>
      <w:r w:rsidRPr="00954487">
        <w:rPr>
          <w:lang w:val="en-US"/>
        </w:rPr>
        <w:t xml:space="preserve">: “an exact binomial test with a one-sided significance level (alpha) of 0.025 will have 90% power to reject the null hypothesis if the true probability is 0.050.” </w:t>
      </w:r>
      <w:r w:rsidRPr="00E13DB7">
        <w:t xml:space="preserve">Graag deze </w:t>
      </w:r>
      <w:proofErr w:type="spellStart"/>
      <w:r w:rsidRPr="00E13DB7">
        <w:t>true</w:t>
      </w:r>
      <w:proofErr w:type="spellEnd"/>
      <w:r w:rsidRPr="00E13DB7">
        <w:t xml:space="preserve"> </w:t>
      </w:r>
      <w:proofErr w:type="spellStart"/>
      <w:r w:rsidRPr="00E13DB7">
        <w:t>probability</w:t>
      </w:r>
      <w:proofErr w:type="spellEnd"/>
      <w:r w:rsidRPr="00E13DB7">
        <w:t xml:space="preserve"> onderbouwen (literatuur/pilot data).</w:t>
      </w:r>
    </w:p>
  </w:comment>
  <w:comment w:id="37" w:author="P.L.Y. Tang" w:date="2023-09-25T10:44:00Z" w:initials="PT">
    <w:p w14:paraId="3B2BAE7A" w14:textId="01CFF891" w:rsidR="00954487" w:rsidRPr="00954487" w:rsidRDefault="00954487">
      <w:pPr>
        <w:pStyle w:val="CommentText"/>
        <w:rPr>
          <w:i/>
        </w:rPr>
      </w:pPr>
      <w:r>
        <w:rPr>
          <w:rStyle w:val="CommentReference"/>
        </w:rPr>
        <w:annotationRef/>
      </w:r>
      <w:r>
        <w:rPr>
          <w:i/>
        </w:rPr>
        <w:t>Patrick: Wat wordt hiermee bedoeld?</w:t>
      </w:r>
    </w:p>
  </w:comment>
  <w:comment w:id="44" w:author="CCMO" w:date="2015-10-08T17:03:00Z" w:initials="CCMO">
    <w:p w14:paraId="577B91CF" w14:textId="77777777" w:rsidR="00D157E3" w:rsidRPr="00562611" w:rsidRDefault="00D157E3">
      <w:pPr>
        <w:pStyle w:val="CommentText"/>
        <w:rPr>
          <w:lang w:val="en-US"/>
        </w:rPr>
      </w:pPr>
      <w:r>
        <w:rPr>
          <w:rStyle w:val="CommentReference"/>
        </w:rPr>
        <w:annotationRef/>
      </w:r>
      <w:r w:rsidRPr="00F2048F">
        <w:rPr>
          <w:rFonts w:ascii="Arial" w:hAnsi="Arial" w:cs="Arial"/>
          <w:i/>
          <w:iCs/>
          <w:lang w:val="en-GB"/>
        </w:rPr>
        <w:t>Escape medication is medication which can be used, apart from the investigational product, during periods of acute attacks, pain or other complaints.</w:t>
      </w:r>
    </w:p>
  </w:comment>
  <w:comment w:id="46" w:author="CCMO" w:date="2015-10-08T17:03:00Z" w:initials="CCMO">
    <w:p w14:paraId="3A958E49" w14:textId="77777777" w:rsidR="00D157E3" w:rsidRDefault="00D157E3">
      <w:pPr>
        <w:pStyle w:val="CommentText"/>
        <w:rPr>
          <w:rFonts w:ascii="Arial" w:hAnsi="Arial" w:cs="Arial"/>
          <w:i/>
          <w:iCs/>
          <w:lang w:val="en-GB"/>
        </w:rPr>
      </w:pPr>
      <w:r>
        <w:rPr>
          <w:rStyle w:val="CommentReference"/>
        </w:rPr>
        <w:annotationRef/>
      </w:r>
      <w:r w:rsidRPr="00F2048F">
        <w:rPr>
          <w:rFonts w:ascii="Arial" w:hAnsi="Arial" w:cs="Arial"/>
          <w:i/>
          <w:iCs/>
          <w:lang w:val="en-GB"/>
        </w:rPr>
        <w:t xml:space="preserve">According to the definition of the EU clinical trial directive 2001/20/EC, an investigational medicinal product is a pharmaceutical form of an </w:t>
      </w:r>
      <w:r w:rsidRPr="0077797C">
        <w:rPr>
          <w:rFonts w:ascii="Arial" w:hAnsi="Arial" w:cs="Arial"/>
          <w:i/>
          <w:iCs/>
          <w:u w:val="single"/>
          <w:lang w:val="en-GB"/>
        </w:rPr>
        <w:t>active substance or placebo</w:t>
      </w:r>
      <w:r w:rsidRPr="00F2048F">
        <w:rPr>
          <w:rFonts w:ascii="Arial" w:hAnsi="Arial" w:cs="Arial"/>
          <w:i/>
          <w:iCs/>
          <w:lang w:val="en-GB"/>
        </w:rPr>
        <w:t xml:space="preserve"> being tested or used as a reference in a clinical trial, including products already with a marketing authorisation, but used or assembled (formulated or packaged) in a way different from the authorised form, or when used for an unauthorised indication, or when used to gain further information about the authorised form.</w:t>
      </w:r>
    </w:p>
    <w:p w14:paraId="1680696D" w14:textId="77777777" w:rsidR="00D157E3" w:rsidRDefault="00D157E3">
      <w:pPr>
        <w:pStyle w:val="CommentText"/>
        <w:rPr>
          <w:rFonts w:ascii="Arial" w:hAnsi="Arial" w:cs="Arial"/>
          <w:i/>
          <w:iCs/>
          <w:lang w:val="en-GB"/>
        </w:rPr>
      </w:pPr>
    </w:p>
    <w:p w14:paraId="57594B72" w14:textId="77777777" w:rsidR="00D157E3" w:rsidRPr="00562611" w:rsidRDefault="00D157E3">
      <w:pPr>
        <w:pStyle w:val="CommentText"/>
        <w:rPr>
          <w:lang w:val="en-US"/>
        </w:rPr>
      </w:pPr>
      <w:r w:rsidRPr="00F2048F">
        <w:rPr>
          <w:rFonts w:ascii="Arial" w:hAnsi="Arial" w:cs="Arial"/>
          <w:i/>
          <w:iCs/>
          <w:lang w:val="en-GB"/>
        </w:rPr>
        <w:t>Thus in this section also information about the comparator product/placebo should be given.</w:t>
      </w:r>
    </w:p>
  </w:comment>
  <w:comment w:id="49" w:author="CCMO" w:date="2015-10-08T17:03:00Z" w:initials="CCMO">
    <w:p w14:paraId="17B02DE2" w14:textId="77777777" w:rsidR="00D157E3" w:rsidRPr="00562611" w:rsidRDefault="00D157E3">
      <w:pPr>
        <w:pStyle w:val="CommentText"/>
        <w:rPr>
          <w:lang w:val="en-US"/>
        </w:rPr>
      </w:pPr>
      <w:r>
        <w:rPr>
          <w:rStyle w:val="CommentReference"/>
        </w:rPr>
        <w:annotationRef/>
      </w:r>
      <w:r w:rsidRPr="000D5C29">
        <w:rPr>
          <w:rFonts w:ascii="Arial" w:hAnsi="Arial" w:cs="Arial"/>
          <w:i/>
          <w:lang w:val="en-US"/>
        </w:rPr>
        <w:t xml:space="preserve">If not relevant, briefly mention why not </w:t>
      </w:r>
    </w:p>
  </w:comment>
  <w:comment w:id="52" w:author="CCMO" w:date="2015-10-08T17:03:00Z" w:initials="CCMO">
    <w:p w14:paraId="5CDCE5EE" w14:textId="77777777" w:rsidR="00D157E3" w:rsidRPr="00562611" w:rsidRDefault="00D157E3">
      <w:pPr>
        <w:pStyle w:val="CommentText"/>
        <w:rPr>
          <w:lang w:val="en-US"/>
        </w:rPr>
      </w:pPr>
      <w:r>
        <w:rPr>
          <w:rStyle w:val="CommentReference"/>
        </w:rPr>
        <w:annotationRef/>
      </w:r>
      <w:r w:rsidRPr="00433522">
        <w:rPr>
          <w:rFonts w:ascii="Arial" w:hAnsi="Arial" w:cs="Arial"/>
          <w:i/>
          <w:lang w:val="en-US"/>
        </w:rPr>
        <w:t>A structured risk analysis including all study details has to be given in chapter 1</w:t>
      </w:r>
      <w:r>
        <w:rPr>
          <w:rFonts w:ascii="Arial" w:hAnsi="Arial" w:cs="Arial"/>
          <w:i/>
          <w:lang w:val="en-US"/>
        </w:rPr>
        <w:t>3</w:t>
      </w:r>
      <w:r w:rsidRPr="00433522">
        <w:rPr>
          <w:rFonts w:ascii="Arial" w:hAnsi="Arial" w:cs="Arial"/>
          <w:i/>
          <w:lang w:val="en-US"/>
        </w:rPr>
        <w:t xml:space="preserve"> </w:t>
      </w:r>
    </w:p>
  </w:comment>
  <w:comment w:id="56" w:author="CCMO" w:date="2015-10-08T17:03:00Z" w:initials="CCMO">
    <w:p w14:paraId="216DC975" w14:textId="77777777" w:rsidR="00D157E3" w:rsidRDefault="00D157E3">
      <w:pPr>
        <w:pStyle w:val="CommentText"/>
        <w:rPr>
          <w:rFonts w:ascii="Arial" w:hAnsi="Arial" w:cs="Arial"/>
          <w:i/>
          <w:iCs/>
          <w:lang w:val="en-GB"/>
        </w:rPr>
      </w:pPr>
      <w:r>
        <w:rPr>
          <w:rStyle w:val="CommentReference"/>
        </w:rPr>
        <w:annotationRef/>
      </w:r>
      <w:r>
        <w:rPr>
          <w:rFonts w:ascii="Arial" w:hAnsi="Arial" w:cs="Arial"/>
          <w:i/>
          <w:iCs/>
          <w:lang w:val="en-GB"/>
        </w:rPr>
        <w:t>Preparation and l</w:t>
      </w:r>
      <w:r w:rsidRPr="008F79D1">
        <w:rPr>
          <w:rFonts w:ascii="Arial" w:hAnsi="Arial" w:cs="Arial"/>
          <w:i/>
          <w:iCs/>
          <w:lang w:val="en-GB"/>
        </w:rPr>
        <w:t xml:space="preserve">abelling of the investigational medicinal products should be done according to the relevant GMP guidelines. </w:t>
      </w:r>
      <w:r>
        <w:rPr>
          <w:rFonts w:ascii="Arial" w:hAnsi="Arial" w:cs="Arial"/>
          <w:i/>
          <w:iCs/>
          <w:lang w:val="en-GB"/>
        </w:rPr>
        <w:t xml:space="preserve">See </w:t>
      </w:r>
      <w:r w:rsidRPr="0077797C">
        <w:rPr>
          <w:rFonts w:ascii="Arial" w:hAnsi="Arial" w:cs="Arial"/>
          <w:i/>
          <w:iCs/>
          <w:lang w:val="en-GB"/>
        </w:rPr>
        <w:t>annex 13</w:t>
      </w:r>
      <w:r>
        <w:rPr>
          <w:rFonts w:ascii="Arial" w:hAnsi="Arial" w:cs="Arial"/>
          <w:i/>
          <w:iCs/>
          <w:lang w:val="en-GB"/>
        </w:rPr>
        <w:t xml:space="preserve">of the guideline </w:t>
      </w:r>
      <w:r w:rsidRPr="0077797C">
        <w:rPr>
          <w:rFonts w:ascii="Arial" w:hAnsi="Arial" w:cs="Arial"/>
          <w:i/>
          <w:iCs/>
          <w:lang w:val="en-GB"/>
        </w:rPr>
        <w:t>Good Manufacturing Practice (2003/94/EG</w:t>
      </w:r>
      <w:r>
        <w:rPr>
          <w:rFonts w:ascii="Arial" w:hAnsi="Arial" w:cs="Arial"/>
          <w:i/>
          <w:iCs/>
          <w:lang w:val="en-GB"/>
        </w:rPr>
        <w:t xml:space="preserve">, </w:t>
      </w:r>
      <w:r w:rsidRPr="0077797C">
        <w:rPr>
          <w:rFonts w:ascii="Arial" w:hAnsi="Arial" w:cs="Arial"/>
          <w:i/>
          <w:iCs/>
          <w:lang w:val="en-GB"/>
        </w:rPr>
        <w:t>via http://ec.europa.eu/health/files/eudralex/vol-4/20</w:t>
      </w:r>
      <w:r>
        <w:rPr>
          <w:rFonts w:ascii="Arial" w:hAnsi="Arial" w:cs="Arial"/>
          <w:i/>
          <w:iCs/>
          <w:lang w:val="en-GB"/>
        </w:rPr>
        <w:t>09_06_annex13.pdf )</w:t>
      </w:r>
    </w:p>
    <w:p w14:paraId="0BD659DC" w14:textId="77777777" w:rsidR="00D157E3" w:rsidRDefault="00D157E3">
      <w:pPr>
        <w:pStyle w:val="CommentText"/>
        <w:rPr>
          <w:rFonts w:ascii="Arial" w:hAnsi="Arial" w:cs="Arial"/>
          <w:i/>
          <w:iCs/>
          <w:lang w:val="en-GB"/>
        </w:rPr>
      </w:pPr>
    </w:p>
    <w:p w14:paraId="394203EC" w14:textId="77777777" w:rsidR="00D157E3" w:rsidRPr="00562611" w:rsidRDefault="00D157E3">
      <w:pPr>
        <w:pStyle w:val="CommentText"/>
        <w:rPr>
          <w:lang w:val="en-US"/>
        </w:rPr>
      </w:pPr>
      <w:r>
        <w:rPr>
          <w:rFonts w:ascii="Arial" w:hAnsi="Arial" w:cs="Arial"/>
          <w:i/>
          <w:iCs/>
          <w:lang w:val="en-GB"/>
        </w:rPr>
        <w:t>E</w:t>
      </w:r>
      <w:r w:rsidRPr="008F79D1">
        <w:rPr>
          <w:rFonts w:ascii="Arial" w:hAnsi="Arial" w:cs="Arial"/>
          <w:i/>
          <w:iCs/>
          <w:lang w:val="en-GB"/>
        </w:rPr>
        <w:t>xample</w:t>
      </w:r>
      <w:r>
        <w:rPr>
          <w:rFonts w:ascii="Arial" w:hAnsi="Arial" w:cs="Arial"/>
          <w:i/>
          <w:iCs/>
          <w:lang w:val="en-GB"/>
        </w:rPr>
        <w:t>s</w:t>
      </w:r>
      <w:r w:rsidRPr="008F79D1">
        <w:rPr>
          <w:rFonts w:ascii="Arial" w:hAnsi="Arial" w:cs="Arial"/>
          <w:i/>
          <w:iCs/>
          <w:lang w:val="en-GB"/>
        </w:rPr>
        <w:t xml:space="preserve"> of label</w:t>
      </w:r>
      <w:r>
        <w:rPr>
          <w:rFonts w:ascii="Arial" w:hAnsi="Arial" w:cs="Arial"/>
          <w:i/>
          <w:iCs/>
          <w:lang w:val="en-GB"/>
        </w:rPr>
        <w:t>s</w:t>
      </w:r>
      <w:r w:rsidRPr="008F79D1">
        <w:rPr>
          <w:rFonts w:ascii="Arial" w:hAnsi="Arial" w:cs="Arial"/>
          <w:i/>
          <w:iCs/>
          <w:lang w:val="en-GB"/>
        </w:rPr>
        <w:t xml:space="preserve"> (in Dutch) used for the Investigational Medicinal Products can be found on </w:t>
      </w:r>
      <w:r w:rsidRPr="005A5B9C">
        <w:rPr>
          <w:rFonts w:ascii="Arial" w:hAnsi="Arial" w:cs="Arial"/>
          <w:i/>
          <w:iCs/>
          <w:lang w:val="en-GB"/>
        </w:rPr>
        <w:t xml:space="preserve">the website of the CCMO: </w:t>
      </w:r>
      <w:hyperlink r:id="rId1" w:history="1">
        <w:r w:rsidRPr="005A5B9C">
          <w:rPr>
            <w:rStyle w:val="Hyperlink"/>
            <w:rFonts w:ascii="Arial" w:hAnsi="Arial" w:cs="Arial"/>
            <w:i/>
            <w:iCs/>
            <w:lang w:val="en-GB"/>
          </w:rPr>
          <w:t>www.ccmo.nl</w:t>
        </w:r>
      </w:hyperlink>
      <w:r w:rsidRPr="005A5B9C">
        <w:rPr>
          <w:rFonts w:ascii="Arial" w:hAnsi="Arial" w:cs="Arial"/>
          <w:i/>
          <w:iCs/>
          <w:lang w:val="en-GB"/>
        </w:rPr>
        <w:t xml:space="preserve"> (in the ‘Commentary on documents (section A-M)’</w:t>
      </w:r>
    </w:p>
  </w:comment>
  <w:comment w:id="59" w:author="CCMO" w:date="2015-10-08T17:03:00Z" w:initials="CCMO">
    <w:p w14:paraId="349D34A6" w14:textId="77777777" w:rsidR="00D157E3" w:rsidRPr="00562611" w:rsidRDefault="00D157E3" w:rsidP="00AC110A">
      <w:pPr>
        <w:pStyle w:val="CommentText"/>
        <w:rPr>
          <w:lang w:val="en-US"/>
        </w:rPr>
      </w:pPr>
      <w:r>
        <w:rPr>
          <w:rStyle w:val="CommentReference"/>
        </w:rPr>
        <w:annotationRef/>
      </w:r>
      <w:r w:rsidRPr="00F2048F">
        <w:rPr>
          <w:rFonts w:ascii="Arial" w:hAnsi="Arial" w:cs="Arial"/>
          <w:i/>
          <w:iCs/>
          <w:lang w:val="en-GB"/>
        </w:rPr>
        <w:t>According to the definition of the EU clinical trial directive 2001/20/EC, a</w:t>
      </w:r>
      <w:r>
        <w:rPr>
          <w:rFonts w:ascii="Arial" w:hAnsi="Arial" w:cs="Arial"/>
          <w:i/>
          <w:iCs/>
          <w:lang w:val="en-GB"/>
        </w:rPr>
        <w:t xml:space="preserve"> non-</w:t>
      </w:r>
      <w:r w:rsidRPr="00F2048F">
        <w:rPr>
          <w:rFonts w:ascii="Arial" w:hAnsi="Arial" w:cs="Arial"/>
          <w:i/>
          <w:iCs/>
          <w:lang w:val="en-GB"/>
        </w:rPr>
        <w:t>investigational medicinal product</w:t>
      </w:r>
      <w:r>
        <w:rPr>
          <w:rFonts w:ascii="Arial" w:hAnsi="Arial" w:cs="Arial"/>
          <w:i/>
          <w:iCs/>
          <w:lang w:val="en-GB"/>
        </w:rPr>
        <w:t xml:space="preserve"> (NIMP)</w:t>
      </w:r>
      <w:r w:rsidRPr="00F2048F">
        <w:rPr>
          <w:rFonts w:ascii="Arial" w:hAnsi="Arial" w:cs="Arial"/>
          <w:i/>
          <w:iCs/>
          <w:lang w:val="en-GB"/>
        </w:rPr>
        <w:t xml:space="preserve"> is a </w:t>
      </w:r>
      <w:r w:rsidRPr="00AC110A">
        <w:rPr>
          <w:rFonts w:ascii="Arial" w:hAnsi="Arial" w:cs="Arial"/>
          <w:i/>
          <w:iCs/>
          <w:lang w:val="en-GB"/>
        </w:rPr>
        <w:t>medicinal product that fall</w:t>
      </w:r>
      <w:r>
        <w:rPr>
          <w:rFonts w:ascii="Arial" w:hAnsi="Arial" w:cs="Arial"/>
          <w:i/>
          <w:iCs/>
          <w:lang w:val="en-GB"/>
        </w:rPr>
        <w:t>s</w:t>
      </w:r>
      <w:r w:rsidRPr="00AC110A">
        <w:rPr>
          <w:rFonts w:ascii="Arial" w:hAnsi="Arial" w:cs="Arial"/>
          <w:i/>
          <w:iCs/>
          <w:lang w:val="en-GB"/>
        </w:rPr>
        <w:t xml:space="preserve"> within Article 3(3) of Directive</w:t>
      </w:r>
      <w:r>
        <w:rPr>
          <w:rFonts w:ascii="Arial" w:hAnsi="Arial" w:cs="Arial"/>
          <w:i/>
          <w:iCs/>
          <w:lang w:val="en-GB"/>
        </w:rPr>
        <w:t xml:space="preserve"> </w:t>
      </w:r>
      <w:r w:rsidRPr="00AC110A">
        <w:rPr>
          <w:rFonts w:ascii="Arial" w:hAnsi="Arial" w:cs="Arial"/>
          <w:i/>
          <w:iCs/>
          <w:lang w:val="en-GB"/>
        </w:rPr>
        <w:t>2001/83/EC</w:t>
      </w:r>
      <w:r>
        <w:rPr>
          <w:rFonts w:ascii="Arial" w:hAnsi="Arial" w:cs="Arial"/>
          <w:i/>
          <w:iCs/>
          <w:lang w:val="en-GB"/>
        </w:rPr>
        <w:t xml:space="preserve"> (‘</w:t>
      </w:r>
      <w:r w:rsidRPr="00AC110A">
        <w:rPr>
          <w:rFonts w:ascii="Arial" w:hAnsi="Arial" w:cs="Arial"/>
          <w:i/>
          <w:iCs/>
          <w:lang w:val="en-GB"/>
        </w:rPr>
        <w:t>medicinal products intended for research and development trials</w:t>
      </w:r>
      <w:r>
        <w:rPr>
          <w:rFonts w:ascii="Arial" w:hAnsi="Arial" w:cs="Arial"/>
          <w:i/>
          <w:iCs/>
          <w:lang w:val="en-GB"/>
        </w:rPr>
        <w:t>’)</w:t>
      </w:r>
      <w:r w:rsidRPr="00AC110A">
        <w:rPr>
          <w:rFonts w:ascii="Arial" w:hAnsi="Arial" w:cs="Arial"/>
          <w:i/>
          <w:iCs/>
          <w:lang w:val="en-GB"/>
        </w:rPr>
        <w:t>, while not falling within the definition of IMP</w:t>
      </w:r>
      <w:r>
        <w:rPr>
          <w:rFonts w:ascii="Arial" w:hAnsi="Arial" w:cs="Arial"/>
          <w:i/>
          <w:iCs/>
          <w:lang w:val="en-GB"/>
        </w:rPr>
        <w:t xml:space="preserve">. This means that they are not to be used as </w:t>
      </w:r>
      <w:r w:rsidRPr="00AC110A">
        <w:rPr>
          <w:rFonts w:ascii="Arial" w:hAnsi="Arial" w:cs="Arial"/>
          <w:i/>
          <w:iCs/>
          <w:lang w:val="en-GB"/>
        </w:rPr>
        <w:t xml:space="preserve">the test substance, reference substance or comparator in </w:t>
      </w:r>
      <w:r>
        <w:rPr>
          <w:rFonts w:ascii="Arial" w:hAnsi="Arial" w:cs="Arial"/>
          <w:i/>
          <w:iCs/>
          <w:lang w:val="en-GB"/>
        </w:rPr>
        <w:t>the</w:t>
      </w:r>
      <w:r w:rsidRPr="00AC110A">
        <w:rPr>
          <w:rFonts w:ascii="Arial" w:hAnsi="Arial" w:cs="Arial"/>
          <w:i/>
          <w:iCs/>
          <w:lang w:val="en-GB"/>
        </w:rPr>
        <w:t xml:space="preserve"> trial</w:t>
      </w:r>
      <w:r>
        <w:rPr>
          <w:rFonts w:ascii="Arial" w:hAnsi="Arial" w:cs="Arial"/>
          <w:i/>
          <w:iCs/>
          <w:lang w:val="en-GB"/>
        </w:rPr>
        <w:t>.</w:t>
      </w:r>
    </w:p>
  </w:comment>
  <w:comment w:id="62" w:author="CCMO" w:date="2015-10-08T17:03:00Z" w:initials="CCMO">
    <w:p w14:paraId="3BDBA71F" w14:textId="77777777" w:rsidR="00D157E3" w:rsidRPr="00562611" w:rsidRDefault="00D157E3" w:rsidP="0048038D">
      <w:pPr>
        <w:pStyle w:val="CommentText"/>
        <w:rPr>
          <w:lang w:val="en-US"/>
        </w:rPr>
      </w:pPr>
      <w:r>
        <w:rPr>
          <w:rStyle w:val="CommentReference"/>
        </w:rPr>
        <w:annotationRef/>
      </w:r>
      <w:r w:rsidRPr="00465427">
        <w:rPr>
          <w:rFonts w:ascii="Arial" w:hAnsi="Arial" w:cs="Arial"/>
          <w:i/>
          <w:lang w:val="en-US"/>
        </w:rPr>
        <w:t xml:space="preserve">If not relevant, briefly mention why not </w:t>
      </w:r>
    </w:p>
  </w:comment>
  <w:comment w:id="65" w:author="CCMO" w:date="2015-10-08T17:03:00Z" w:initials="CCMO">
    <w:p w14:paraId="74A73650" w14:textId="77777777" w:rsidR="00D157E3" w:rsidRPr="00562611" w:rsidRDefault="00D157E3" w:rsidP="0048038D">
      <w:pPr>
        <w:pStyle w:val="CommentText"/>
        <w:rPr>
          <w:lang w:val="en-US"/>
        </w:rPr>
      </w:pPr>
      <w:r>
        <w:rPr>
          <w:rStyle w:val="CommentReference"/>
        </w:rPr>
        <w:annotationRef/>
      </w:r>
      <w:r w:rsidRPr="00433522">
        <w:rPr>
          <w:rFonts w:ascii="Arial" w:hAnsi="Arial" w:cs="Arial"/>
          <w:i/>
          <w:lang w:val="en-US"/>
        </w:rPr>
        <w:t>A structured risk analysis including all study detai</w:t>
      </w:r>
      <w:r>
        <w:rPr>
          <w:rFonts w:ascii="Arial" w:hAnsi="Arial" w:cs="Arial"/>
          <w:i/>
          <w:lang w:val="en-US"/>
        </w:rPr>
        <w:t>ls has to be given in chapter 13</w:t>
      </w:r>
      <w:r w:rsidRPr="00433522">
        <w:rPr>
          <w:rFonts w:ascii="Arial" w:hAnsi="Arial" w:cs="Arial"/>
          <w:i/>
          <w:lang w:val="en-US"/>
        </w:rPr>
        <w:t xml:space="preserve"> </w:t>
      </w:r>
    </w:p>
  </w:comment>
  <w:comment w:id="69" w:author="CCMO" w:date="2015-10-08T17:03:00Z" w:initials="CCMO">
    <w:p w14:paraId="4DDB8409" w14:textId="77777777" w:rsidR="00D157E3" w:rsidRPr="00562611" w:rsidRDefault="00D157E3" w:rsidP="0048038D">
      <w:pPr>
        <w:pStyle w:val="CommentText"/>
        <w:rPr>
          <w:lang w:val="en-US"/>
        </w:rPr>
      </w:pPr>
      <w:r>
        <w:rPr>
          <w:rStyle w:val="CommentReference"/>
        </w:rPr>
        <w:annotationRef/>
      </w:r>
      <w:r>
        <w:rPr>
          <w:rFonts w:ascii="Arial" w:hAnsi="Arial" w:cs="Arial"/>
          <w:i/>
          <w:iCs/>
          <w:lang w:val="en-GB"/>
        </w:rPr>
        <w:t>Preparation and l</w:t>
      </w:r>
      <w:r w:rsidRPr="008F79D1">
        <w:rPr>
          <w:rFonts w:ascii="Arial" w:hAnsi="Arial" w:cs="Arial"/>
          <w:i/>
          <w:iCs/>
          <w:lang w:val="en-GB"/>
        </w:rPr>
        <w:t xml:space="preserve">abelling of the </w:t>
      </w:r>
      <w:r>
        <w:rPr>
          <w:rFonts w:ascii="Arial" w:hAnsi="Arial" w:cs="Arial"/>
          <w:i/>
          <w:iCs/>
          <w:lang w:val="en-GB"/>
        </w:rPr>
        <w:t>non-</w:t>
      </w:r>
      <w:r w:rsidRPr="008F79D1">
        <w:rPr>
          <w:rFonts w:ascii="Arial" w:hAnsi="Arial" w:cs="Arial"/>
          <w:i/>
          <w:iCs/>
          <w:lang w:val="en-GB"/>
        </w:rPr>
        <w:t>investigational medicinal products should be done according to the relevant GMP guidelines.</w:t>
      </w:r>
    </w:p>
  </w:comment>
  <w:comment w:id="78" w:author="CCMO" w:date="2015-10-08T17:03:00Z" w:initials="CCMO">
    <w:p w14:paraId="7965398A" w14:textId="77777777" w:rsidR="00D157E3" w:rsidRPr="005A5B9C" w:rsidRDefault="00D157E3" w:rsidP="00E34AF6">
      <w:pPr>
        <w:spacing w:line="360" w:lineRule="auto"/>
        <w:rPr>
          <w:i/>
          <w:iCs/>
          <w:sz w:val="20"/>
          <w:szCs w:val="20"/>
          <w:lang w:val="en-GB"/>
        </w:rPr>
      </w:pPr>
      <w:r>
        <w:rPr>
          <w:rStyle w:val="CommentReference"/>
          <w:b/>
          <w:bCs/>
          <w:iCs/>
        </w:rPr>
        <w:annotationRef/>
      </w:r>
      <w:r w:rsidRPr="005A5B9C">
        <w:rPr>
          <w:i/>
          <w:iCs/>
          <w:sz w:val="20"/>
          <w:szCs w:val="20"/>
          <w:lang w:val="en-GB"/>
        </w:rPr>
        <w:t>The protocol must contain a detailed description of the procedures that subjects will undergo in the course of the research.</w:t>
      </w:r>
    </w:p>
    <w:p w14:paraId="3B5D4F08" w14:textId="77777777" w:rsidR="00D157E3" w:rsidRPr="005A5B9C" w:rsidRDefault="00D157E3" w:rsidP="00E34AF6">
      <w:pPr>
        <w:spacing w:line="360" w:lineRule="auto"/>
        <w:rPr>
          <w:i/>
          <w:iCs/>
          <w:sz w:val="20"/>
          <w:szCs w:val="20"/>
          <w:lang w:val="en-GB"/>
        </w:rPr>
      </w:pPr>
    </w:p>
    <w:p w14:paraId="05ADAEF7" w14:textId="77777777" w:rsidR="00D157E3" w:rsidRPr="005A5B9C" w:rsidRDefault="00D157E3" w:rsidP="00E34AF6">
      <w:pPr>
        <w:spacing w:line="360" w:lineRule="auto"/>
        <w:rPr>
          <w:i/>
          <w:sz w:val="20"/>
          <w:szCs w:val="20"/>
          <w:lang w:val="en-GB"/>
        </w:rPr>
      </w:pPr>
      <w:r w:rsidRPr="005A5B9C">
        <w:rPr>
          <w:i/>
          <w:iCs/>
          <w:sz w:val="20"/>
          <w:szCs w:val="20"/>
          <w:lang w:val="en-GB"/>
        </w:rPr>
        <w:t>It should be clearly indicated which procedures are part of the medical treatment and which are extra for this study and whether diagnostic procedures or treatment will be postponed.</w:t>
      </w:r>
    </w:p>
    <w:p w14:paraId="731DF106" w14:textId="77777777" w:rsidR="00D157E3" w:rsidRPr="005A5B9C" w:rsidRDefault="00D157E3" w:rsidP="00E34AF6">
      <w:pPr>
        <w:spacing w:line="360" w:lineRule="auto"/>
        <w:rPr>
          <w:i/>
          <w:sz w:val="20"/>
          <w:szCs w:val="20"/>
          <w:lang w:val="en-GB"/>
        </w:rPr>
      </w:pPr>
    </w:p>
    <w:p w14:paraId="5EB47554" w14:textId="77777777" w:rsidR="00D157E3" w:rsidRPr="005A5B9C" w:rsidRDefault="00D157E3" w:rsidP="00E34AF6">
      <w:pPr>
        <w:spacing w:line="360" w:lineRule="auto"/>
        <w:rPr>
          <w:i/>
          <w:sz w:val="20"/>
          <w:szCs w:val="20"/>
          <w:lang w:val="en-GB"/>
        </w:rPr>
      </w:pPr>
      <w:r w:rsidRPr="005A5B9C">
        <w:rPr>
          <w:i/>
          <w:sz w:val="20"/>
          <w:szCs w:val="20"/>
          <w:lang w:val="en-GB"/>
        </w:rPr>
        <w:t>At least the following matters should be addressed (if applicable):</w:t>
      </w:r>
    </w:p>
    <w:p w14:paraId="4C0604FC" w14:textId="77777777" w:rsidR="00D157E3" w:rsidRPr="005A5B9C" w:rsidRDefault="00D157E3" w:rsidP="00E34AF6">
      <w:pPr>
        <w:spacing w:line="360" w:lineRule="auto"/>
        <w:rPr>
          <w:i/>
          <w:sz w:val="20"/>
          <w:szCs w:val="20"/>
          <w:lang w:val="en-GB"/>
        </w:rPr>
      </w:pPr>
      <w:r w:rsidRPr="005A5B9C">
        <w:rPr>
          <w:i/>
          <w:sz w:val="20"/>
          <w:szCs w:val="20"/>
          <w:lang w:val="en-GB"/>
        </w:rPr>
        <w:t xml:space="preserve"> </w:t>
      </w:r>
    </w:p>
    <w:p w14:paraId="1DFA1FD9" w14:textId="77777777" w:rsidR="00D157E3" w:rsidRPr="005A5B9C" w:rsidRDefault="00D157E3" w:rsidP="00F2545B">
      <w:pPr>
        <w:numPr>
          <w:ilvl w:val="0"/>
          <w:numId w:val="8"/>
        </w:numPr>
        <w:spacing w:line="360" w:lineRule="auto"/>
        <w:rPr>
          <w:i/>
          <w:iCs/>
          <w:sz w:val="20"/>
          <w:szCs w:val="20"/>
          <w:lang w:val="en-GB"/>
        </w:rPr>
      </w:pPr>
      <w:r w:rsidRPr="005A5B9C">
        <w:rPr>
          <w:i/>
          <w:iCs/>
          <w:sz w:val="20"/>
          <w:szCs w:val="20"/>
          <w:lang w:val="en-GB"/>
        </w:rPr>
        <w:t xml:space="preserve">Invasive procedures to be performed (injections, </w:t>
      </w:r>
      <w:proofErr w:type="spellStart"/>
      <w:r w:rsidRPr="005A5B9C">
        <w:rPr>
          <w:i/>
          <w:iCs/>
          <w:sz w:val="20"/>
          <w:szCs w:val="20"/>
          <w:lang w:val="en-GB"/>
        </w:rPr>
        <w:t>venapunction</w:t>
      </w:r>
      <w:proofErr w:type="spellEnd"/>
      <w:r w:rsidRPr="005A5B9C">
        <w:rPr>
          <w:i/>
          <w:iCs/>
          <w:sz w:val="20"/>
          <w:szCs w:val="20"/>
          <w:lang w:val="en-GB"/>
        </w:rPr>
        <w:t xml:space="preserve"> , liquor sampling, </w:t>
      </w:r>
      <w:proofErr w:type="spellStart"/>
      <w:r w:rsidRPr="005A5B9C">
        <w:rPr>
          <w:i/>
          <w:iCs/>
          <w:sz w:val="20"/>
          <w:szCs w:val="20"/>
          <w:lang w:val="en-GB"/>
        </w:rPr>
        <w:t>scopic</w:t>
      </w:r>
      <w:proofErr w:type="spellEnd"/>
      <w:r w:rsidRPr="005A5B9C">
        <w:rPr>
          <w:i/>
          <w:iCs/>
          <w:sz w:val="20"/>
          <w:szCs w:val="20"/>
          <w:lang w:val="en-GB"/>
        </w:rPr>
        <w:t xml:space="preserve"> examination, biopsy, catheterisation, radiation)</w:t>
      </w:r>
    </w:p>
    <w:p w14:paraId="1FA49BAE" w14:textId="77777777" w:rsidR="00D157E3" w:rsidRPr="005A5B9C" w:rsidRDefault="00D157E3" w:rsidP="00F2545B">
      <w:pPr>
        <w:spacing w:line="360" w:lineRule="auto"/>
        <w:rPr>
          <w:i/>
          <w:iCs/>
          <w:sz w:val="20"/>
          <w:szCs w:val="20"/>
          <w:lang w:val="en-GB"/>
        </w:rPr>
      </w:pPr>
    </w:p>
    <w:p w14:paraId="08F51F82" w14:textId="77777777" w:rsidR="00D157E3" w:rsidRPr="005A5B9C" w:rsidRDefault="00D157E3" w:rsidP="00F2545B">
      <w:pPr>
        <w:numPr>
          <w:ilvl w:val="0"/>
          <w:numId w:val="8"/>
        </w:numPr>
        <w:spacing w:line="360" w:lineRule="auto"/>
        <w:rPr>
          <w:i/>
          <w:iCs/>
          <w:sz w:val="20"/>
          <w:szCs w:val="20"/>
          <w:lang w:val="en-GB"/>
        </w:rPr>
      </w:pPr>
      <w:r w:rsidRPr="005A5B9C">
        <w:rPr>
          <w:i/>
          <w:iCs/>
          <w:sz w:val="20"/>
          <w:szCs w:val="20"/>
          <w:lang w:val="en-GB"/>
        </w:rPr>
        <w:t>Psychological/psychiatric investigations to be performed</w:t>
      </w:r>
    </w:p>
    <w:p w14:paraId="3EC661AB" w14:textId="77777777" w:rsidR="00D157E3" w:rsidRPr="005A5B9C" w:rsidRDefault="00D157E3" w:rsidP="00F2545B">
      <w:pPr>
        <w:spacing w:line="360" w:lineRule="auto"/>
        <w:rPr>
          <w:i/>
          <w:iCs/>
          <w:sz w:val="20"/>
          <w:szCs w:val="20"/>
          <w:lang w:val="en-GB"/>
        </w:rPr>
      </w:pPr>
    </w:p>
    <w:p w14:paraId="5B9DB3BD" w14:textId="77777777" w:rsidR="00D157E3" w:rsidRPr="005A5B9C" w:rsidRDefault="00D157E3" w:rsidP="00E34AF6">
      <w:pPr>
        <w:numPr>
          <w:ilvl w:val="0"/>
          <w:numId w:val="8"/>
        </w:numPr>
        <w:spacing w:line="360" w:lineRule="auto"/>
        <w:rPr>
          <w:i/>
          <w:iCs/>
          <w:sz w:val="20"/>
          <w:szCs w:val="20"/>
          <w:lang w:val="en-GB"/>
        </w:rPr>
      </w:pPr>
      <w:r w:rsidRPr="005A5B9C">
        <w:rPr>
          <w:i/>
          <w:iCs/>
          <w:sz w:val="20"/>
          <w:szCs w:val="20"/>
          <w:lang w:val="en-GB"/>
        </w:rPr>
        <w:t>Questionnaires (e.g. Quality of Life)</w:t>
      </w:r>
    </w:p>
    <w:p w14:paraId="4C05329A" w14:textId="77777777" w:rsidR="00D157E3" w:rsidRPr="005A5B9C" w:rsidRDefault="00D157E3" w:rsidP="00F2545B">
      <w:pPr>
        <w:spacing w:line="360" w:lineRule="auto"/>
        <w:rPr>
          <w:i/>
          <w:iCs/>
          <w:sz w:val="20"/>
          <w:szCs w:val="20"/>
          <w:lang w:val="en-GB"/>
        </w:rPr>
      </w:pPr>
    </w:p>
    <w:p w14:paraId="7E7308B8" w14:textId="77777777" w:rsidR="00D157E3" w:rsidRPr="005A5B9C" w:rsidRDefault="00D157E3" w:rsidP="00F2545B">
      <w:pPr>
        <w:numPr>
          <w:ilvl w:val="0"/>
          <w:numId w:val="8"/>
        </w:numPr>
        <w:spacing w:line="360" w:lineRule="auto"/>
        <w:rPr>
          <w:i/>
          <w:iCs/>
          <w:sz w:val="20"/>
          <w:szCs w:val="20"/>
          <w:lang w:val="en-GB"/>
        </w:rPr>
      </w:pPr>
      <w:r w:rsidRPr="005A5B9C">
        <w:rPr>
          <w:i/>
          <w:iCs/>
          <w:sz w:val="20"/>
          <w:szCs w:val="20"/>
          <w:lang w:val="en-GB"/>
        </w:rPr>
        <w:t>Clinical tests to be performed (e.g. HIV, pregnancy)</w:t>
      </w:r>
    </w:p>
    <w:p w14:paraId="1E2285B0" w14:textId="77777777" w:rsidR="00D157E3" w:rsidRPr="005A5B9C" w:rsidRDefault="00D157E3" w:rsidP="00F2545B">
      <w:pPr>
        <w:spacing w:line="360" w:lineRule="auto"/>
        <w:rPr>
          <w:i/>
          <w:sz w:val="20"/>
          <w:szCs w:val="20"/>
          <w:lang w:val="en-GB"/>
        </w:rPr>
      </w:pPr>
    </w:p>
    <w:p w14:paraId="2D6F7ABE" w14:textId="77777777" w:rsidR="00D157E3" w:rsidRPr="005A5B9C" w:rsidRDefault="00D157E3" w:rsidP="00E34AF6">
      <w:pPr>
        <w:numPr>
          <w:ilvl w:val="0"/>
          <w:numId w:val="8"/>
        </w:numPr>
        <w:spacing w:line="360" w:lineRule="auto"/>
        <w:rPr>
          <w:i/>
          <w:sz w:val="20"/>
          <w:szCs w:val="20"/>
          <w:lang w:val="en-GB"/>
        </w:rPr>
      </w:pPr>
      <w:r w:rsidRPr="005A5B9C">
        <w:rPr>
          <w:i/>
          <w:sz w:val="20"/>
          <w:szCs w:val="20"/>
          <w:lang w:val="en-GB"/>
        </w:rPr>
        <w:t xml:space="preserve"> Laboratory tests to be performed</w:t>
      </w:r>
    </w:p>
    <w:p w14:paraId="28C4A1A4" w14:textId="77777777" w:rsidR="00D157E3" w:rsidRPr="005A5B9C" w:rsidRDefault="00D157E3" w:rsidP="00B97686">
      <w:pPr>
        <w:spacing w:line="360" w:lineRule="auto"/>
        <w:rPr>
          <w:i/>
          <w:sz w:val="20"/>
          <w:szCs w:val="20"/>
          <w:lang w:val="en-GB"/>
        </w:rPr>
      </w:pPr>
    </w:p>
    <w:p w14:paraId="1A79E985" w14:textId="77777777" w:rsidR="00D157E3" w:rsidRDefault="00D157E3" w:rsidP="00E34AF6">
      <w:pPr>
        <w:numPr>
          <w:ilvl w:val="0"/>
          <w:numId w:val="8"/>
        </w:numPr>
        <w:spacing w:line="360" w:lineRule="auto"/>
      </w:pPr>
      <w:r w:rsidRPr="005A5B9C">
        <w:rPr>
          <w:i/>
          <w:sz w:val="20"/>
          <w:szCs w:val="20"/>
          <w:lang w:val="en-GB"/>
        </w:rPr>
        <w:t>etcetera</w:t>
      </w:r>
    </w:p>
  </w:comment>
  <w:comment w:id="94" w:author="CCMO" w:date="2015-10-08T17:03:00Z" w:initials="CCMO">
    <w:p w14:paraId="7326A332" w14:textId="77777777" w:rsidR="00D157E3" w:rsidRPr="00562611" w:rsidRDefault="00D157E3">
      <w:pPr>
        <w:pStyle w:val="CommentText"/>
        <w:rPr>
          <w:lang w:val="en-US"/>
        </w:rPr>
      </w:pPr>
      <w:r>
        <w:rPr>
          <w:rStyle w:val="CommentReference"/>
        </w:rPr>
        <w:annotationRef/>
      </w:r>
      <w:r w:rsidRPr="00646C1F">
        <w:rPr>
          <w:rFonts w:ascii="Arial" w:hAnsi="Arial" w:cs="Arial"/>
          <w:i/>
          <w:lang w:val="en-US"/>
        </w:rPr>
        <w:t xml:space="preserve">As of 1 </w:t>
      </w:r>
      <w:r>
        <w:rPr>
          <w:rFonts w:ascii="Arial" w:hAnsi="Arial" w:cs="Arial"/>
          <w:i/>
          <w:lang w:val="en-US"/>
        </w:rPr>
        <w:t>October  2015</w:t>
      </w:r>
      <w:r w:rsidRPr="00646C1F">
        <w:rPr>
          <w:rFonts w:ascii="Arial" w:hAnsi="Arial" w:cs="Arial"/>
          <w:i/>
          <w:lang w:val="en-US"/>
        </w:rPr>
        <w:t xml:space="preserve">, </w:t>
      </w:r>
      <w:r>
        <w:rPr>
          <w:rFonts w:ascii="Arial" w:hAnsi="Arial" w:cs="Arial"/>
          <w:i/>
          <w:lang w:val="en-US"/>
        </w:rPr>
        <w:t xml:space="preserve"> investigators and sponsors</w:t>
      </w:r>
      <w:r w:rsidRPr="00646C1F">
        <w:rPr>
          <w:rFonts w:ascii="Arial" w:hAnsi="Arial" w:cs="Arial"/>
          <w:i/>
          <w:lang w:val="en-US"/>
        </w:rPr>
        <w:t xml:space="preserve"> are re</w:t>
      </w:r>
      <w:r>
        <w:rPr>
          <w:rFonts w:ascii="Arial" w:hAnsi="Arial" w:cs="Arial"/>
          <w:i/>
          <w:lang w:val="en-US"/>
        </w:rPr>
        <w:t>q</w:t>
      </w:r>
      <w:r w:rsidRPr="00646C1F">
        <w:rPr>
          <w:rFonts w:ascii="Arial" w:hAnsi="Arial" w:cs="Arial"/>
          <w:i/>
          <w:lang w:val="en-US"/>
        </w:rPr>
        <w:t xml:space="preserve">uired to </w:t>
      </w:r>
      <w:r>
        <w:rPr>
          <w:rFonts w:ascii="Arial" w:hAnsi="Arial" w:cs="Arial"/>
          <w:i/>
          <w:lang w:val="en-US"/>
        </w:rPr>
        <w:t xml:space="preserve">document and/or </w:t>
      </w:r>
      <w:r w:rsidRPr="00646C1F">
        <w:rPr>
          <w:rFonts w:ascii="Arial" w:hAnsi="Arial" w:cs="Arial"/>
          <w:i/>
          <w:lang w:val="en-US"/>
        </w:rPr>
        <w:t xml:space="preserve">report </w:t>
      </w:r>
      <w:r>
        <w:rPr>
          <w:rFonts w:ascii="Arial" w:hAnsi="Arial" w:cs="Arial"/>
          <w:i/>
          <w:lang w:val="en-US"/>
        </w:rPr>
        <w:t xml:space="preserve">serious </w:t>
      </w:r>
      <w:r w:rsidRPr="00646C1F">
        <w:rPr>
          <w:rFonts w:ascii="Arial" w:hAnsi="Arial" w:cs="Arial"/>
          <w:i/>
          <w:lang w:val="en-US"/>
        </w:rPr>
        <w:t xml:space="preserve">adverse </w:t>
      </w:r>
      <w:r>
        <w:rPr>
          <w:rFonts w:ascii="Arial" w:hAnsi="Arial" w:cs="Arial"/>
          <w:i/>
          <w:lang w:val="en-US"/>
        </w:rPr>
        <w:t>events</w:t>
      </w:r>
      <w:r w:rsidRPr="00646C1F">
        <w:rPr>
          <w:rFonts w:ascii="Arial" w:hAnsi="Arial" w:cs="Arial"/>
          <w:i/>
          <w:lang w:val="en-US"/>
        </w:rPr>
        <w:t xml:space="preserve"> </w:t>
      </w:r>
      <w:r>
        <w:rPr>
          <w:rFonts w:ascii="Arial" w:hAnsi="Arial" w:cs="Arial"/>
          <w:i/>
          <w:lang w:val="en-US"/>
        </w:rPr>
        <w:t>to the accredited METC</w:t>
      </w:r>
      <w:r w:rsidRPr="00646C1F">
        <w:rPr>
          <w:rFonts w:ascii="Arial" w:hAnsi="Arial" w:cs="Arial"/>
          <w:i/>
          <w:lang w:val="en-US"/>
        </w:rPr>
        <w:t xml:space="preserve">. </w:t>
      </w:r>
      <w:r>
        <w:rPr>
          <w:rFonts w:ascii="Arial" w:hAnsi="Arial" w:cs="Arial"/>
          <w:i/>
          <w:lang w:val="en-US"/>
        </w:rPr>
        <w:t>This requirement  applies for all studies subjected to the WMO (see article 1 WMO). Exceptions can be made and should be described in the protocol. The procedure for handling SAE reporting to accredited METC will be reviewed  by the METC. A guidance document has been developed by CCMO and NVMETC and is available on the CCMO website: www.ccmo.nl</w:t>
      </w:r>
    </w:p>
  </w:comment>
  <w:comment w:id="95" w:author="CCMO" w:date="2015-10-08T17:03:00Z" w:initials="CCMO">
    <w:p w14:paraId="0683A4A1" w14:textId="77777777" w:rsidR="00D157E3" w:rsidRPr="00562611" w:rsidRDefault="00D157E3">
      <w:pPr>
        <w:pStyle w:val="CommentText"/>
        <w:rPr>
          <w:lang w:val="en-US"/>
        </w:rPr>
      </w:pPr>
      <w:r>
        <w:rPr>
          <w:rStyle w:val="CommentReference"/>
        </w:rPr>
        <w:annotationRef/>
      </w:r>
      <w:r w:rsidRPr="00D75CD0">
        <w:rPr>
          <w:rFonts w:ascii="Arial" w:hAnsi="Arial" w:cs="Arial"/>
          <w:i/>
          <w:lang w:val="en-US"/>
        </w:rPr>
        <w:t xml:space="preserve">As of 1 October 2015, </w:t>
      </w:r>
      <w:r>
        <w:rPr>
          <w:rFonts w:ascii="Arial" w:hAnsi="Arial" w:cs="Arial"/>
          <w:i/>
          <w:lang w:val="en-US"/>
        </w:rPr>
        <w:t xml:space="preserve">expedited (individual) </w:t>
      </w:r>
      <w:r>
        <w:rPr>
          <w:rFonts w:ascii="Arial" w:hAnsi="Arial" w:cs="Arial"/>
          <w:i/>
          <w:lang w:val="en-GB"/>
        </w:rPr>
        <w:t xml:space="preserve">SAE reports has to be reported through the </w:t>
      </w:r>
      <w:proofErr w:type="spellStart"/>
      <w:r>
        <w:rPr>
          <w:rFonts w:ascii="Arial" w:hAnsi="Arial" w:cs="Arial"/>
          <w:i/>
          <w:lang w:val="en-GB"/>
        </w:rPr>
        <w:t>webportal</w:t>
      </w:r>
      <w:proofErr w:type="spellEnd"/>
      <w:r>
        <w:rPr>
          <w:rFonts w:ascii="Arial" w:hAnsi="Arial" w:cs="Arial"/>
          <w:i/>
          <w:lang w:val="en-GB"/>
        </w:rPr>
        <w:t xml:space="preserve"> </w:t>
      </w:r>
      <w:proofErr w:type="spellStart"/>
      <w:r>
        <w:rPr>
          <w:rFonts w:ascii="Arial" w:hAnsi="Arial" w:cs="Arial"/>
          <w:i/>
          <w:lang w:val="en-GB"/>
        </w:rPr>
        <w:t>ToetsingOnline</w:t>
      </w:r>
      <w:proofErr w:type="spellEnd"/>
      <w:r>
        <w:rPr>
          <w:rFonts w:ascii="Arial" w:hAnsi="Arial" w:cs="Arial"/>
          <w:i/>
          <w:lang w:val="en-GB"/>
        </w:rPr>
        <w:t xml:space="preserve">. This is not mandatory for SUSAR reports. See also chapter 9.2.3.  </w:t>
      </w:r>
      <w:r w:rsidRPr="00433522">
        <w:rPr>
          <w:rFonts w:ascii="Arial" w:hAnsi="Arial" w:cs="Arial"/>
          <w:i/>
          <w:lang w:val="en-GB"/>
        </w:rPr>
        <w:t xml:space="preserve">Instructions for this can be found in the user manual, see </w:t>
      </w:r>
      <w:hyperlink r:id="rId2" w:history="1">
        <w:r w:rsidRPr="001E3982">
          <w:rPr>
            <w:rStyle w:val="Hyperlink"/>
            <w:rFonts w:ascii="Arial" w:hAnsi="Arial" w:cs="Arial"/>
            <w:i/>
            <w:lang w:val="en-GB"/>
          </w:rPr>
          <w:t>https://toetsingonline.nl/</w:t>
        </w:r>
      </w:hyperlink>
    </w:p>
  </w:comment>
  <w:comment w:id="100" w:author="CCMO" w:date="2015-10-08T17:03:00Z" w:initials="CCMO">
    <w:p w14:paraId="034F6B31" w14:textId="77777777" w:rsidR="00D157E3" w:rsidRPr="000273B1" w:rsidRDefault="00D157E3">
      <w:pPr>
        <w:pStyle w:val="CommentText"/>
      </w:pPr>
      <w:r w:rsidRPr="005E60AE">
        <w:rPr>
          <w:rStyle w:val="CommentReference"/>
          <w:rFonts w:ascii="Arial" w:hAnsi="Arial" w:cs="Arial"/>
          <w:i/>
          <w:sz w:val="20"/>
          <w:szCs w:val="20"/>
        </w:rPr>
        <w:annotationRef/>
      </w:r>
      <w:r w:rsidRPr="000273B1">
        <w:rPr>
          <w:rFonts w:ascii="Arial" w:hAnsi="Arial" w:cs="Arial"/>
          <w:i/>
        </w:rPr>
        <w:t xml:space="preserve">Delete </w:t>
      </w:r>
      <w:proofErr w:type="spellStart"/>
      <w:r w:rsidRPr="000273B1">
        <w:rPr>
          <w:rFonts w:ascii="Arial" w:hAnsi="Arial" w:cs="Arial"/>
          <w:i/>
        </w:rPr>
        <w:t>what</w:t>
      </w:r>
      <w:proofErr w:type="spellEnd"/>
      <w:r w:rsidRPr="000273B1">
        <w:rPr>
          <w:rFonts w:ascii="Arial" w:hAnsi="Arial" w:cs="Arial"/>
          <w:i/>
        </w:rPr>
        <w:t xml:space="preserve"> is </w:t>
      </w:r>
      <w:proofErr w:type="spellStart"/>
      <w:r w:rsidRPr="000273B1">
        <w:rPr>
          <w:rFonts w:ascii="Arial" w:hAnsi="Arial" w:cs="Arial"/>
          <w:i/>
        </w:rPr>
        <w:t>not</w:t>
      </w:r>
      <w:proofErr w:type="spellEnd"/>
      <w:r w:rsidRPr="000273B1">
        <w:rPr>
          <w:rFonts w:ascii="Arial" w:hAnsi="Arial" w:cs="Arial"/>
          <w:i/>
        </w:rPr>
        <w:t xml:space="preserve"> </w:t>
      </w:r>
      <w:proofErr w:type="spellStart"/>
      <w:r w:rsidRPr="000273B1">
        <w:rPr>
          <w:rFonts w:ascii="Arial" w:hAnsi="Arial" w:cs="Arial"/>
          <w:i/>
        </w:rPr>
        <w:t>applicable</w:t>
      </w:r>
      <w:proofErr w:type="spellEnd"/>
      <w:r w:rsidRPr="000273B1">
        <w:rPr>
          <w:rFonts w:ascii="Arial" w:hAnsi="Arial" w:cs="Arial"/>
          <w:i/>
        </w:rPr>
        <w:t xml:space="preserve"> </w:t>
      </w:r>
    </w:p>
  </w:comment>
  <w:comment w:id="103" w:author="P.L.Y. Tang" w:date="2023-09-25T10:04:00Z" w:initials="PT">
    <w:p w14:paraId="600D9AE9" w14:textId="7D8EF797" w:rsidR="00D157E3" w:rsidRDefault="00D157E3">
      <w:pPr>
        <w:pStyle w:val="CommentText"/>
      </w:pPr>
      <w:r>
        <w:rPr>
          <w:rStyle w:val="CommentReference"/>
        </w:rPr>
        <w:annotationRef/>
      </w:r>
      <w:r w:rsidRPr="000273B1">
        <w:rPr>
          <w:u w:val="single"/>
        </w:rPr>
        <w:t>METC</w:t>
      </w:r>
      <w:r w:rsidR="000273B1" w:rsidRPr="000273B1">
        <w:rPr>
          <w:u w:val="single"/>
        </w:rPr>
        <w:t xml:space="preserve"> 4</w:t>
      </w:r>
      <w:r w:rsidRPr="000273B1">
        <w:rPr>
          <w:u w:val="single"/>
        </w:rPr>
        <w:t>:</w:t>
      </w:r>
      <w:r>
        <w:t xml:space="preserve"> </w:t>
      </w:r>
      <w:r w:rsidRPr="00D157E3">
        <w:t xml:space="preserve">Graag in lijn met 4.4 sample </w:t>
      </w:r>
      <w:proofErr w:type="spellStart"/>
      <w:r w:rsidRPr="00D157E3">
        <w:t>size</w:t>
      </w:r>
      <w:proofErr w:type="spellEnd"/>
      <w:r w:rsidRPr="00D157E3">
        <w:t xml:space="preserve">, hier specificeren dat (en hoe) berekend gaat worden of de kans op </w:t>
      </w:r>
      <w:proofErr w:type="spellStart"/>
      <w:r w:rsidRPr="00D157E3">
        <w:t>reduced</w:t>
      </w:r>
      <w:proofErr w:type="spellEnd"/>
      <w:r w:rsidRPr="00D157E3">
        <w:t xml:space="preserve"> </w:t>
      </w:r>
      <w:proofErr w:type="spellStart"/>
      <w:r w:rsidRPr="00D157E3">
        <w:t>coverage</w:t>
      </w:r>
      <w:proofErr w:type="spellEnd"/>
      <w:r w:rsidRPr="00D157E3">
        <w:t xml:space="preserve"> kleiner is dan 0.2.</w:t>
      </w:r>
    </w:p>
  </w:comment>
  <w:comment w:id="104" w:author="P.L.Y. Tang" w:date="2023-09-25T10:19:00Z" w:initials="PT">
    <w:p w14:paraId="012B539B" w14:textId="628CA124" w:rsidR="000273B1" w:rsidRPr="000273B1" w:rsidRDefault="000273B1">
      <w:pPr>
        <w:pStyle w:val="CommentText"/>
        <w:rPr>
          <w:i/>
        </w:rPr>
      </w:pPr>
      <w:r>
        <w:rPr>
          <w:rStyle w:val="CommentReference"/>
        </w:rPr>
        <w:annotationRef/>
      </w:r>
      <w:r>
        <w:rPr>
          <w:i/>
        </w:rPr>
        <w:t>Patrick: Wordt hier bedoeld met hoe dat berekend wordt, welke software ook gebruik?</w:t>
      </w:r>
    </w:p>
  </w:comment>
  <w:comment w:id="113" w:author="P.L.Y. Tang" w:date="2023-09-25T10:07:00Z" w:initials="PT">
    <w:p w14:paraId="3E87F16C" w14:textId="69901712" w:rsidR="00D157E3" w:rsidRPr="000273B1" w:rsidRDefault="00D157E3">
      <w:pPr>
        <w:pStyle w:val="CommentText"/>
        <w:rPr>
          <w:lang w:val="en-US"/>
        </w:rPr>
      </w:pPr>
      <w:r>
        <w:rPr>
          <w:rStyle w:val="CommentReference"/>
        </w:rPr>
        <w:annotationRef/>
      </w:r>
      <w:r w:rsidRPr="000273B1">
        <w:rPr>
          <w:u w:val="single"/>
          <w:lang w:val="en-US"/>
        </w:rPr>
        <w:t>METC</w:t>
      </w:r>
      <w:r w:rsidR="000273B1" w:rsidRPr="000273B1">
        <w:rPr>
          <w:u w:val="single"/>
          <w:lang w:val="en-US"/>
        </w:rPr>
        <w:t xml:space="preserve"> 5</w:t>
      </w:r>
      <w:r w:rsidRPr="000273B1">
        <w:rPr>
          <w:u w:val="single"/>
          <w:lang w:val="en-US"/>
        </w:rPr>
        <w:t>:</w:t>
      </w:r>
      <w:r w:rsidRPr="000273B1">
        <w:rPr>
          <w:lang w:val="en-US"/>
        </w:rPr>
        <w:t xml:space="preserve"> “A paired t-test will be used to test if the expected dose to important organs at risk differ…” </w:t>
      </w:r>
      <w:proofErr w:type="spellStart"/>
      <w:r w:rsidRPr="000273B1">
        <w:rPr>
          <w:lang w:val="en-US"/>
        </w:rPr>
        <w:t>graag</w:t>
      </w:r>
      <w:proofErr w:type="spellEnd"/>
      <w:r w:rsidRPr="000273B1">
        <w:rPr>
          <w:lang w:val="en-US"/>
        </w:rPr>
        <w:t xml:space="preserve"> </w:t>
      </w:r>
      <w:proofErr w:type="spellStart"/>
      <w:r w:rsidRPr="000273B1">
        <w:rPr>
          <w:lang w:val="en-US"/>
        </w:rPr>
        <w:t>specificeren</w:t>
      </w:r>
      <w:proofErr w:type="spellEnd"/>
      <w:r w:rsidRPr="000273B1">
        <w:rPr>
          <w:lang w:val="en-US"/>
        </w:rPr>
        <w:t xml:space="preserve"> of </w:t>
      </w:r>
      <w:proofErr w:type="spellStart"/>
      <w:r w:rsidRPr="000273B1">
        <w:rPr>
          <w:lang w:val="en-US"/>
        </w:rPr>
        <w:t>dit</w:t>
      </w:r>
      <w:proofErr w:type="spellEnd"/>
      <w:r w:rsidRPr="000273B1">
        <w:rPr>
          <w:lang w:val="en-US"/>
        </w:rPr>
        <w:t xml:space="preserve"> </w:t>
      </w:r>
      <w:proofErr w:type="spellStart"/>
      <w:r w:rsidRPr="000273B1">
        <w:rPr>
          <w:lang w:val="en-US"/>
        </w:rPr>
        <w:t>een</w:t>
      </w:r>
      <w:proofErr w:type="spellEnd"/>
      <w:r w:rsidRPr="000273B1">
        <w:rPr>
          <w:lang w:val="en-US"/>
        </w:rPr>
        <w:t xml:space="preserve"> </w:t>
      </w:r>
      <w:proofErr w:type="spellStart"/>
      <w:r w:rsidRPr="000273B1">
        <w:rPr>
          <w:lang w:val="en-US"/>
        </w:rPr>
        <w:t>éénzijdige</w:t>
      </w:r>
      <w:proofErr w:type="spellEnd"/>
      <w:r w:rsidRPr="000273B1">
        <w:rPr>
          <w:lang w:val="en-US"/>
        </w:rPr>
        <w:t xml:space="preserve"> of </w:t>
      </w:r>
      <w:proofErr w:type="spellStart"/>
      <w:r w:rsidRPr="000273B1">
        <w:rPr>
          <w:lang w:val="en-US"/>
        </w:rPr>
        <w:t>tweezijdige</w:t>
      </w:r>
      <w:proofErr w:type="spellEnd"/>
      <w:r w:rsidRPr="000273B1">
        <w:rPr>
          <w:lang w:val="en-US"/>
        </w:rPr>
        <w:t xml:space="preserve"> test is.</w:t>
      </w:r>
    </w:p>
  </w:comment>
  <w:comment w:id="114" w:author="P.L.Y. Tang" w:date="2023-09-25T10:13:00Z" w:initials="PT">
    <w:p w14:paraId="3B4A320D" w14:textId="001EBE8D" w:rsidR="00D157E3" w:rsidRPr="00E13DB7" w:rsidRDefault="00D157E3">
      <w:pPr>
        <w:pStyle w:val="CommentText"/>
        <w:rPr>
          <w:i/>
          <w:lang w:val="en-US"/>
        </w:rPr>
      </w:pPr>
      <w:r>
        <w:rPr>
          <w:rStyle w:val="CommentReference"/>
        </w:rPr>
        <w:annotationRef/>
      </w:r>
      <w:r>
        <w:rPr>
          <w:i/>
        </w:rPr>
        <w:t xml:space="preserve">Patrick: Is dit dan een </w:t>
      </w:r>
      <w:proofErr w:type="spellStart"/>
      <w:r>
        <w:rPr>
          <w:i/>
        </w:rPr>
        <w:t>one-tailed</w:t>
      </w:r>
      <w:proofErr w:type="spellEnd"/>
      <w:r>
        <w:rPr>
          <w:i/>
        </w:rPr>
        <w:t xml:space="preserve"> t-test. Ik ver</w:t>
      </w:r>
      <w:r w:rsidR="000273B1">
        <w:rPr>
          <w:i/>
        </w:rPr>
        <w:t xml:space="preserve">wacht namelijk dat de dosis in de </w:t>
      </w:r>
      <w:proofErr w:type="spellStart"/>
      <w:r w:rsidR="000273B1">
        <w:rPr>
          <w:i/>
        </w:rPr>
        <w:t>OARs</w:t>
      </w:r>
      <w:proofErr w:type="spellEnd"/>
      <w:r w:rsidR="000273B1">
        <w:rPr>
          <w:i/>
        </w:rPr>
        <w:t xml:space="preserve"> lager zou zijn met de </w:t>
      </w:r>
      <w:proofErr w:type="spellStart"/>
      <w:r w:rsidR="000273B1">
        <w:rPr>
          <w:i/>
        </w:rPr>
        <w:t>CTV</w:t>
      </w:r>
      <w:r w:rsidR="000273B1">
        <w:rPr>
          <w:i/>
          <w:vertAlign w:val="subscript"/>
        </w:rPr>
        <w:t>aMRI</w:t>
      </w:r>
      <w:proofErr w:type="spellEnd"/>
      <w:r w:rsidR="000273B1">
        <w:rPr>
          <w:i/>
        </w:rPr>
        <w:t xml:space="preserve">; theoretisch kan deze ook hoger zijn, maar dat is zeer onwaarschijnlijk. </w:t>
      </w:r>
      <w:r w:rsidR="000273B1">
        <w:rPr>
          <w:i/>
        </w:rPr>
        <w:br/>
      </w:r>
      <w:r w:rsidR="000273B1">
        <w:rPr>
          <w:i/>
        </w:rPr>
        <w:br/>
      </w:r>
      <w:r w:rsidR="000273B1" w:rsidRPr="00E13DB7">
        <w:rPr>
          <w:i/>
          <w:lang w:val="en-US"/>
        </w:rPr>
        <w:t>H</w:t>
      </w:r>
      <w:r w:rsidR="000273B1" w:rsidRPr="00E13DB7">
        <w:rPr>
          <w:i/>
          <w:vertAlign w:val="subscript"/>
          <w:lang w:val="en-US"/>
        </w:rPr>
        <w:t>0</w:t>
      </w:r>
      <w:r w:rsidR="000273B1" w:rsidRPr="00E13DB7">
        <w:rPr>
          <w:i/>
          <w:lang w:val="en-US"/>
        </w:rPr>
        <w:t xml:space="preserve">: </w:t>
      </w:r>
      <w:r w:rsidR="000273B1">
        <w:rPr>
          <w:rFonts w:ascii="Constantia" w:hAnsi="Constantia"/>
          <w:i/>
        </w:rPr>
        <w:t>μ</w:t>
      </w:r>
      <w:proofErr w:type="spellStart"/>
      <w:r w:rsidR="000273B1" w:rsidRPr="00E13DB7">
        <w:rPr>
          <w:i/>
          <w:vertAlign w:val="subscript"/>
          <w:lang w:val="en-US"/>
        </w:rPr>
        <w:t>dosis</w:t>
      </w:r>
      <w:proofErr w:type="spellEnd"/>
      <w:r w:rsidR="000273B1" w:rsidRPr="00E13DB7">
        <w:rPr>
          <w:i/>
          <w:lang w:val="en-US"/>
        </w:rPr>
        <w:t xml:space="preserve">  =  X</w:t>
      </w:r>
    </w:p>
    <w:p w14:paraId="5AFE5C06" w14:textId="4E9F8254" w:rsidR="000273B1" w:rsidRPr="00E13DB7" w:rsidRDefault="000273B1">
      <w:pPr>
        <w:pStyle w:val="CommentText"/>
        <w:rPr>
          <w:i/>
          <w:lang w:val="en-US"/>
        </w:rPr>
      </w:pPr>
      <w:r w:rsidRPr="00E13DB7">
        <w:rPr>
          <w:i/>
          <w:lang w:val="en-US"/>
        </w:rPr>
        <w:t>H</w:t>
      </w:r>
      <w:r w:rsidRPr="00E13DB7">
        <w:rPr>
          <w:i/>
          <w:vertAlign w:val="subscript"/>
          <w:lang w:val="en-US"/>
        </w:rPr>
        <w:t>A</w:t>
      </w:r>
      <w:r w:rsidRPr="00E13DB7">
        <w:rPr>
          <w:i/>
          <w:lang w:val="en-US"/>
        </w:rPr>
        <w:t xml:space="preserve">: </w:t>
      </w:r>
      <w:r>
        <w:rPr>
          <w:rFonts w:ascii="Constantia" w:hAnsi="Constantia"/>
          <w:i/>
        </w:rPr>
        <w:t>μ</w:t>
      </w:r>
      <w:proofErr w:type="spellStart"/>
      <w:r w:rsidRPr="00E13DB7">
        <w:rPr>
          <w:i/>
          <w:vertAlign w:val="subscript"/>
          <w:lang w:val="en-US"/>
        </w:rPr>
        <w:t>dosis</w:t>
      </w:r>
      <w:proofErr w:type="spellEnd"/>
      <w:r w:rsidRPr="00E13DB7">
        <w:rPr>
          <w:i/>
          <w:vertAlign w:val="subscript"/>
          <w:lang w:val="en-US"/>
        </w:rPr>
        <w:t xml:space="preserve">  </w:t>
      </w:r>
      <w:r w:rsidRPr="00E13DB7">
        <w:rPr>
          <w:rFonts w:ascii="Constantia" w:hAnsi="Constantia"/>
          <w:i/>
          <w:lang w:val="en-US"/>
        </w:rPr>
        <w:t>&lt;  X</w:t>
      </w:r>
    </w:p>
  </w:comment>
  <w:comment w:id="123" w:author="CCMO" w:date="2015-10-08T17:03:00Z" w:initials="CCMO">
    <w:p w14:paraId="7ABA13A8" w14:textId="77777777" w:rsidR="00D157E3" w:rsidRDefault="00D157E3" w:rsidP="001A7067">
      <w:pPr>
        <w:spacing w:line="360" w:lineRule="auto"/>
        <w:ind w:left="340"/>
        <w:rPr>
          <w:i/>
          <w:sz w:val="20"/>
          <w:szCs w:val="20"/>
          <w:lang w:val="en-GB"/>
        </w:rPr>
      </w:pPr>
      <w:r>
        <w:rPr>
          <w:rStyle w:val="CommentReference"/>
          <w:b/>
          <w:bCs/>
          <w:iCs/>
        </w:rPr>
        <w:annotationRef/>
      </w:r>
      <w:r w:rsidRPr="00C4040E">
        <w:rPr>
          <w:i/>
          <w:sz w:val="20"/>
          <w:szCs w:val="20"/>
          <w:lang w:val="en-GB"/>
        </w:rPr>
        <w:t xml:space="preserve">Section 4, subsection 2, of the WMO stipulates that a minor or legally incompetent adult cannot be forced to undergo a treatment or behave in a particular manner in the context of non-therapeutic research against his or her will. </w:t>
      </w:r>
    </w:p>
    <w:p w14:paraId="4F911428" w14:textId="77777777" w:rsidR="00D157E3" w:rsidRDefault="00D157E3" w:rsidP="001A7067">
      <w:pPr>
        <w:spacing w:line="360" w:lineRule="auto"/>
        <w:ind w:left="340"/>
        <w:rPr>
          <w:i/>
          <w:sz w:val="20"/>
          <w:szCs w:val="20"/>
          <w:lang w:val="en-GB"/>
        </w:rPr>
      </w:pPr>
    </w:p>
    <w:p w14:paraId="0BBF33C0" w14:textId="77777777" w:rsidR="00D157E3" w:rsidRDefault="00D157E3" w:rsidP="001A7067">
      <w:pPr>
        <w:spacing w:line="360" w:lineRule="auto"/>
        <w:ind w:left="340"/>
        <w:rPr>
          <w:i/>
          <w:sz w:val="20"/>
          <w:szCs w:val="20"/>
          <w:lang w:val="en-GB"/>
        </w:rPr>
      </w:pPr>
      <w:r w:rsidRPr="00C4040E">
        <w:rPr>
          <w:i/>
          <w:sz w:val="20"/>
          <w:szCs w:val="20"/>
          <w:lang w:val="en-GB"/>
        </w:rPr>
        <w:t xml:space="preserve">Consequently, if minors and/or incompetent adults are to be used as subjects in a non-therapeutic research project, the protocol or patient information must state the grounds on which a subject will be deemed to object. </w:t>
      </w:r>
    </w:p>
    <w:p w14:paraId="413111D6" w14:textId="77777777" w:rsidR="00D157E3" w:rsidRDefault="00D157E3" w:rsidP="001A7067">
      <w:pPr>
        <w:spacing w:line="360" w:lineRule="auto"/>
        <w:ind w:left="340"/>
        <w:rPr>
          <w:i/>
          <w:sz w:val="20"/>
          <w:szCs w:val="20"/>
          <w:lang w:val="en-GB"/>
        </w:rPr>
      </w:pPr>
    </w:p>
    <w:p w14:paraId="1286045B" w14:textId="77777777" w:rsidR="00D157E3" w:rsidRPr="00562611" w:rsidRDefault="00D157E3" w:rsidP="001A7067">
      <w:pPr>
        <w:spacing w:line="360" w:lineRule="auto"/>
        <w:ind w:left="340"/>
        <w:rPr>
          <w:lang w:val="en-US"/>
        </w:rPr>
      </w:pPr>
      <w:r w:rsidRPr="00C4040E">
        <w:rPr>
          <w:i/>
          <w:sz w:val="20"/>
          <w:szCs w:val="20"/>
          <w:lang w:val="en-GB"/>
        </w:rPr>
        <w:t xml:space="preserve">There are three codes of conduct which can be found on the website of the CCMO: </w:t>
      </w:r>
      <w:hyperlink r:id="rId3" w:history="1">
        <w:r w:rsidRPr="00C4040E">
          <w:rPr>
            <w:rStyle w:val="Hyperlink"/>
            <w:rFonts w:ascii="Arial" w:hAnsi="Arial" w:cs="Arial"/>
            <w:i/>
            <w:iCs/>
            <w:sz w:val="20"/>
            <w:szCs w:val="20"/>
            <w:u w:val="none"/>
            <w:lang w:val="en-GB"/>
          </w:rPr>
          <w:t>www.ccmo.nl</w:t>
        </w:r>
      </w:hyperlink>
      <w:r w:rsidRPr="00C4040E">
        <w:rPr>
          <w:i/>
          <w:sz w:val="20"/>
          <w:szCs w:val="20"/>
          <w:lang w:val="en-GB"/>
        </w:rPr>
        <w:t>).</w:t>
      </w:r>
    </w:p>
  </w:comment>
  <w:comment w:id="125" w:author="CCMO" w:date="2015-10-08T17:03:00Z" w:initials="CCMO">
    <w:p w14:paraId="3A61C0B8" w14:textId="77777777" w:rsidR="00D157E3" w:rsidRDefault="00D157E3" w:rsidP="001A7067">
      <w:pPr>
        <w:pStyle w:val="CommentText"/>
        <w:rPr>
          <w:rFonts w:ascii="Arial" w:hAnsi="Arial" w:cs="Arial"/>
          <w:i/>
          <w:iCs/>
          <w:lang w:val="en-GB"/>
        </w:rPr>
      </w:pPr>
      <w:r>
        <w:rPr>
          <w:rStyle w:val="CommentReference"/>
        </w:rPr>
        <w:annotationRef/>
      </w:r>
      <w:r w:rsidRPr="009E43B3">
        <w:rPr>
          <w:rFonts w:ascii="Arial" w:hAnsi="Arial" w:cs="Arial"/>
          <w:i/>
          <w:iCs/>
          <w:lang w:val="en-GB"/>
        </w:rPr>
        <w:t>For studies with capacitated adults and therapeutic research with minors and incapacitated subjects, it should be explained why the risk to and burden for the subject will be in proportion to the potential value of the research and, if applicable, it should be stated to which extent the research may be beneficial to the subject</w:t>
      </w:r>
      <w:r>
        <w:rPr>
          <w:rFonts w:ascii="Arial" w:hAnsi="Arial" w:cs="Arial"/>
          <w:i/>
          <w:iCs/>
          <w:lang w:val="en-GB"/>
        </w:rPr>
        <w:t>.</w:t>
      </w:r>
      <w:r w:rsidRPr="009E43B3">
        <w:rPr>
          <w:rFonts w:ascii="Arial" w:hAnsi="Arial" w:cs="Arial"/>
          <w:i/>
          <w:iCs/>
          <w:lang w:val="en-GB"/>
        </w:rPr>
        <w:t xml:space="preserve">. </w:t>
      </w:r>
    </w:p>
    <w:p w14:paraId="532B2C62" w14:textId="77777777" w:rsidR="00D157E3" w:rsidRDefault="00D157E3" w:rsidP="001A7067">
      <w:pPr>
        <w:pStyle w:val="CommentText"/>
        <w:rPr>
          <w:rFonts w:ascii="Arial" w:hAnsi="Arial" w:cs="Arial"/>
          <w:i/>
          <w:iCs/>
          <w:lang w:val="en-GB"/>
        </w:rPr>
      </w:pPr>
    </w:p>
    <w:p w14:paraId="3A5287C4" w14:textId="77777777" w:rsidR="00D157E3" w:rsidRDefault="00D157E3" w:rsidP="001A7067">
      <w:pPr>
        <w:pStyle w:val="CommentText"/>
        <w:rPr>
          <w:rFonts w:ascii="Arial" w:hAnsi="Arial" w:cs="Arial"/>
          <w:i/>
          <w:iCs/>
          <w:lang w:val="en-GB"/>
        </w:rPr>
      </w:pPr>
      <w:r w:rsidRPr="009E43B3">
        <w:rPr>
          <w:rFonts w:ascii="Arial" w:hAnsi="Arial" w:cs="Arial"/>
          <w:i/>
          <w:iCs/>
          <w:lang w:val="en-GB"/>
        </w:rPr>
        <w:t>In case of non-therapeutic research with minors and incapacitated subjects it should be stated why the risks associated with participation can be considered negligible and the burden can be considered minimal.</w:t>
      </w:r>
      <w:r w:rsidRPr="009E43B3">
        <w:rPr>
          <w:rFonts w:ascii="Arial" w:hAnsi="Arial" w:cs="Arial"/>
          <w:i/>
          <w:iCs/>
          <w:lang w:val="en-GB"/>
        </w:rPr>
        <w:br/>
      </w:r>
    </w:p>
    <w:p w14:paraId="0B2F2DB8" w14:textId="77777777" w:rsidR="00D157E3" w:rsidRPr="00562611" w:rsidRDefault="00D157E3">
      <w:pPr>
        <w:pStyle w:val="CommentText"/>
        <w:rPr>
          <w:lang w:val="en-US"/>
        </w:rPr>
      </w:pPr>
      <w:r w:rsidRPr="009E43B3">
        <w:rPr>
          <w:rFonts w:ascii="Arial" w:hAnsi="Arial" w:cs="Arial"/>
          <w:i/>
          <w:iCs/>
          <w:lang w:val="en-GB"/>
        </w:rPr>
        <w:t>If the study population includes minors and/or incapacitated adults or dependent subjects and the study is non-therapeutic, it should also be explained why the research may be regarded as group-related.</w:t>
      </w:r>
      <w:r>
        <w:rPr>
          <w:rFonts w:ascii="Arial" w:hAnsi="Arial" w:cs="Arial"/>
          <w:i/>
          <w:iCs/>
          <w:lang w:val="en-GB"/>
        </w:rPr>
        <w:t xml:space="preserve"> </w:t>
      </w:r>
      <w:r w:rsidRPr="009E43B3">
        <w:rPr>
          <w:rFonts w:ascii="Arial" w:hAnsi="Arial" w:cs="Arial"/>
          <w:i/>
          <w:iCs/>
          <w:lang w:val="en-GB"/>
        </w:rPr>
        <w:t>A study may be deemed to be group-related if it is evident that it could not be conducted without the participation of subjects belonging to the group in question</w:t>
      </w:r>
    </w:p>
  </w:comment>
  <w:comment w:id="127" w:author="CCMO" w:date="2015-10-08T17:03:00Z" w:initials="CCMO">
    <w:p w14:paraId="2BF99235" w14:textId="77777777" w:rsidR="00D157E3" w:rsidRDefault="00D157E3">
      <w:pPr>
        <w:pStyle w:val="CommentText"/>
        <w:rPr>
          <w:rFonts w:ascii="Arial" w:hAnsi="Arial" w:cs="Arial"/>
          <w:i/>
          <w:iCs/>
          <w:lang w:val="en-GB"/>
        </w:rPr>
      </w:pPr>
      <w:r>
        <w:rPr>
          <w:rStyle w:val="CommentReference"/>
        </w:rPr>
        <w:annotationRef/>
      </w:r>
      <w:r w:rsidRPr="009E43B3">
        <w:rPr>
          <w:rFonts w:ascii="Arial" w:hAnsi="Arial" w:cs="Arial"/>
          <w:i/>
          <w:iCs/>
          <w:lang w:val="en-GB"/>
        </w:rPr>
        <w:t>An insurance for subjects participating in medical research, that falls within the scope of the WMO, should be available in accordance with the legal requirements of article 7 of the WMO</w:t>
      </w:r>
      <w:r>
        <w:rPr>
          <w:rFonts w:ascii="Arial" w:hAnsi="Arial" w:cs="Arial"/>
          <w:i/>
          <w:iCs/>
          <w:strike/>
          <w:lang w:val="en-GB"/>
        </w:rPr>
        <w:t>.</w:t>
      </w:r>
    </w:p>
    <w:p w14:paraId="206AD518" w14:textId="77777777" w:rsidR="00D157E3" w:rsidRDefault="00D157E3">
      <w:pPr>
        <w:pStyle w:val="CommentText"/>
        <w:rPr>
          <w:rFonts w:ascii="Arial" w:hAnsi="Arial" w:cs="Arial"/>
          <w:i/>
          <w:iCs/>
          <w:lang w:val="en-GB"/>
        </w:rPr>
      </w:pPr>
    </w:p>
    <w:p w14:paraId="3D7DCB64" w14:textId="77777777" w:rsidR="00D157E3" w:rsidRPr="00562611" w:rsidRDefault="00D157E3">
      <w:pPr>
        <w:pStyle w:val="CommentText"/>
        <w:rPr>
          <w:lang w:val="en-US"/>
        </w:rPr>
      </w:pPr>
      <w:r>
        <w:rPr>
          <w:rFonts w:ascii="Arial" w:hAnsi="Arial" w:cs="Arial"/>
          <w:i/>
          <w:iCs/>
          <w:lang w:val="en-GB"/>
        </w:rPr>
        <w:t xml:space="preserve">If the sponsor </w:t>
      </w:r>
      <w:r w:rsidRPr="009E43B3">
        <w:rPr>
          <w:rFonts w:ascii="Arial" w:hAnsi="Arial" w:cs="Arial"/>
          <w:i/>
          <w:iCs/>
          <w:lang w:val="en-GB"/>
        </w:rPr>
        <w:t>wishes to obtain dispensation from the statutory obligation to provide insurance, because participating in the study is without risks, a reasoned request should be made to the accredited METC</w:t>
      </w:r>
      <w:r>
        <w:rPr>
          <w:rFonts w:ascii="Arial" w:hAnsi="Arial" w:cs="Arial"/>
          <w:i/>
          <w:iCs/>
          <w:lang w:val="en-GB"/>
        </w:rPr>
        <w:t xml:space="preserve"> and this dispensation should be mentioned here.</w:t>
      </w:r>
    </w:p>
  </w:comment>
  <w:comment w:id="136" w:author="CCMO" w:date="2018-09-24T10:27:00Z" w:initials="CCMO">
    <w:p w14:paraId="1DF094B8" w14:textId="77777777" w:rsidR="00D157E3" w:rsidRDefault="00D157E3">
      <w:pPr>
        <w:pStyle w:val="CommentText"/>
        <w:rPr>
          <w:rFonts w:ascii="Arial" w:hAnsi="Arial" w:cs="Arial"/>
          <w:i/>
          <w:lang w:val="en-GB"/>
        </w:rPr>
      </w:pPr>
      <w:r>
        <w:rPr>
          <w:rStyle w:val="CommentReference"/>
        </w:rPr>
        <w:annotationRef/>
      </w:r>
      <w:r w:rsidRPr="00A524FE">
        <w:rPr>
          <w:rFonts w:ascii="Arial" w:hAnsi="Arial" w:cs="Arial"/>
          <w:i/>
          <w:lang w:val="en-US"/>
        </w:rPr>
        <w:t xml:space="preserve">Data should be handled confidentially. </w:t>
      </w:r>
      <w:r>
        <w:rPr>
          <w:rFonts w:ascii="Arial" w:hAnsi="Arial" w:cs="Arial"/>
          <w:i/>
          <w:lang w:val="en-GB"/>
        </w:rPr>
        <w:t xml:space="preserve">As long as </w:t>
      </w:r>
      <w:r w:rsidRPr="00C4040E">
        <w:rPr>
          <w:rFonts w:ascii="Arial" w:hAnsi="Arial" w:cs="Arial"/>
          <w:i/>
          <w:lang w:val="en-GB"/>
        </w:rPr>
        <w:t xml:space="preserve">it is necessary to be able to trace data to an individual subject, a subject identification code list can be used to link the data to the subject. The code should not be based on the patient initials and birth-date. </w:t>
      </w:r>
    </w:p>
    <w:p w14:paraId="31862512" w14:textId="77777777" w:rsidR="00D157E3" w:rsidRDefault="00D157E3">
      <w:pPr>
        <w:pStyle w:val="CommentText"/>
        <w:rPr>
          <w:rFonts w:ascii="Arial" w:hAnsi="Arial" w:cs="Arial"/>
          <w:i/>
          <w:lang w:val="en-GB"/>
        </w:rPr>
      </w:pPr>
    </w:p>
    <w:p w14:paraId="0248EF4C" w14:textId="77777777" w:rsidR="00D157E3" w:rsidRDefault="00D157E3">
      <w:pPr>
        <w:pStyle w:val="CommentText"/>
        <w:rPr>
          <w:rFonts w:ascii="Arial" w:hAnsi="Arial" w:cs="Arial"/>
          <w:i/>
          <w:lang w:val="en-GB"/>
        </w:rPr>
      </w:pPr>
      <w:r w:rsidRPr="00C4040E">
        <w:rPr>
          <w:rFonts w:ascii="Arial" w:hAnsi="Arial" w:cs="Arial"/>
          <w:i/>
          <w:lang w:val="en-GB"/>
        </w:rPr>
        <w:t xml:space="preserve">The key to the code should be safeguarded by the investigator or an independent person/committee (e.g. notary) in case the data or human material is kept for a longer period of time(see also the code of proper use: </w:t>
      </w:r>
      <w:r>
        <w:rPr>
          <w:rFonts w:ascii="Arial" w:hAnsi="Arial" w:cs="Arial"/>
          <w:i/>
          <w:lang w:val="en-GB"/>
        </w:rPr>
        <w:t>www.federa.org</w:t>
      </w:r>
      <w:r w:rsidRPr="00C4040E">
        <w:rPr>
          <w:rFonts w:ascii="Arial" w:hAnsi="Arial" w:cs="Arial"/>
          <w:i/>
          <w:lang w:val="en-GB"/>
        </w:rPr>
        <w:t xml:space="preserve">). </w:t>
      </w:r>
    </w:p>
    <w:p w14:paraId="4310DC39" w14:textId="77777777" w:rsidR="00D157E3" w:rsidRDefault="00D157E3">
      <w:pPr>
        <w:pStyle w:val="CommentText"/>
        <w:rPr>
          <w:rFonts w:ascii="Arial" w:hAnsi="Arial" w:cs="Arial"/>
          <w:i/>
          <w:lang w:val="en-GB"/>
        </w:rPr>
      </w:pPr>
    </w:p>
    <w:p w14:paraId="78DD5797" w14:textId="77777777" w:rsidR="00D157E3" w:rsidRPr="00562611" w:rsidRDefault="00D157E3">
      <w:pPr>
        <w:pStyle w:val="CommentText"/>
        <w:rPr>
          <w:lang w:val="en-US"/>
        </w:rPr>
      </w:pPr>
      <w:r w:rsidRPr="00C4040E">
        <w:rPr>
          <w:rFonts w:ascii="Arial" w:hAnsi="Arial" w:cs="Arial"/>
          <w:i/>
          <w:lang w:val="en-GB"/>
        </w:rPr>
        <w:t xml:space="preserve">The handling of personal data should comply with the </w:t>
      </w:r>
      <w:r>
        <w:rPr>
          <w:rFonts w:ascii="Arial" w:hAnsi="Arial" w:cs="Arial"/>
          <w:i/>
          <w:lang w:val="en-GB"/>
        </w:rPr>
        <w:t xml:space="preserve">EU General Data Protection Regulation and the </w:t>
      </w:r>
      <w:r w:rsidRPr="00C4040E">
        <w:rPr>
          <w:rFonts w:ascii="Arial" w:hAnsi="Arial" w:cs="Arial"/>
          <w:i/>
          <w:lang w:val="en-GB"/>
        </w:rPr>
        <w:t xml:space="preserve">Dutch </w:t>
      </w:r>
      <w:r>
        <w:rPr>
          <w:rFonts w:ascii="Arial" w:hAnsi="Arial" w:cs="Arial"/>
          <w:i/>
          <w:lang w:val="en-GB"/>
        </w:rPr>
        <w:t xml:space="preserve">Act on Implementation of the General Data Protection Regulation. </w:t>
      </w:r>
      <w:r w:rsidRPr="00C4040E">
        <w:rPr>
          <w:rFonts w:ascii="Arial" w:hAnsi="Arial" w:cs="Arial"/>
          <w:i/>
          <w:lang w:val="en-GB"/>
        </w:rPr>
        <w:t xml:space="preserve">(in Dutch: </w:t>
      </w:r>
      <w:proofErr w:type="spellStart"/>
      <w:r>
        <w:rPr>
          <w:rFonts w:ascii="Arial" w:hAnsi="Arial" w:cs="Arial"/>
          <w:i/>
          <w:lang w:val="en-GB"/>
        </w:rPr>
        <w:t>Uitvoeringswet</w:t>
      </w:r>
      <w:proofErr w:type="spellEnd"/>
      <w:r>
        <w:rPr>
          <w:rFonts w:ascii="Arial" w:hAnsi="Arial" w:cs="Arial"/>
          <w:i/>
          <w:lang w:val="en-GB"/>
        </w:rPr>
        <w:t xml:space="preserve"> AVG, UAVG</w:t>
      </w:r>
      <w:r w:rsidRPr="00C4040E">
        <w:rPr>
          <w:rFonts w:ascii="Arial" w:hAnsi="Arial" w:cs="Arial"/>
          <w:i/>
          <w:lang w:val="en-GB"/>
        </w:rPr>
        <w:t>).</w:t>
      </w:r>
    </w:p>
  </w:comment>
  <w:comment w:id="161" w:author="CCMO" w:date="2015-10-08T17:03:00Z" w:initials="CCMO">
    <w:p w14:paraId="5E762760" w14:textId="77777777" w:rsidR="00D157E3" w:rsidRDefault="00D157E3" w:rsidP="001A7067">
      <w:pPr>
        <w:spacing w:line="360" w:lineRule="auto"/>
        <w:ind w:left="340"/>
        <w:rPr>
          <w:i/>
          <w:lang w:val="en-GB"/>
        </w:rPr>
      </w:pPr>
      <w:r>
        <w:rPr>
          <w:rStyle w:val="CommentReference"/>
        </w:rPr>
        <w:annotationRef/>
      </w:r>
      <w:r w:rsidRPr="004D7159">
        <w:rPr>
          <w:i/>
          <w:lang w:val="en-GB"/>
        </w:rPr>
        <w:t>The documentation that will be included in the submission should cover the following information:</w:t>
      </w:r>
    </w:p>
    <w:p w14:paraId="75D180E3" w14:textId="77777777" w:rsidR="00D157E3" w:rsidRPr="004D7159" w:rsidRDefault="00D157E3" w:rsidP="001A7067">
      <w:pPr>
        <w:spacing w:line="360" w:lineRule="auto"/>
        <w:ind w:left="340"/>
        <w:rPr>
          <w:i/>
          <w:lang w:val="en-GB"/>
        </w:rPr>
      </w:pPr>
    </w:p>
    <w:p w14:paraId="014A7DB4" w14:textId="77777777" w:rsidR="00D157E3" w:rsidRDefault="00D157E3" w:rsidP="00BB0AF8">
      <w:pPr>
        <w:numPr>
          <w:ilvl w:val="0"/>
          <w:numId w:val="9"/>
        </w:numPr>
        <w:spacing w:line="360" w:lineRule="auto"/>
        <w:rPr>
          <w:i/>
          <w:lang w:val="en-GB"/>
        </w:rPr>
      </w:pPr>
      <w:r w:rsidRPr="004D7159">
        <w:rPr>
          <w:i/>
          <w:lang w:val="en-GB"/>
        </w:rPr>
        <w:t xml:space="preserve"> Covering letter, including the reasons for the amendment in one or two sentences, a brief description of the changes that are included in the amendment and the name of the documents that are modified;</w:t>
      </w:r>
    </w:p>
    <w:p w14:paraId="21C511F9" w14:textId="77777777" w:rsidR="00D157E3" w:rsidRPr="00BB0AF8" w:rsidRDefault="00D157E3" w:rsidP="00BB0AF8">
      <w:pPr>
        <w:spacing w:line="360" w:lineRule="auto"/>
        <w:rPr>
          <w:i/>
          <w:lang w:val="en-GB"/>
        </w:rPr>
      </w:pPr>
    </w:p>
    <w:p w14:paraId="204F3E0C" w14:textId="77777777" w:rsidR="00D157E3" w:rsidRDefault="00D157E3" w:rsidP="001A7067">
      <w:pPr>
        <w:numPr>
          <w:ilvl w:val="0"/>
          <w:numId w:val="9"/>
        </w:numPr>
        <w:spacing w:line="360" w:lineRule="auto"/>
        <w:rPr>
          <w:i/>
          <w:lang w:val="en-GB"/>
        </w:rPr>
      </w:pPr>
      <w:r w:rsidRPr="004D7159">
        <w:rPr>
          <w:i/>
          <w:lang w:val="en-GB"/>
        </w:rPr>
        <w:t xml:space="preserve"> An extract of the modified documents, where applicable, showing both the previous and new wording, where applicable.</w:t>
      </w:r>
    </w:p>
    <w:p w14:paraId="1B0C275E" w14:textId="77777777" w:rsidR="00D157E3" w:rsidRPr="004D7159" w:rsidRDefault="00D157E3" w:rsidP="00BB0AF8">
      <w:pPr>
        <w:spacing w:line="360" w:lineRule="auto"/>
        <w:rPr>
          <w:i/>
          <w:lang w:val="en-GB"/>
        </w:rPr>
      </w:pPr>
    </w:p>
    <w:p w14:paraId="3C4F0A8B" w14:textId="77777777" w:rsidR="00D157E3" w:rsidRPr="00562611" w:rsidRDefault="00D157E3" w:rsidP="001A7067">
      <w:pPr>
        <w:numPr>
          <w:ilvl w:val="0"/>
          <w:numId w:val="9"/>
        </w:numPr>
        <w:spacing w:line="360" w:lineRule="auto"/>
        <w:rPr>
          <w:lang w:val="en-US"/>
        </w:rPr>
      </w:pPr>
      <w:r w:rsidRPr="00BB0AF8">
        <w:rPr>
          <w:i/>
          <w:sz w:val="20"/>
          <w:szCs w:val="20"/>
          <w:lang w:val="en-GB"/>
        </w:rPr>
        <w:t xml:space="preserve"> The new version of the modified documents, where applicable, identified with updated number of version and date.</w:t>
      </w:r>
    </w:p>
  </w:comment>
  <w:comment w:id="164" w:author="CCMO" w:date="2015-10-08T17:03:00Z" w:initials="CCMO">
    <w:p w14:paraId="3F5439F8" w14:textId="77777777" w:rsidR="00D157E3" w:rsidRPr="00562611" w:rsidRDefault="00D157E3">
      <w:pPr>
        <w:pStyle w:val="CommentText"/>
        <w:rPr>
          <w:lang w:val="en-US"/>
        </w:rPr>
      </w:pPr>
      <w:r>
        <w:rPr>
          <w:rStyle w:val="CommentReference"/>
        </w:rPr>
        <w:annotationRef/>
      </w:r>
      <w:r>
        <w:rPr>
          <w:rFonts w:ascii="Arial" w:hAnsi="Arial" w:cs="Arial"/>
          <w:i/>
          <w:lang w:val="en-GB"/>
        </w:rPr>
        <w:t>F</w:t>
      </w:r>
      <w:r w:rsidRPr="00F40CD7">
        <w:rPr>
          <w:rFonts w:ascii="Arial" w:hAnsi="Arial" w:cs="Arial"/>
          <w:i/>
          <w:lang w:val="en-GB"/>
        </w:rPr>
        <w:t>or studies with an investigational medicinal product</w:t>
      </w:r>
      <w:r>
        <w:rPr>
          <w:rFonts w:ascii="Arial" w:hAnsi="Arial" w:cs="Arial"/>
          <w:i/>
          <w:lang w:val="en-GB"/>
        </w:rPr>
        <w:t>, end of study report should also be submitted to the competent authority within a period of 90 days and 15 days for premature ending.</w:t>
      </w:r>
    </w:p>
  </w:comment>
  <w:comment w:id="165" w:author="CCMO" w:date="2015-10-08T17:03:00Z" w:initials="CCMO">
    <w:p w14:paraId="1D40BB8F" w14:textId="77777777" w:rsidR="00D157E3" w:rsidRPr="00562611" w:rsidRDefault="00D157E3">
      <w:pPr>
        <w:pStyle w:val="CommentText"/>
        <w:rPr>
          <w:lang w:val="en-US"/>
        </w:rPr>
      </w:pPr>
      <w:r>
        <w:rPr>
          <w:rStyle w:val="CommentReference"/>
        </w:rPr>
        <w:annotationRef/>
      </w:r>
      <w:r w:rsidRPr="004D7159">
        <w:rPr>
          <w:rFonts w:ascii="Arial" w:hAnsi="Arial" w:cs="Arial"/>
          <w:i/>
          <w:lang w:val="en-GB"/>
        </w:rPr>
        <w:t xml:space="preserve">If the end of study is defined otherwise, this </w:t>
      </w:r>
      <w:r>
        <w:rPr>
          <w:rFonts w:ascii="Arial" w:hAnsi="Arial" w:cs="Arial"/>
          <w:i/>
          <w:lang w:val="en-GB"/>
        </w:rPr>
        <w:t>new definition should be given.</w:t>
      </w:r>
    </w:p>
  </w:comment>
  <w:comment w:id="167" w:author="CCMO" w:date="2015-10-08T17:03:00Z" w:initials="CCMO">
    <w:p w14:paraId="4F1FADB3" w14:textId="77777777" w:rsidR="00D157E3" w:rsidRDefault="00D157E3" w:rsidP="001A7067">
      <w:pPr>
        <w:pStyle w:val="CommentText"/>
        <w:rPr>
          <w:rFonts w:ascii="Arial" w:hAnsi="Arial" w:cs="Arial"/>
          <w:i/>
          <w:iCs/>
          <w:lang w:val="en-GB"/>
        </w:rPr>
      </w:pPr>
      <w:r>
        <w:rPr>
          <w:rStyle w:val="CommentReference"/>
        </w:rPr>
        <w:annotationRef/>
      </w:r>
      <w:r w:rsidRPr="00232866">
        <w:rPr>
          <w:rFonts w:ascii="Arial" w:hAnsi="Arial" w:cs="Arial"/>
          <w:i/>
          <w:iCs/>
          <w:lang w:val="en-GB"/>
        </w:rPr>
        <w:t>On the website of the CCMO (</w:t>
      </w:r>
      <w:hyperlink r:id="rId4" w:history="1">
        <w:r w:rsidRPr="00232866">
          <w:rPr>
            <w:rStyle w:val="Hyperlink"/>
            <w:rFonts w:ascii="Arial" w:hAnsi="Arial" w:cs="Arial"/>
            <w:i/>
            <w:iCs/>
            <w:u w:val="none"/>
            <w:lang w:val="en-GB"/>
          </w:rPr>
          <w:t>www.ccmo.nl</w:t>
        </w:r>
      </w:hyperlink>
      <w:r w:rsidRPr="00232866">
        <w:rPr>
          <w:rFonts w:ascii="Arial" w:hAnsi="Arial" w:cs="Arial"/>
          <w:i/>
          <w:iCs/>
          <w:lang w:val="en-GB"/>
        </w:rPr>
        <w:t>) the CCMO statement on publication policy can be found. This statement contains the basic principles of the CCMO’s position on the disclosure/</w:t>
      </w:r>
      <w:r>
        <w:rPr>
          <w:rFonts w:ascii="Arial" w:hAnsi="Arial" w:cs="Arial"/>
          <w:i/>
          <w:iCs/>
          <w:lang w:val="en-GB"/>
        </w:rPr>
        <w:t xml:space="preserve"> </w:t>
      </w:r>
      <w:r w:rsidRPr="00232866">
        <w:rPr>
          <w:rFonts w:ascii="Arial" w:hAnsi="Arial" w:cs="Arial"/>
          <w:i/>
          <w:iCs/>
          <w:lang w:val="en-GB"/>
        </w:rPr>
        <w:t xml:space="preserve">publication of research results obtained </w:t>
      </w:r>
      <w:proofErr w:type="spellStart"/>
      <w:r w:rsidRPr="00232866">
        <w:rPr>
          <w:rFonts w:ascii="Arial" w:hAnsi="Arial" w:cs="Arial"/>
          <w:i/>
          <w:iCs/>
          <w:lang w:val="en-GB"/>
        </w:rPr>
        <w:t>form</w:t>
      </w:r>
      <w:proofErr w:type="spellEnd"/>
      <w:r w:rsidRPr="00232866">
        <w:rPr>
          <w:rFonts w:ascii="Arial" w:hAnsi="Arial" w:cs="Arial"/>
          <w:i/>
          <w:iCs/>
          <w:lang w:val="en-GB"/>
        </w:rPr>
        <w:t xml:space="preserve"> studies involving human subjects</w:t>
      </w:r>
      <w:r>
        <w:rPr>
          <w:rFonts w:ascii="Arial" w:hAnsi="Arial" w:cs="Arial"/>
          <w:i/>
          <w:iCs/>
          <w:lang w:val="en-GB"/>
        </w:rPr>
        <w:t>. I</w:t>
      </w:r>
      <w:r w:rsidRPr="00232866">
        <w:rPr>
          <w:rFonts w:ascii="Arial" w:hAnsi="Arial" w:cs="Arial"/>
          <w:i/>
          <w:iCs/>
          <w:lang w:val="en-GB"/>
        </w:rPr>
        <w:t>t is the opinion of the CCMO that the results of scientific research involving human subjects must be disclosed unreservedly</w:t>
      </w:r>
      <w:r>
        <w:rPr>
          <w:rFonts w:ascii="Arial" w:hAnsi="Arial" w:cs="Arial"/>
          <w:i/>
          <w:iCs/>
          <w:lang w:val="en-GB"/>
        </w:rPr>
        <w:t>.</w:t>
      </w:r>
    </w:p>
    <w:p w14:paraId="0D57875E" w14:textId="77777777" w:rsidR="00D157E3" w:rsidRDefault="00D157E3" w:rsidP="001A7067">
      <w:pPr>
        <w:pStyle w:val="CommentText"/>
        <w:rPr>
          <w:rFonts w:ascii="Arial" w:hAnsi="Arial" w:cs="Arial"/>
          <w:i/>
          <w:iCs/>
          <w:lang w:val="en-GB"/>
        </w:rPr>
      </w:pPr>
    </w:p>
    <w:p w14:paraId="71F0E4BB" w14:textId="77777777" w:rsidR="00D157E3" w:rsidRPr="005A5B9C" w:rsidRDefault="00D157E3" w:rsidP="001A7067">
      <w:pPr>
        <w:pStyle w:val="CommentText"/>
        <w:rPr>
          <w:rFonts w:ascii="Arial" w:hAnsi="Arial" w:cs="Arial"/>
          <w:i/>
          <w:iCs/>
          <w:u w:val="single"/>
          <w:lang w:val="en-GB"/>
        </w:rPr>
      </w:pPr>
      <w:r w:rsidRPr="005A5B9C">
        <w:rPr>
          <w:rFonts w:ascii="Arial" w:hAnsi="Arial" w:cs="Arial"/>
          <w:i/>
          <w:iCs/>
          <w:u w:val="single"/>
          <w:lang w:val="en-GB"/>
        </w:rPr>
        <w:t>Prospective Trial Registration</w:t>
      </w:r>
    </w:p>
    <w:p w14:paraId="4183D3FE" w14:textId="77777777" w:rsidR="00D157E3" w:rsidRPr="00562611" w:rsidRDefault="00D157E3" w:rsidP="001A7067">
      <w:pPr>
        <w:pStyle w:val="CommentText"/>
        <w:rPr>
          <w:lang w:val="en-US"/>
        </w:rPr>
      </w:pPr>
      <w:r w:rsidRPr="005A5B9C">
        <w:rPr>
          <w:rFonts w:ascii="Arial" w:hAnsi="Arial" w:cs="Arial"/>
          <w:i/>
          <w:iCs/>
          <w:lang w:val="en-GB"/>
        </w:rPr>
        <w:t xml:space="preserve">The International Committee of Medical Journal Editors will require, as a condition for consideration for publication, registration of the clinical trial in a public trial registry before the first patient is recruited (N </w:t>
      </w:r>
      <w:proofErr w:type="spellStart"/>
      <w:r w:rsidRPr="005A5B9C">
        <w:rPr>
          <w:rFonts w:ascii="Arial" w:hAnsi="Arial" w:cs="Arial"/>
          <w:i/>
          <w:iCs/>
          <w:lang w:val="en-GB"/>
        </w:rPr>
        <w:t>Engl</w:t>
      </w:r>
      <w:proofErr w:type="spellEnd"/>
      <w:r w:rsidRPr="005A5B9C">
        <w:rPr>
          <w:rFonts w:ascii="Arial" w:hAnsi="Arial" w:cs="Arial"/>
          <w:i/>
          <w:iCs/>
          <w:lang w:val="en-GB"/>
        </w:rPr>
        <w:t xml:space="preserve"> J Med 2004; 351(12): 1250-1).</w:t>
      </w:r>
    </w:p>
  </w:comment>
  <w:comment w:id="170" w:author="CCMO" w:date="2015-10-08T17:03:00Z" w:initials="CCMO">
    <w:p w14:paraId="6ED98F8C" w14:textId="77777777" w:rsidR="00D157E3" w:rsidRPr="00562611" w:rsidRDefault="00D157E3">
      <w:pPr>
        <w:pStyle w:val="CommentText"/>
        <w:rPr>
          <w:lang w:val="en-US"/>
        </w:rPr>
      </w:pPr>
      <w:r>
        <w:rPr>
          <w:rStyle w:val="CommentReference"/>
        </w:rPr>
        <w:annotationRef/>
      </w:r>
      <w:r w:rsidRPr="004A015D">
        <w:rPr>
          <w:rFonts w:ascii="Arial" w:hAnsi="Arial" w:cs="Arial"/>
          <w:bCs/>
          <w:i/>
          <w:lang w:val="en-US"/>
        </w:rPr>
        <w:t xml:space="preserve">Is there a plausible mechanism? Is there adequate clinical and </w:t>
      </w:r>
      <w:proofErr w:type="spellStart"/>
      <w:r w:rsidRPr="004A015D">
        <w:rPr>
          <w:rFonts w:ascii="Arial" w:hAnsi="Arial" w:cs="Arial"/>
          <w:bCs/>
          <w:i/>
          <w:lang w:val="en-US"/>
        </w:rPr>
        <w:t>patho</w:t>
      </w:r>
      <w:proofErr w:type="spellEnd"/>
      <w:r w:rsidRPr="004A015D">
        <w:rPr>
          <w:rFonts w:ascii="Arial" w:hAnsi="Arial" w:cs="Arial"/>
          <w:bCs/>
          <w:i/>
          <w:lang w:val="en-US"/>
        </w:rPr>
        <w:t>-physiological knowledge about the mechanism?</w:t>
      </w:r>
      <w:r w:rsidRPr="00BD08E1">
        <w:rPr>
          <w:rFonts w:ascii="Arial" w:hAnsi="Arial" w:cs="Arial"/>
          <w:bCs/>
          <w:i/>
          <w:lang w:val="en-US"/>
        </w:rPr>
        <w:t xml:space="preserve"> </w:t>
      </w:r>
      <w:r>
        <w:rPr>
          <w:rFonts w:ascii="Arial" w:hAnsi="Arial" w:cs="Arial"/>
          <w:bCs/>
          <w:i/>
          <w:lang w:val="en-US"/>
        </w:rPr>
        <w:t xml:space="preserve">Particularly consider potential activation of self-amplifying mechanisms (immunologic, psychiatric, </w:t>
      </w:r>
      <w:proofErr w:type="spellStart"/>
      <w:r>
        <w:rPr>
          <w:rFonts w:ascii="Arial" w:hAnsi="Arial" w:cs="Arial"/>
          <w:bCs/>
          <w:i/>
          <w:lang w:val="en-US"/>
        </w:rPr>
        <w:t>coagulatory</w:t>
      </w:r>
      <w:proofErr w:type="spellEnd"/>
      <w:r>
        <w:rPr>
          <w:rFonts w:ascii="Arial" w:hAnsi="Arial" w:cs="Arial"/>
          <w:bCs/>
          <w:i/>
          <w:lang w:val="en-US"/>
        </w:rPr>
        <w:t>)</w:t>
      </w:r>
    </w:p>
  </w:comment>
  <w:comment w:id="171" w:author="CCMO" w:date="2015-10-08T17:03:00Z" w:initials="CCMO">
    <w:p w14:paraId="2B64CE38" w14:textId="77777777" w:rsidR="00D157E3" w:rsidRPr="00562611" w:rsidRDefault="00D157E3">
      <w:pPr>
        <w:pStyle w:val="CommentText"/>
        <w:rPr>
          <w:lang w:val="en-US"/>
        </w:rPr>
      </w:pPr>
      <w:r w:rsidRPr="004A015D">
        <w:rPr>
          <w:rStyle w:val="CommentReference"/>
          <w:rFonts w:ascii="Arial" w:hAnsi="Arial" w:cs="Arial"/>
          <w:sz w:val="20"/>
          <w:szCs w:val="20"/>
        </w:rPr>
        <w:annotationRef/>
      </w:r>
      <w:r w:rsidRPr="004A015D">
        <w:rPr>
          <w:rFonts w:ascii="Arial" w:hAnsi="Arial" w:cs="Arial"/>
          <w:bCs/>
          <w:i/>
          <w:lang w:val="en-US"/>
        </w:rPr>
        <w:t>I</w:t>
      </w:r>
      <w:r w:rsidRPr="001B64DB">
        <w:rPr>
          <w:rFonts w:ascii="Arial" w:hAnsi="Arial" w:cs="Arial"/>
          <w:bCs/>
          <w:i/>
          <w:lang w:val="en-US"/>
        </w:rPr>
        <w:t>nvestigate direct mechanism, assess related mechanisms and analogue disease state</w:t>
      </w:r>
      <w:r>
        <w:rPr>
          <w:rFonts w:ascii="Arial" w:hAnsi="Arial" w:cs="Arial"/>
          <w:bCs/>
          <w:i/>
          <w:lang w:val="en-US"/>
        </w:rPr>
        <w:t>s</w:t>
      </w:r>
      <w:r w:rsidRPr="001B64DB">
        <w:rPr>
          <w:rFonts w:ascii="Arial" w:hAnsi="Arial" w:cs="Arial"/>
          <w:bCs/>
          <w:i/>
          <w:lang w:val="en-US"/>
        </w:rPr>
        <w:t>, investigate primary and secondary pharmacology</w:t>
      </w:r>
    </w:p>
  </w:comment>
  <w:comment w:id="172" w:author="CCMO" w:date="2015-10-08T17:03:00Z" w:initials="CCMO">
    <w:p w14:paraId="55480499" w14:textId="77777777" w:rsidR="00D157E3" w:rsidRPr="00562611" w:rsidRDefault="00D157E3">
      <w:pPr>
        <w:pStyle w:val="CommentText"/>
        <w:rPr>
          <w:lang w:val="en-US"/>
        </w:rPr>
      </w:pPr>
      <w:r>
        <w:rPr>
          <w:rStyle w:val="CommentReference"/>
        </w:rPr>
        <w:annotationRef/>
      </w:r>
      <w:r w:rsidRPr="001B64DB">
        <w:rPr>
          <w:rFonts w:ascii="Arial" w:hAnsi="Arial" w:cs="Arial"/>
          <w:bCs/>
          <w:i/>
          <w:lang w:val="en-US"/>
        </w:rPr>
        <w:t>Receptor homology? post-receptor mechanism similar? measurement system applicable? human ex-vivo tests available?</w:t>
      </w:r>
    </w:p>
  </w:comment>
  <w:comment w:id="173" w:author="CCMO" w:date="2015-10-08T17:03:00Z" w:initials="CCMO">
    <w:p w14:paraId="46E53BA5" w14:textId="77777777" w:rsidR="00D157E3" w:rsidRPr="00562611" w:rsidRDefault="00D157E3">
      <w:pPr>
        <w:pStyle w:val="CommentText"/>
        <w:rPr>
          <w:lang w:val="en-US"/>
        </w:rPr>
      </w:pPr>
      <w:r>
        <w:rPr>
          <w:rStyle w:val="CommentReference"/>
        </w:rPr>
        <w:annotationRef/>
      </w:r>
      <w:r w:rsidRPr="00266173">
        <w:rPr>
          <w:rFonts w:ascii="Arial" w:hAnsi="Arial" w:cs="Arial"/>
          <w:bCs/>
          <w:i/>
          <w:lang w:val="en-US"/>
        </w:rPr>
        <w:t>Receptor distribution in tissues; General pharmacological studies; Toxicology studies</w:t>
      </w:r>
    </w:p>
  </w:comment>
  <w:comment w:id="174" w:author="CCMO" w:date="2015-10-08T17:03:00Z" w:initials="CCMO">
    <w:p w14:paraId="632E0F84" w14:textId="77777777" w:rsidR="00D157E3" w:rsidRPr="00562611" w:rsidRDefault="00D157E3">
      <w:pPr>
        <w:pStyle w:val="CommentText"/>
        <w:rPr>
          <w:lang w:val="en-US"/>
        </w:rPr>
      </w:pPr>
      <w:r>
        <w:rPr>
          <w:rStyle w:val="CommentReference"/>
        </w:rPr>
        <w:annotationRef/>
      </w:r>
      <w:r>
        <w:rPr>
          <w:rFonts w:ascii="Arial" w:hAnsi="Arial" w:cs="Arial"/>
          <w:bCs/>
          <w:i/>
          <w:lang w:val="en-US"/>
        </w:rPr>
        <w:t>Predictions of safety window</w:t>
      </w:r>
      <w:r>
        <w:rPr>
          <w:rStyle w:val="CommentReference"/>
        </w:rPr>
        <w:annotationRef/>
      </w:r>
      <w:r w:rsidRPr="009E39D3">
        <w:rPr>
          <w:rFonts w:ascii="Arial" w:hAnsi="Arial" w:cs="Arial"/>
          <w:bCs/>
          <w:i/>
          <w:lang w:val="en-US"/>
        </w:rPr>
        <w:t xml:space="preserve"> (</w:t>
      </w:r>
      <w:r>
        <w:rPr>
          <w:rFonts w:ascii="Arial" w:hAnsi="Arial" w:cs="Arial"/>
          <w:bCs/>
          <w:i/>
          <w:lang w:val="en-US"/>
        </w:rPr>
        <w:t xml:space="preserve">anticipated drug levels for beneficial vs potentially harmful effects); </w:t>
      </w:r>
      <w:r w:rsidRPr="004A015D">
        <w:rPr>
          <w:rFonts w:ascii="Arial" w:hAnsi="Arial" w:cs="Arial"/>
          <w:bCs/>
          <w:i/>
          <w:lang w:val="en-US"/>
        </w:rPr>
        <w:t>Dose</w:t>
      </w:r>
      <w:r>
        <w:rPr>
          <w:rFonts w:ascii="Arial" w:hAnsi="Arial" w:cs="Arial"/>
          <w:bCs/>
          <w:i/>
          <w:lang w:val="en-US"/>
        </w:rPr>
        <w:t>-</w:t>
      </w:r>
      <w:r w:rsidRPr="004A015D">
        <w:rPr>
          <w:rFonts w:ascii="Arial" w:hAnsi="Arial" w:cs="Arial"/>
          <w:bCs/>
          <w:i/>
          <w:lang w:val="en-US"/>
        </w:rPr>
        <w:t xml:space="preserve"> or concentration </w:t>
      </w:r>
      <w:r>
        <w:rPr>
          <w:rFonts w:ascii="Arial" w:hAnsi="Arial" w:cs="Arial"/>
          <w:bCs/>
          <w:i/>
          <w:lang w:val="en-US"/>
        </w:rPr>
        <w:t xml:space="preserve">–effect </w:t>
      </w:r>
      <w:r w:rsidRPr="004A015D">
        <w:rPr>
          <w:rFonts w:ascii="Arial" w:hAnsi="Arial" w:cs="Arial"/>
          <w:bCs/>
          <w:i/>
          <w:lang w:val="en-US"/>
        </w:rPr>
        <w:t xml:space="preserve">relation; </w:t>
      </w:r>
      <w:r>
        <w:rPr>
          <w:rFonts w:ascii="Arial" w:hAnsi="Arial" w:cs="Arial"/>
          <w:bCs/>
          <w:i/>
          <w:lang w:val="en-US"/>
        </w:rPr>
        <w:t>Nature and seriousness</w:t>
      </w:r>
      <w:r w:rsidRPr="004A015D">
        <w:rPr>
          <w:rFonts w:ascii="Arial" w:hAnsi="Arial" w:cs="Arial"/>
          <w:bCs/>
          <w:i/>
          <w:lang w:val="en-US"/>
        </w:rPr>
        <w:t xml:space="preserve"> </w:t>
      </w:r>
      <w:r>
        <w:rPr>
          <w:rFonts w:ascii="Arial" w:hAnsi="Arial" w:cs="Arial"/>
          <w:bCs/>
          <w:i/>
          <w:lang w:val="en-US"/>
        </w:rPr>
        <w:t>of potential adverse effects (v</w:t>
      </w:r>
      <w:r w:rsidRPr="004A015D">
        <w:rPr>
          <w:rFonts w:ascii="Arial" w:hAnsi="Arial" w:cs="Arial"/>
          <w:bCs/>
          <w:i/>
          <w:lang w:val="en-US"/>
        </w:rPr>
        <w:t>ital organ systems affected</w:t>
      </w:r>
      <w:r>
        <w:rPr>
          <w:rFonts w:ascii="Arial" w:hAnsi="Arial" w:cs="Arial"/>
          <w:bCs/>
          <w:i/>
          <w:lang w:val="en-US"/>
        </w:rPr>
        <w:t>)</w:t>
      </w:r>
    </w:p>
  </w:comment>
  <w:comment w:id="175" w:author="CCMO" w:date="2015-10-08T17:03:00Z" w:initials="CCMO">
    <w:p w14:paraId="79162E57" w14:textId="77777777" w:rsidR="00D157E3" w:rsidRPr="00562611" w:rsidRDefault="00D157E3">
      <w:pPr>
        <w:pStyle w:val="CommentText"/>
        <w:rPr>
          <w:lang w:val="en-US"/>
        </w:rPr>
      </w:pPr>
      <w:r>
        <w:rPr>
          <w:rStyle w:val="CommentReference"/>
        </w:rPr>
        <w:annotationRef/>
      </w:r>
      <w:r w:rsidRPr="001B64DB">
        <w:rPr>
          <w:rFonts w:ascii="Arial" w:hAnsi="Arial" w:cs="Arial"/>
          <w:bCs/>
          <w:i/>
          <w:lang w:val="en-US"/>
        </w:rPr>
        <w:t>Half-life in relevant effect compartment; Pharmacokinetic dynamic relations; Active or toxic metabolites</w:t>
      </w:r>
    </w:p>
  </w:comment>
  <w:comment w:id="176" w:author="CCMO" w:date="2015-10-08T17:03:00Z" w:initials="CCMO">
    <w:p w14:paraId="62FCB551" w14:textId="77777777" w:rsidR="00D157E3" w:rsidRPr="00562611" w:rsidRDefault="00D157E3">
      <w:pPr>
        <w:pStyle w:val="CommentText"/>
        <w:rPr>
          <w:lang w:val="en-US"/>
        </w:rPr>
      </w:pPr>
      <w:r>
        <w:rPr>
          <w:rStyle w:val="CommentReference"/>
        </w:rPr>
        <w:annotationRef/>
      </w:r>
      <w:r w:rsidRPr="00C4040E">
        <w:rPr>
          <w:rFonts w:ascii="Arial" w:hAnsi="Arial" w:cs="Arial"/>
          <w:i/>
          <w:lang w:val="en-US"/>
        </w:rPr>
        <w:t>For instance are research subjects healthy volunteers or patients suffering from a life threatening disease? Are the research subjects patients at an</w:t>
      </w:r>
      <w:r w:rsidRPr="0071236F">
        <w:rPr>
          <w:rFonts w:ascii="Arial" w:hAnsi="Arial" w:cs="Arial"/>
          <w:i/>
          <w:lang w:val="en-US"/>
        </w:rPr>
        <w:t xml:space="preserve"> Intensive Care? Is the condition of the patients that participate in this study stable? Are women with child bearing potential included in the study?  </w:t>
      </w:r>
    </w:p>
  </w:comment>
  <w:comment w:id="177" w:author="CCMO" w:date="2015-10-08T17:03:00Z" w:initials="CCMO">
    <w:p w14:paraId="13C4CC0E" w14:textId="77777777" w:rsidR="00D157E3" w:rsidRPr="00562611" w:rsidRDefault="00D157E3">
      <w:pPr>
        <w:pStyle w:val="CommentText"/>
        <w:rPr>
          <w:lang w:val="en-US"/>
        </w:rPr>
      </w:pPr>
      <w:r>
        <w:rPr>
          <w:rStyle w:val="CommentReference"/>
        </w:rPr>
        <w:annotationRef/>
      </w:r>
      <w:r w:rsidRPr="009B58BF">
        <w:rPr>
          <w:rFonts w:ascii="Arial" w:hAnsi="Arial" w:cs="Arial"/>
          <w:i/>
          <w:lang w:val="en-US"/>
        </w:rPr>
        <w:t>For studies where a combination of products is given, or participants are allowed to use certain products/medicines</w:t>
      </w:r>
      <w:r>
        <w:rPr>
          <w:rFonts w:ascii="Arial" w:hAnsi="Arial" w:cs="Arial"/>
          <w:i/>
          <w:lang w:val="en-US"/>
        </w:rPr>
        <w:t>: Systematically consider potential pharmacokinetic interactions (CYP450, P-</w:t>
      </w:r>
      <w:proofErr w:type="spellStart"/>
      <w:r>
        <w:rPr>
          <w:rFonts w:ascii="Arial" w:hAnsi="Arial" w:cs="Arial"/>
          <w:i/>
          <w:lang w:val="en-US"/>
        </w:rPr>
        <w:t>gp</w:t>
      </w:r>
      <w:proofErr w:type="spellEnd"/>
      <w:r>
        <w:rPr>
          <w:rFonts w:ascii="Arial" w:hAnsi="Arial" w:cs="Arial"/>
          <w:i/>
          <w:lang w:val="en-US"/>
        </w:rPr>
        <w:t xml:space="preserve">) and </w:t>
      </w:r>
      <w:proofErr w:type="spellStart"/>
      <w:r>
        <w:rPr>
          <w:rFonts w:ascii="Arial" w:hAnsi="Arial" w:cs="Arial"/>
          <w:i/>
          <w:lang w:val="en-US"/>
        </w:rPr>
        <w:t>pharmacodynamic</w:t>
      </w:r>
      <w:proofErr w:type="spellEnd"/>
      <w:r>
        <w:rPr>
          <w:rFonts w:ascii="Arial" w:hAnsi="Arial" w:cs="Arial"/>
          <w:i/>
          <w:lang w:val="en-US"/>
        </w:rPr>
        <w:t xml:space="preserve"> interactions (pharmacological/physiological)</w:t>
      </w:r>
    </w:p>
  </w:comment>
  <w:comment w:id="178" w:author="CCMO" w:date="2015-10-08T17:03:00Z" w:initials="CCMO">
    <w:p w14:paraId="7FD4F093" w14:textId="77777777" w:rsidR="00D157E3" w:rsidRPr="00562611" w:rsidRDefault="00D157E3">
      <w:pPr>
        <w:pStyle w:val="CommentText"/>
        <w:rPr>
          <w:lang w:val="en-US"/>
        </w:rPr>
      </w:pPr>
      <w:r>
        <w:rPr>
          <w:rStyle w:val="CommentReference"/>
        </w:rPr>
        <w:annotationRef/>
      </w:r>
      <w:r w:rsidRPr="002758F7">
        <w:rPr>
          <w:rFonts w:ascii="Arial" w:hAnsi="Arial" w:cs="Arial"/>
          <w:bCs/>
          <w:i/>
          <w:lang w:val="en-US"/>
        </w:rPr>
        <w:t>Biomarkers for effect in animal and man; Precision and accuracy of measurement; Relation of marker to clinical effect</w:t>
      </w:r>
    </w:p>
  </w:comment>
  <w:comment w:id="179" w:author="CCMO" w:date="2015-10-08T17:03:00Z" w:initials="CCMO">
    <w:p w14:paraId="271E4026" w14:textId="77777777" w:rsidR="00D157E3" w:rsidRPr="00562611" w:rsidRDefault="00D157E3">
      <w:pPr>
        <w:pStyle w:val="CommentText"/>
        <w:rPr>
          <w:lang w:val="en-US"/>
        </w:rPr>
      </w:pPr>
      <w:r>
        <w:rPr>
          <w:rStyle w:val="CommentReference"/>
        </w:rPr>
        <w:annotationRef/>
      </w:r>
      <w:r w:rsidRPr="004A015D">
        <w:rPr>
          <w:rFonts w:ascii="Arial" w:hAnsi="Arial" w:cs="Arial"/>
          <w:bCs/>
          <w:i/>
          <w:lang w:val="en-US"/>
        </w:rPr>
        <w:t>Antidotes or antagonists; Other countermeasures</w:t>
      </w:r>
      <w:r>
        <w:rPr>
          <w:rFonts w:ascii="Arial" w:hAnsi="Arial" w:cs="Arial"/>
          <w:bCs/>
          <w:i/>
          <w:lang w:val="en-US"/>
        </w:rPr>
        <w:t>; for instance</w:t>
      </w:r>
      <w:r>
        <w:rPr>
          <w:rFonts w:ascii="Arial" w:hAnsi="Arial" w:cs="Arial"/>
          <w:i/>
          <w:lang w:val="en-US"/>
        </w:rPr>
        <w:t xml:space="preserve"> assurance of access to adequate medical support  in case of emergencies (also considering the number of concomitant participants and the risk of the intervention)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8FD54A" w15:done="0"/>
  <w15:commentEx w15:paraId="31F637F3" w15:done="0"/>
  <w15:commentEx w15:paraId="4DCD245E" w15:done="0"/>
  <w15:commentEx w15:paraId="51F901BD" w15:done="0"/>
  <w15:commentEx w15:paraId="58C49676" w15:done="0"/>
  <w15:commentEx w15:paraId="08CD0ECD" w15:done="0"/>
  <w15:commentEx w15:paraId="3DBD9176" w15:done="0"/>
  <w15:commentEx w15:paraId="2C821E2E" w15:done="0"/>
  <w15:commentEx w15:paraId="42647752" w15:done="0"/>
  <w15:commentEx w15:paraId="77E5620D" w15:done="0"/>
  <w15:commentEx w15:paraId="334A1457" w15:done="0"/>
  <w15:commentEx w15:paraId="49782918" w15:done="0"/>
  <w15:commentEx w15:paraId="70332F66" w15:done="0"/>
  <w15:commentEx w15:paraId="625CC6A2" w15:done="0"/>
  <w15:commentEx w15:paraId="49487930" w15:paraIdParent="625CC6A2" w15:done="0"/>
  <w15:commentEx w15:paraId="48BA3259" w15:done="0"/>
  <w15:commentEx w15:paraId="44CA7297" w15:paraIdParent="48BA3259" w15:done="0"/>
  <w15:commentEx w15:paraId="614C1ADB" w15:done="0"/>
  <w15:commentEx w15:paraId="3B2BAE7A" w15:paraIdParent="614C1ADB" w15:done="0"/>
  <w15:commentEx w15:paraId="577B91CF" w15:done="0"/>
  <w15:commentEx w15:paraId="57594B72" w15:done="0"/>
  <w15:commentEx w15:paraId="17B02DE2" w15:done="0"/>
  <w15:commentEx w15:paraId="5CDCE5EE" w15:done="0"/>
  <w15:commentEx w15:paraId="394203EC" w15:done="0"/>
  <w15:commentEx w15:paraId="349D34A6" w15:done="0"/>
  <w15:commentEx w15:paraId="3BDBA71F" w15:done="0"/>
  <w15:commentEx w15:paraId="74A73650" w15:done="0"/>
  <w15:commentEx w15:paraId="4DDB8409" w15:done="0"/>
  <w15:commentEx w15:paraId="1A79E985" w15:done="0"/>
  <w15:commentEx w15:paraId="7326A332" w15:done="0"/>
  <w15:commentEx w15:paraId="0683A4A1" w15:done="0"/>
  <w15:commentEx w15:paraId="034F6B31" w15:done="0"/>
  <w15:commentEx w15:paraId="600D9AE9" w15:done="0"/>
  <w15:commentEx w15:paraId="012B539B" w15:paraIdParent="600D9AE9" w15:done="0"/>
  <w15:commentEx w15:paraId="3E87F16C" w15:done="0"/>
  <w15:commentEx w15:paraId="5AFE5C06" w15:paraIdParent="3E87F16C" w15:done="0"/>
  <w15:commentEx w15:paraId="1286045B" w15:done="0"/>
  <w15:commentEx w15:paraId="0B2F2DB8" w15:done="0"/>
  <w15:commentEx w15:paraId="3D7DCB64" w15:done="0"/>
  <w15:commentEx w15:paraId="78DD5797" w15:done="0"/>
  <w15:commentEx w15:paraId="3C4F0A8B" w15:done="0"/>
  <w15:commentEx w15:paraId="3F5439F8" w15:done="0"/>
  <w15:commentEx w15:paraId="1D40BB8F" w15:done="0"/>
  <w15:commentEx w15:paraId="4183D3FE" w15:done="0"/>
  <w15:commentEx w15:paraId="6ED98F8C" w15:done="0"/>
  <w15:commentEx w15:paraId="2B64CE38" w15:done="0"/>
  <w15:commentEx w15:paraId="55480499" w15:done="0"/>
  <w15:commentEx w15:paraId="46E53BA5" w15:done="0"/>
  <w15:commentEx w15:paraId="632E0F84" w15:done="0"/>
  <w15:commentEx w15:paraId="79162E57" w15:done="0"/>
  <w15:commentEx w15:paraId="62FCB551" w15:done="0"/>
  <w15:commentEx w15:paraId="13C4CC0E" w15:done="0"/>
  <w15:commentEx w15:paraId="7FD4F093" w15:done="0"/>
  <w15:commentEx w15:paraId="271E4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4AE9" w16cex:dateUtc="2023-01-11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FD54A" w16cid:durableId="26F27B27"/>
  <w16cid:commentId w16cid:paraId="31F637F3" w16cid:durableId="26F27B28"/>
  <w16cid:commentId w16cid:paraId="4DCD245E" w16cid:durableId="26F27B29"/>
  <w16cid:commentId w16cid:paraId="51F901BD" w16cid:durableId="26F27B2A"/>
  <w16cid:commentId w16cid:paraId="58C49676" w16cid:durableId="26F27B2B"/>
  <w16cid:commentId w16cid:paraId="08CD0ECD" w16cid:durableId="26F27B2C"/>
  <w16cid:commentId w16cid:paraId="3DBD9176" w16cid:durableId="26F27B2D"/>
  <w16cid:commentId w16cid:paraId="2C821E2E" w16cid:durableId="26F27B2E"/>
  <w16cid:commentId w16cid:paraId="16CC9B09" w16cid:durableId="26F27B2F"/>
  <w16cid:commentId w16cid:paraId="016DD4F8" w16cid:durableId="27694AE9"/>
  <w16cid:commentId w16cid:paraId="42647752" w16cid:durableId="26F27B30"/>
  <w16cid:commentId w16cid:paraId="77E5620D" w16cid:durableId="26F27B31"/>
  <w16cid:commentId w16cid:paraId="334A1457" w16cid:durableId="26F27B32"/>
  <w16cid:commentId w16cid:paraId="49782918" w16cid:durableId="26F27B33"/>
  <w16cid:commentId w16cid:paraId="70332F66" w16cid:durableId="26F27B34"/>
  <w16cid:commentId w16cid:paraId="0638D634" w16cid:durableId="26F27B35"/>
  <w16cid:commentId w16cid:paraId="577B91CF" w16cid:durableId="26F27B37"/>
  <w16cid:commentId w16cid:paraId="57594B72" w16cid:durableId="26F27B38"/>
  <w16cid:commentId w16cid:paraId="17B02DE2" w16cid:durableId="26F27B39"/>
  <w16cid:commentId w16cid:paraId="5CDCE5EE" w16cid:durableId="26F27B3A"/>
  <w16cid:commentId w16cid:paraId="394203EC" w16cid:durableId="26F27B3B"/>
  <w16cid:commentId w16cid:paraId="349D34A6" w16cid:durableId="26F27B3C"/>
  <w16cid:commentId w16cid:paraId="3BDBA71F" w16cid:durableId="26F27B3E"/>
  <w16cid:commentId w16cid:paraId="74A73650" w16cid:durableId="26F27B3F"/>
  <w16cid:commentId w16cid:paraId="4DDB8409" w16cid:durableId="26F27B40"/>
  <w16cid:commentId w16cid:paraId="1A79E985" w16cid:durableId="26F27B41"/>
  <w16cid:commentId w16cid:paraId="52005E18" w16cid:durableId="26F27B42"/>
  <w16cid:commentId w16cid:paraId="7326A332" w16cid:durableId="26F27B43"/>
  <w16cid:commentId w16cid:paraId="0683A4A1" w16cid:durableId="26F27B45"/>
  <w16cid:commentId w16cid:paraId="034F6B31" w16cid:durableId="26F27B46"/>
  <w16cid:commentId w16cid:paraId="1286045B" w16cid:durableId="26F27B51"/>
  <w16cid:commentId w16cid:paraId="0B2F2DB8" w16cid:durableId="26F27B52"/>
  <w16cid:commentId w16cid:paraId="3D7DCB64" w16cid:durableId="26F27B53"/>
  <w16cid:commentId w16cid:paraId="78DD5797" w16cid:durableId="26F27B54"/>
  <w16cid:commentId w16cid:paraId="3C4F0A8B" w16cid:durableId="26F27B55"/>
  <w16cid:commentId w16cid:paraId="3F5439F8" w16cid:durableId="26F27B56"/>
  <w16cid:commentId w16cid:paraId="1D40BB8F" w16cid:durableId="26F27B57"/>
  <w16cid:commentId w16cid:paraId="4183D3FE" w16cid:durableId="26F27B59"/>
  <w16cid:commentId w16cid:paraId="6ED98F8C" w16cid:durableId="26F27B5C"/>
  <w16cid:commentId w16cid:paraId="2B64CE38" w16cid:durableId="26F27B5D"/>
  <w16cid:commentId w16cid:paraId="55480499" w16cid:durableId="26F27B5E"/>
  <w16cid:commentId w16cid:paraId="46E53BA5" w16cid:durableId="26F27B5F"/>
  <w16cid:commentId w16cid:paraId="632E0F84" w16cid:durableId="26F27B60"/>
  <w16cid:commentId w16cid:paraId="79162E57" w16cid:durableId="26F27B61"/>
  <w16cid:commentId w16cid:paraId="62FCB551" w16cid:durableId="26F27B62"/>
  <w16cid:commentId w16cid:paraId="13C4CC0E" w16cid:durableId="26F27B63"/>
  <w16cid:commentId w16cid:paraId="7FD4F093" w16cid:durableId="26F27B64"/>
  <w16cid:commentId w16cid:paraId="271E4026" w16cid:durableId="26F27B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3B591" w14:textId="77777777" w:rsidR="006052E3" w:rsidRDefault="006052E3">
      <w:pPr>
        <w:spacing w:line="240" w:lineRule="auto"/>
      </w:pPr>
      <w:r>
        <w:separator/>
      </w:r>
    </w:p>
  </w:endnote>
  <w:endnote w:type="continuationSeparator" w:id="0">
    <w:p w14:paraId="3CDA4CFD" w14:textId="77777777" w:rsidR="006052E3" w:rsidRDefault="00605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TLHaarlemmerSD">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aarlemmer MT Medium OsF">
    <w:altName w:val="Constant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17612" w14:textId="77777777" w:rsidR="00D157E3" w:rsidRDefault="00D157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BB83A2" w14:textId="77777777" w:rsidR="00D157E3" w:rsidRDefault="00D15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51530" w14:textId="77777777" w:rsidR="00D157E3" w:rsidRDefault="00D157E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E054C" w14:textId="0B06E6C0" w:rsidR="00D157E3" w:rsidRPr="00EE3F4A" w:rsidRDefault="00D157E3">
    <w:pPr>
      <w:pStyle w:val="Footer"/>
    </w:pPr>
    <w:r w:rsidRPr="00EE3F4A">
      <w:rPr>
        <w:sz w:val="20"/>
        <w:szCs w:val="20"/>
      </w:rPr>
      <w:t>C1. Onderzoeks</w:t>
    </w:r>
    <w:r>
      <w:rPr>
        <w:sz w:val="20"/>
        <w:szCs w:val="20"/>
      </w:rPr>
      <w:t>protocol MOSAIC v2</w:t>
    </w:r>
    <w:r w:rsidRPr="00EE3F4A">
      <w:rPr>
        <w:sz w:val="20"/>
        <w:szCs w:val="20"/>
      </w:rPr>
      <w:t xml:space="preserve">.0 d.d. </w:t>
    </w:r>
    <w:r w:rsidRPr="0096012B">
      <w:rPr>
        <w:color w:val="FF0000"/>
        <w:sz w:val="20"/>
        <w:szCs w:val="20"/>
      </w:rPr>
      <w:t>28-07-2023</w:t>
    </w:r>
    <w:r w:rsidRPr="00EE3F4A">
      <w:tab/>
    </w:r>
    <w:r w:rsidRPr="00003C81">
      <w:rPr>
        <w:rStyle w:val="PageNumber"/>
        <w:rFonts w:ascii="Arial" w:hAnsi="Arial" w:cs="Arial"/>
        <w:sz w:val="20"/>
        <w:szCs w:val="20"/>
      </w:rPr>
      <w:fldChar w:fldCharType="begin"/>
    </w:r>
    <w:r w:rsidRPr="00EE3F4A">
      <w:rPr>
        <w:rStyle w:val="PageNumber"/>
        <w:rFonts w:ascii="Arial" w:hAnsi="Arial" w:cs="Arial"/>
        <w:sz w:val="20"/>
        <w:szCs w:val="20"/>
      </w:rPr>
      <w:instrText xml:space="preserve"> PAGE </w:instrText>
    </w:r>
    <w:r w:rsidRPr="00003C81">
      <w:rPr>
        <w:rStyle w:val="PageNumber"/>
        <w:rFonts w:ascii="Arial" w:hAnsi="Arial" w:cs="Arial"/>
        <w:sz w:val="20"/>
        <w:szCs w:val="20"/>
      </w:rPr>
      <w:fldChar w:fldCharType="separate"/>
    </w:r>
    <w:r w:rsidR="005438D2">
      <w:rPr>
        <w:rStyle w:val="PageNumber"/>
        <w:rFonts w:ascii="Arial" w:hAnsi="Arial" w:cs="Arial"/>
        <w:noProof/>
        <w:sz w:val="20"/>
        <w:szCs w:val="20"/>
      </w:rPr>
      <w:t>42</w:t>
    </w:r>
    <w:r w:rsidRPr="00003C81">
      <w:rPr>
        <w:rStyle w:val="PageNumber"/>
        <w:rFonts w:ascii="Arial" w:hAnsi="Arial" w:cs="Arial"/>
        <w:sz w:val="20"/>
        <w:szCs w:val="20"/>
      </w:rPr>
      <w:fldChar w:fldCharType="end"/>
    </w:r>
    <w:r w:rsidRPr="00EE3F4A">
      <w:rPr>
        <w:rStyle w:val="PageNumber"/>
        <w:rFonts w:ascii="Arial" w:hAnsi="Arial" w:cs="Arial"/>
        <w:sz w:val="20"/>
        <w:szCs w:val="20"/>
      </w:rPr>
      <w:t xml:space="preserve"> of </w:t>
    </w:r>
    <w:r w:rsidRPr="00003C81">
      <w:rPr>
        <w:rStyle w:val="PageNumber"/>
        <w:rFonts w:ascii="Arial" w:hAnsi="Arial" w:cs="Arial"/>
        <w:sz w:val="20"/>
        <w:szCs w:val="20"/>
      </w:rPr>
      <w:fldChar w:fldCharType="begin"/>
    </w:r>
    <w:r w:rsidRPr="00EE3F4A">
      <w:rPr>
        <w:rStyle w:val="PageNumber"/>
        <w:rFonts w:ascii="Arial" w:hAnsi="Arial" w:cs="Arial"/>
        <w:sz w:val="20"/>
        <w:szCs w:val="20"/>
      </w:rPr>
      <w:instrText xml:space="preserve"> NUMPAGES </w:instrText>
    </w:r>
    <w:r w:rsidRPr="00003C81">
      <w:rPr>
        <w:rStyle w:val="PageNumber"/>
        <w:rFonts w:ascii="Arial" w:hAnsi="Arial" w:cs="Arial"/>
        <w:sz w:val="20"/>
        <w:szCs w:val="20"/>
      </w:rPr>
      <w:fldChar w:fldCharType="separate"/>
    </w:r>
    <w:r w:rsidR="005438D2">
      <w:rPr>
        <w:rStyle w:val="PageNumber"/>
        <w:rFonts w:ascii="Arial" w:hAnsi="Arial" w:cs="Arial"/>
        <w:noProof/>
        <w:sz w:val="20"/>
        <w:szCs w:val="20"/>
      </w:rPr>
      <w:t>43</w:t>
    </w:r>
    <w:r w:rsidRPr="00003C81">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79AE4" w14:textId="77777777" w:rsidR="006052E3" w:rsidRDefault="006052E3">
      <w:pPr>
        <w:spacing w:line="240" w:lineRule="auto"/>
      </w:pPr>
      <w:r>
        <w:separator/>
      </w:r>
    </w:p>
  </w:footnote>
  <w:footnote w:type="continuationSeparator" w:id="0">
    <w:p w14:paraId="171596AB" w14:textId="77777777" w:rsidR="006052E3" w:rsidRDefault="00605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C2FDE" w14:textId="57813CB9" w:rsidR="00D157E3" w:rsidRPr="00201BB9" w:rsidRDefault="00D157E3" w:rsidP="003F0FDE">
    <w:pPr>
      <w:pStyle w:val="Header"/>
      <w:pBdr>
        <w:bottom w:val="single" w:sz="4" w:space="1" w:color="auto"/>
      </w:pBdr>
      <w:rPr>
        <w:sz w:val="20"/>
        <w:szCs w:val="20"/>
        <w:lang w:val="en-US"/>
      </w:rPr>
    </w:pPr>
    <w:r w:rsidRPr="00A70A17">
      <w:rPr>
        <w:sz w:val="20"/>
        <w:szCs w:val="20"/>
        <w:lang w:val="en-US"/>
      </w:rPr>
      <w:t>N</w:t>
    </w:r>
    <w:r>
      <w:rPr>
        <w:sz w:val="20"/>
        <w:szCs w:val="20"/>
        <w:lang w:val="en-US"/>
      </w:rPr>
      <w:t>L84994.078.23</w:t>
    </w:r>
    <w:r w:rsidRPr="00A70A17">
      <w:rPr>
        <w:sz w:val="20"/>
        <w:szCs w:val="20"/>
        <w:lang w:val="en-US"/>
      </w:rPr>
      <w:t xml:space="preserve"> / </w:t>
    </w:r>
    <w:proofErr w:type="spellStart"/>
    <w:r>
      <w:rPr>
        <w:i/>
        <w:sz w:val="20"/>
        <w:szCs w:val="20"/>
        <w:lang w:val="en-US"/>
      </w:rPr>
      <w:t>PaNaMa</w:t>
    </w:r>
    <w:proofErr w:type="spellEnd"/>
    <w:r>
      <w:rPr>
        <w:i/>
        <w:sz w:val="20"/>
        <w:szCs w:val="20"/>
        <w:lang w:val="en-US"/>
      </w:rPr>
      <w:t xml:space="preserve"> ID: 9438</w:t>
    </w:r>
    <w:r w:rsidRPr="00201BB9">
      <w:rPr>
        <w:sz w:val="20"/>
        <w:szCs w:val="20"/>
        <w:lang w:val="en-US"/>
      </w:rPr>
      <w:tab/>
    </w:r>
    <w:r>
      <w:rPr>
        <w:sz w:val="20"/>
        <w:szCs w:val="20"/>
        <w:lang w:val="en-US"/>
      </w:rPr>
      <w:tab/>
      <w:t>MOSAIC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3165"/>
    <w:multiLevelType w:val="hybridMultilevel"/>
    <w:tmpl w:val="54F849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0874B0"/>
    <w:multiLevelType w:val="hybridMultilevel"/>
    <w:tmpl w:val="D28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A7F5E"/>
    <w:multiLevelType w:val="hybridMultilevel"/>
    <w:tmpl w:val="2E6E91A6"/>
    <w:lvl w:ilvl="0" w:tplc="74149CCA">
      <w:start w:val="1"/>
      <w:numFmt w:val="bullet"/>
      <w:lvlText w:val="•"/>
      <w:lvlJc w:val="left"/>
      <w:pPr>
        <w:tabs>
          <w:tab w:val="num" w:pos="720"/>
        </w:tabs>
        <w:ind w:left="720" w:hanging="360"/>
      </w:pPr>
      <w:rPr>
        <w:rFonts w:ascii="Times New Roman" w:hAnsi="Times New Roman" w:hint="default"/>
      </w:rPr>
    </w:lvl>
    <w:lvl w:ilvl="1" w:tplc="8D28A618" w:tentative="1">
      <w:start w:val="1"/>
      <w:numFmt w:val="bullet"/>
      <w:lvlText w:val="•"/>
      <w:lvlJc w:val="left"/>
      <w:pPr>
        <w:tabs>
          <w:tab w:val="num" w:pos="1440"/>
        </w:tabs>
        <w:ind w:left="1440" w:hanging="360"/>
      </w:pPr>
      <w:rPr>
        <w:rFonts w:ascii="Times New Roman" w:hAnsi="Times New Roman" w:hint="default"/>
      </w:rPr>
    </w:lvl>
    <w:lvl w:ilvl="2" w:tplc="98AEF8DC" w:tentative="1">
      <w:start w:val="1"/>
      <w:numFmt w:val="bullet"/>
      <w:lvlText w:val="•"/>
      <w:lvlJc w:val="left"/>
      <w:pPr>
        <w:tabs>
          <w:tab w:val="num" w:pos="2160"/>
        </w:tabs>
        <w:ind w:left="2160" w:hanging="360"/>
      </w:pPr>
      <w:rPr>
        <w:rFonts w:ascii="Times New Roman" w:hAnsi="Times New Roman" w:hint="default"/>
      </w:rPr>
    </w:lvl>
    <w:lvl w:ilvl="3" w:tplc="9BDA69F6" w:tentative="1">
      <w:start w:val="1"/>
      <w:numFmt w:val="bullet"/>
      <w:lvlText w:val="•"/>
      <w:lvlJc w:val="left"/>
      <w:pPr>
        <w:tabs>
          <w:tab w:val="num" w:pos="2880"/>
        </w:tabs>
        <w:ind w:left="2880" w:hanging="360"/>
      </w:pPr>
      <w:rPr>
        <w:rFonts w:ascii="Times New Roman" w:hAnsi="Times New Roman" w:hint="default"/>
      </w:rPr>
    </w:lvl>
    <w:lvl w:ilvl="4" w:tplc="A454DC82" w:tentative="1">
      <w:start w:val="1"/>
      <w:numFmt w:val="bullet"/>
      <w:lvlText w:val="•"/>
      <w:lvlJc w:val="left"/>
      <w:pPr>
        <w:tabs>
          <w:tab w:val="num" w:pos="3600"/>
        </w:tabs>
        <w:ind w:left="3600" w:hanging="360"/>
      </w:pPr>
      <w:rPr>
        <w:rFonts w:ascii="Times New Roman" w:hAnsi="Times New Roman" w:hint="default"/>
      </w:rPr>
    </w:lvl>
    <w:lvl w:ilvl="5" w:tplc="05A00F42" w:tentative="1">
      <w:start w:val="1"/>
      <w:numFmt w:val="bullet"/>
      <w:lvlText w:val="•"/>
      <w:lvlJc w:val="left"/>
      <w:pPr>
        <w:tabs>
          <w:tab w:val="num" w:pos="4320"/>
        </w:tabs>
        <w:ind w:left="4320" w:hanging="360"/>
      </w:pPr>
      <w:rPr>
        <w:rFonts w:ascii="Times New Roman" w:hAnsi="Times New Roman" w:hint="default"/>
      </w:rPr>
    </w:lvl>
    <w:lvl w:ilvl="6" w:tplc="BDC494FC" w:tentative="1">
      <w:start w:val="1"/>
      <w:numFmt w:val="bullet"/>
      <w:lvlText w:val="•"/>
      <w:lvlJc w:val="left"/>
      <w:pPr>
        <w:tabs>
          <w:tab w:val="num" w:pos="5040"/>
        </w:tabs>
        <w:ind w:left="5040" w:hanging="360"/>
      </w:pPr>
      <w:rPr>
        <w:rFonts w:ascii="Times New Roman" w:hAnsi="Times New Roman" w:hint="default"/>
      </w:rPr>
    </w:lvl>
    <w:lvl w:ilvl="7" w:tplc="2ECCB138" w:tentative="1">
      <w:start w:val="1"/>
      <w:numFmt w:val="bullet"/>
      <w:lvlText w:val="•"/>
      <w:lvlJc w:val="left"/>
      <w:pPr>
        <w:tabs>
          <w:tab w:val="num" w:pos="5760"/>
        </w:tabs>
        <w:ind w:left="5760" w:hanging="360"/>
      </w:pPr>
      <w:rPr>
        <w:rFonts w:ascii="Times New Roman" w:hAnsi="Times New Roman" w:hint="default"/>
      </w:rPr>
    </w:lvl>
    <w:lvl w:ilvl="8" w:tplc="50F2A4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946322"/>
    <w:multiLevelType w:val="hybridMultilevel"/>
    <w:tmpl w:val="6E4E2038"/>
    <w:lvl w:ilvl="0" w:tplc="F160B8C8">
      <w:numFmt w:val="bullet"/>
      <w:lvlText w:val="-"/>
      <w:lvlJc w:val="left"/>
      <w:pPr>
        <w:tabs>
          <w:tab w:val="num" w:pos="697"/>
        </w:tabs>
        <w:ind w:left="697" w:hanging="357"/>
      </w:pPr>
      <w:rPr>
        <w:rFonts w:ascii="Times New Roman" w:hAnsi="Times New Roman" w:hint="default"/>
        <w:b/>
        <w:i w:val="0"/>
      </w:rPr>
    </w:lvl>
    <w:lvl w:ilvl="1" w:tplc="676034CC">
      <w:start w:val="1"/>
      <w:numFmt w:val="decimal"/>
      <w:lvlText w:val="%2."/>
      <w:lvlJc w:val="left"/>
      <w:pPr>
        <w:tabs>
          <w:tab w:val="num" w:pos="1780"/>
        </w:tabs>
        <w:ind w:left="1780" w:hanging="360"/>
      </w:pPr>
      <w:rPr>
        <w:rFonts w:cs="Times New Roman" w:hint="default"/>
        <w:b/>
        <w:i w:val="0"/>
      </w:rPr>
    </w:lvl>
    <w:lvl w:ilvl="2" w:tplc="DC94954C" w:tentative="1">
      <w:start w:val="1"/>
      <w:numFmt w:val="bullet"/>
      <w:lvlText w:val=""/>
      <w:lvlJc w:val="left"/>
      <w:pPr>
        <w:tabs>
          <w:tab w:val="num" w:pos="2500"/>
        </w:tabs>
        <w:ind w:left="2500" w:hanging="360"/>
      </w:pPr>
      <w:rPr>
        <w:rFonts w:ascii="Wingdings" w:hAnsi="Wingdings" w:hint="default"/>
      </w:rPr>
    </w:lvl>
    <w:lvl w:ilvl="3" w:tplc="EDA44FC0" w:tentative="1">
      <w:start w:val="1"/>
      <w:numFmt w:val="bullet"/>
      <w:lvlText w:val=""/>
      <w:lvlJc w:val="left"/>
      <w:pPr>
        <w:tabs>
          <w:tab w:val="num" w:pos="3220"/>
        </w:tabs>
        <w:ind w:left="3220" w:hanging="360"/>
      </w:pPr>
      <w:rPr>
        <w:rFonts w:ascii="Symbol" w:hAnsi="Symbol" w:hint="default"/>
      </w:rPr>
    </w:lvl>
    <w:lvl w:ilvl="4" w:tplc="CD360E70" w:tentative="1">
      <w:start w:val="1"/>
      <w:numFmt w:val="bullet"/>
      <w:lvlText w:val="o"/>
      <w:lvlJc w:val="left"/>
      <w:pPr>
        <w:tabs>
          <w:tab w:val="num" w:pos="3940"/>
        </w:tabs>
        <w:ind w:left="3940" w:hanging="360"/>
      </w:pPr>
      <w:rPr>
        <w:rFonts w:ascii="Courier New" w:hAnsi="Courier New" w:hint="default"/>
      </w:rPr>
    </w:lvl>
    <w:lvl w:ilvl="5" w:tplc="2A66F04E" w:tentative="1">
      <w:start w:val="1"/>
      <w:numFmt w:val="bullet"/>
      <w:lvlText w:val=""/>
      <w:lvlJc w:val="left"/>
      <w:pPr>
        <w:tabs>
          <w:tab w:val="num" w:pos="4660"/>
        </w:tabs>
        <w:ind w:left="4660" w:hanging="360"/>
      </w:pPr>
      <w:rPr>
        <w:rFonts w:ascii="Wingdings" w:hAnsi="Wingdings" w:hint="default"/>
      </w:rPr>
    </w:lvl>
    <w:lvl w:ilvl="6" w:tplc="98C8C0D0" w:tentative="1">
      <w:start w:val="1"/>
      <w:numFmt w:val="bullet"/>
      <w:lvlText w:val=""/>
      <w:lvlJc w:val="left"/>
      <w:pPr>
        <w:tabs>
          <w:tab w:val="num" w:pos="5380"/>
        </w:tabs>
        <w:ind w:left="5380" w:hanging="360"/>
      </w:pPr>
      <w:rPr>
        <w:rFonts w:ascii="Symbol" w:hAnsi="Symbol" w:hint="default"/>
      </w:rPr>
    </w:lvl>
    <w:lvl w:ilvl="7" w:tplc="74A089D0" w:tentative="1">
      <w:start w:val="1"/>
      <w:numFmt w:val="bullet"/>
      <w:lvlText w:val="o"/>
      <w:lvlJc w:val="left"/>
      <w:pPr>
        <w:tabs>
          <w:tab w:val="num" w:pos="6100"/>
        </w:tabs>
        <w:ind w:left="6100" w:hanging="360"/>
      </w:pPr>
      <w:rPr>
        <w:rFonts w:ascii="Courier New" w:hAnsi="Courier New" w:hint="default"/>
      </w:rPr>
    </w:lvl>
    <w:lvl w:ilvl="8" w:tplc="81CE4ED0"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8DB84DAC">
      <w:start w:val="1"/>
      <w:numFmt w:val="bullet"/>
      <w:lvlText w:val="-"/>
      <w:lvlJc w:val="left"/>
      <w:pPr>
        <w:tabs>
          <w:tab w:val="num" w:pos="697"/>
        </w:tabs>
        <w:ind w:left="697" w:hanging="357"/>
      </w:pPr>
      <w:rPr>
        <w:rFonts w:ascii="DTLHaarlemmerSD" w:eastAsia="Times New Roman" w:hAnsi="DTLHaarlemmerSD" w:hint="default"/>
      </w:rPr>
    </w:lvl>
    <w:lvl w:ilvl="1" w:tplc="563E1DD2" w:tentative="1">
      <w:start w:val="1"/>
      <w:numFmt w:val="bullet"/>
      <w:lvlText w:val="o"/>
      <w:lvlJc w:val="left"/>
      <w:pPr>
        <w:tabs>
          <w:tab w:val="num" w:pos="1780"/>
        </w:tabs>
        <w:ind w:left="1780" w:hanging="360"/>
      </w:pPr>
      <w:rPr>
        <w:rFonts w:ascii="Courier New" w:hAnsi="Courier New" w:hint="default"/>
      </w:rPr>
    </w:lvl>
    <w:lvl w:ilvl="2" w:tplc="5A783F6E" w:tentative="1">
      <w:start w:val="1"/>
      <w:numFmt w:val="bullet"/>
      <w:lvlText w:val=""/>
      <w:lvlJc w:val="left"/>
      <w:pPr>
        <w:tabs>
          <w:tab w:val="num" w:pos="2500"/>
        </w:tabs>
        <w:ind w:left="2500" w:hanging="360"/>
      </w:pPr>
      <w:rPr>
        <w:rFonts w:ascii="Wingdings" w:hAnsi="Wingdings" w:hint="default"/>
      </w:rPr>
    </w:lvl>
    <w:lvl w:ilvl="3" w:tplc="C1929BAC" w:tentative="1">
      <w:start w:val="1"/>
      <w:numFmt w:val="bullet"/>
      <w:lvlText w:val=""/>
      <w:lvlJc w:val="left"/>
      <w:pPr>
        <w:tabs>
          <w:tab w:val="num" w:pos="3220"/>
        </w:tabs>
        <w:ind w:left="3220" w:hanging="360"/>
      </w:pPr>
      <w:rPr>
        <w:rFonts w:ascii="Symbol" w:hAnsi="Symbol" w:hint="default"/>
      </w:rPr>
    </w:lvl>
    <w:lvl w:ilvl="4" w:tplc="8812C2BA" w:tentative="1">
      <w:start w:val="1"/>
      <w:numFmt w:val="bullet"/>
      <w:lvlText w:val="o"/>
      <w:lvlJc w:val="left"/>
      <w:pPr>
        <w:tabs>
          <w:tab w:val="num" w:pos="3940"/>
        </w:tabs>
        <w:ind w:left="3940" w:hanging="360"/>
      </w:pPr>
      <w:rPr>
        <w:rFonts w:ascii="Courier New" w:hAnsi="Courier New" w:hint="default"/>
      </w:rPr>
    </w:lvl>
    <w:lvl w:ilvl="5" w:tplc="0D889926" w:tentative="1">
      <w:start w:val="1"/>
      <w:numFmt w:val="bullet"/>
      <w:lvlText w:val=""/>
      <w:lvlJc w:val="left"/>
      <w:pPr>
        <w:tabs>
          <w:tab w:val="num" w:pos="4660"/>
        </w:tabs>
        <w:ind w:left="4660" w:hanging="360"/>
      </w:pPr>
      <w:rPr>
        <w:rFonts w:ascii="Wingdings" w:hAnsi="Wingdings" w:hint="default"/>
      </w:rPr>
    </w:lvl>
    <w:lvl w:ilvl="6" w:tplc="D884B8FE" w:tentative="1">
      <w:start w:val="1"/>
      <w:numFmt w:val="bullet"/>
      <w:lvlText w:val=""/>
      <w:lvlJc w:val="left"/>
      <w:pPr>
        <w:tabs>
          <w:tab w:val="num" w:pos="5380"/>
        </w:tabs>
        <w:ind w:left="5380" w:hanging="360"/>
      </w:pPr>
      <w:rPr>
        <w:rFonts w:ascii="Symbol" w:hAnsi="Symbol" w:hint="default"/>
      </w:rPr>
    </w:lvl>
    <w:lvl w:ilvl="7" w:tplc="5E80E7FE" w:tentative="1">
      <w:start w:val="1"/>
      <w:numFmt w:val="bullet"/>
      <w:lvlText w:val="o"/>
      <w:lvlJc w:val="left"/>
      <w:pPr>
        <w:tabs>
          <w:tab w:val="num" w:pos="6100"/>
        </w:tabs>
        <w:ind w:left="6100" w:hanging="360"/>
      </w:pPr>
      <w:rPr>
        <w:rFonts w:ascii="Courier New" w:hAnsi="Courier New" w:hint="default"/>
      </w:rPr>
    </w:lvl>
    <w:lvl w:ilvl="8" w:tplc="8156610E"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5B337F1"/>
    <w:multiLevelType w:val="hybridMultilevel"/>
    <w:tmpl w:val="94F89324"/>
    <w:lvl w:ilvl="0" w:tplc="F508BD5A">
      <w:start w:val="1"/>
      <w:numFmt w:val="decimal"/>
      <w:lvlText w:val="%1."/>
      <w:lvlJc w:val="left"/>
      <w:pPr>
        <w:ind w:left="1571" w:hanging="360"/>
      </w:pPr>
      <w:rPr>
        <w:rFonts w:cs="Times New Roman"/>
      </w:rPr>
    </w:lvl>
    <w:lvl w:ilvl="1" w:tplc="CF3834E6" w:tentative="1">
      <w:start w:val="1"/>
      <w:numFmt w:val="lowerLetter"/>
      <w:lvlText w:val="%2."/>
      <w:lvlJc w:val="left"/>
      <w:pPr>
        <w:ind w:left="2291" w:hanging="360"/>
      </w:pPr>
      <w:rPr>
        <w:rFonts w:cs="Times New Roman"/>
      </w:rPr>
    </w:lvl>
    <w:lvl w:ilvl="2" w:tplc="EC3C552E" w:tentative="1">
      <w:start w:val="1"/>
      <w:numFmt w:val="lowerRoman"/>
      <w:lvlText w:val="%3."/>
      <w:lvlJc w:val="right"/>
      <w:pPr>
        <w:ind w:left="3011" w:hanging="180"/>
      </w:pPr>
      <w:rPr>
        <w:rFonts w:cs="Times New Roman"/>
      </w:rPr>
    </w:lvl>
    <w:lvl w:ilvl="3" w:tplc="2D464BA0" w:tentative="1">
      <w:start w:val="1"/>
      <w:numFmt w:val="decimal"/>
      <w:lvlText w:val="%4."/>
      <w:lvlJc w:val="left"/>
      <w:pPr>
        <w:ind w:left="3731" w:hanging="360"/>
      </w:pPr>
      <w:rPr>
        <w:rFonts w:cs="Times New Roman"/>
      </w:rPr>
    </w:lvl>
    <w:lvl w:ilvl="4" w:tplc="B594993E" w:tentative="1">
      <w:start w:val="1"/>
      <w:numFmt w:val="lowerLetter"/>
      <w:lvlText w:val="%5."/>
      <w:lvlJc w:val="left"/>
      <w:pPr>
        <w:ind w:left="4451" w:hanging="360"/>
      </w:pPr>
      <w:rPr>
        <w:rFonts w:cs="Times New Roman"/>
      </w:rPr>
    </w:lvl>
    <w:lvl w:ilvl="5" w:tplc="6E6453C2" w:tentative="1">
      <w:start w:val="1"/>
      <w:numFmt w:val="lowerRoman"/>
      <w:lvlText w:val="%6."/>
      <w:lvlJc w:val="right"/>
      <w:pPr>
        <w:ind w:left="5171" w:hanging="180"/>
      </w:pPr>
      <w:rPr>
        <w:rFonts w:cs="Times New Roman"/>
      </w:rPr>
    </w:lvl>
    <w:lvl w:ilvl="6" w:tplc="8CAE5C04" w:tentative="1">
      <w:start w:val="1"/>
      <w:numFmt w:val="decimal"/>
      <w:lvlText w:val="%7."/>
      <w:lvlJc w:val="left"/>
      <w:pPr>
        <w:ind w:left="5891" w:hanging="360"/>
      </w:pPr>
      <w:rPr>
        <w:rFonts w:cs="Times New Roman"/>
      </w:rPr>
    </w:lvl>
    <w:lvl w:ilvl="7" w:tplc="9F421C6C" w:tentative="1">
      <w:start w:val="1"/>
      <w:numFmt w:val="lowerLetter"/>
      <w:lvlText w:val="%8."/>
      <w:lvlJc w:val="left"/>
      <w:pPr>
        <w:ind w:left="6611" w:hanging="360"/>
      </w:pPr>
      <w:rPr>
        <w:rFonts w:cs="Times New Roman"/>
      </w:rPr>
    </w:lvl>
    <w:lvl w:ilvl="8" w:tplc="E0C8E1A6" w:tentative="1">
      <w:start w:val="1"/>
      <w:numFmt w:val="lowerRoman"/>
      <w:lvlText w:val="%9."/>
      <w:lvlJc w:val="right"/>
      <w:pPr>
        <w:ind w:left="7331" w:hanging="180"/>
      </w:pPr>
      <w:rPr>
        <w:rFonts w:cs="Times New Roman"/>
      </w:rPr>
    </w:lvl>
  </w:abstractNum>
  <w:abstractNum w:abstractNumId="6" w15:restartNumberingAfterBreak="0">
    <w:nsid w:val="170F442B"/>
    <w:multiLevelType w:val="hybridMultilevel"/>
    <w:tmpl w:val="FCE22CB4"/>
    <w:lvl w:ilvl="0" w:tplc="644043FE">
      <w:numFmt w:val="bullet"/>
      <w:lvlText w:val="-"/>
      <w:lvlJc w:val="left"/>
      <w:pPr>
        <w:ind w:left="720" w:hanging="360"/>
      </w:pPr>
      <w:rPr>
        <w:rFonts w:ascii="Arial" w:eastAsia="Times New Roman" w:hAnsi="Arial" w:hint="default"/>
        <w:i/>
      </w:rPr>
    </w:lvl>
    <w:lvl w:ilvl="1" w:tplc="E41E0C0C" w:tentative="1">
      <w:start w:val="1"/>
      <w:numFmt w:val="bullet"/>
      <w:lvlText w:val="o"/>
      <w:lvlJc w:val="left"/>
      <w:pPr>
        <w:ind w:left="1440" w:hanging="360"/>
      </w:pPr>
      <w:rPr>
        <w:rFonts w:ascii="Courier New" w:hAnsi="Courier New" w:hint="default"/>
      </w:rPr>
    </w:lvl>
    <w:lvl w:ilvl="2" w:tplc="6A246A46" w:tentative="1">
      <w:start w:val="1"/>
      <w:numFmt w:val="bullet"/>
      <w:lvlText w:val=""/>
      <w:lvlJc w:val="left"/>
      <w:pPr>
        <w:ind w:left="2160" w:hanging="360"/>
      </w:pPr>
      <w:rPr>
        <w:rFonts w:ascii="Wingdings" w:hAnsi="Wingdings" w:hint="default"/>
      </w:rPr>
    </w:lvl>
    <w:lvl w:ilvl="3" w:tplc="5D145C72" w:tentative="1">
      <w:start w:val="1"/>
      <w:numFmt w:val="bullet"/>
      <w:lvlText w:val=""/>
      <w:lvlJc w:val="left"/>
      <w:pPr>
        <w:ind w:left="2880" w:hanging="360"/>
      </w:pPr>
      <w:rPr>
        <w:rFonts w:ascii="Symbol" w:hAnsi="Symbol" w:hint="default"/>
      </w:rPr>
    </w:lvl>
    <w:lvl w:ilvl="4" w:tplc="180A8AF4" w:tentative="1">
      <w:start w:val="1"/>
      <w:numFmt w:val="bullet"/>
      <w:lvlText w:val="o"/>
      <w:lvlJc w:val="left"/>
      <w:pPr>
        <w:ind w:left="3600" w:hanging="360"/>
      </w:pPr>
      <w:rPr>
        <w:rFonts w:ascii="Courier New" w:hAnsi="Courier New" w:hint="default"/>
      </w:rPr>
    </w:lvl>
    <w:lvl w:ilvl="5" w:tplc="24D8B518" w:tentative="1">
      <w:start w:val="1"/>
      <w:numFmt w:val="bullet"/>
      <w:lvlText w:val=""/>
      <w:lvlJc w:val="left"/>
      <w:pPr>
        <w:ind w:left="4320" w:hanging="360"/>
      </w:pPr>
      <w:rPr>
        <w:rFonts w:ascii="Wingdings" w:hAnsi="Wingdings" w:hint="default"/>
      </w:rPr>
    </w:lvl>
    <w:lvl w:ilvl="6" w:tplc="02D4BF1A" w:tentative="1">
      <w:start w:val="1"/>
      <w:numFmt w:val="bullet"/>
      <w:lvlText w:val=""/>
      <w:lvlJc w:val="left"/>
      <w:pPr>
        <w:ind w:left="5040" w:hanging="360"/>
      </w:pPr>
      <w:rPr>
        <w:rFonts w:ascii="Symbol" w:hAnsi="Symbol" w:hint="default"/>
      </w:rPr>
    </w:lvl>
    <w:lvl w:ilvl="7" w:tplc="CC1C0476" w:tentative="1">
      <w:start w:val="1"/>
      <w:numFmt w:val="bullet"/>
      <w:lvlText w:val="o"/>
      <w:lvlJc w:val="left"/>
      <w:pPr>
        <w:ind w:left="5760" w:hanging="360"/>
      </w:pPr>
      <w:rPr>
        <w:rFonts w:ascii="Courier New" w:hAnsi="Courier New" w:hint="default"/>
      </w:rPr>
    </w:lvl>
    <w:lvl w:ilvl="8" w:tplc="9998F458" w:tentative="1">
      <w:start w:val="1"/>
      <w:numFmt w:val="bullet"/>
      <w:lvlText w:val=""/>
      <w:lvlJc w:val="left"/>
      <w:pPr>
        <w:ind w:left="6480" w:hanging="360"/>
      </w:pPr>
      <w:rPr>
        <w:rFonts w:ascii="Wingdings" w:hAnsi="Wingdings" w:hint="default"/>
      </w:rPr>
    </w:lvl>
  </w:abstractNum>
  <w:abstractNum w:abstractNumId="7" w15:restartNumberingAfterBreak="0">
    <w:nsid w:val="193D6003"/>
    <w:multiLevelType w:val="hybridMultilevel"/>
    <w:tmpl w:val="59A2F368"/>
    <w:lvl w:ilvl="0" w:tplc="19066410">
      <w:start w:val="1"/>
      <w:numFmt w:val="bullet"/>
      <w:lvlText w:val="•"/>
      <w:lvlJc w:val="left"/>
      <w:pPr>
        <w:tabs>
          <w:tab w:val="num" w:pos="720"/>
        </w:tabs>
        <w:ind w:left="720" w:hanging="360"/>
      </w:pPr>
      <w:rPr>
        <w:rFonts w:ascii="Times New Roman" w:hAnsi="Times New Roman" w:hint="default"/>
      </w:rPr>
    </w:lvl>
    <w:lvl w:ilvl="1" w:tplc="1B665AD2" w:tentative="1">
      <w:start w:val="1"/>
      <w:numFmt w:val="bullet"/>
      <w:lvlText w:val="•"/>
      <w:lvlJc w:val="left"/>
      <w:pPr>
        <w:tabs>
          <w:tab w:val="num" w:pos="1440"/>
        </w:tabs>
        <w:ind w:left="1440" w:hanging="360"/>
      </w:pPr>
      <w:rPr>
        <w:rFonts w:ascii="Times New Roman" w:hAnsi="Times New Roman" w:hint="default"/>
      </w:rPr>
    </w:lvl>
    <w:lvl w:ilvl="2" w:tplc="8B9433A4" w:tentative="1">
      <w:start w:val="1"/>
      <w:numFmt w:val="bullet"/>
      <w:lvlText w:val="•"/>
      <w:lvlJc w:val="left"/>
      <w:pPr>
        <w:tabs>
          <w:tab w:val="num" w:pos="2160"/>
        </w:tabs>
        <w:ind w:left="2160" w:hanging="360"/>
      </w:pPr>
      <w:rPr>
        <w:rFonts w:ascii="Times New Roman" w:hAnsi="Times New Roman" w:hint="default"/>
      </w:rPr>
    </w:lvl>
    <w:lvl w:ilvl="3" w:tplc="6CF6955A" w:tentative="1">
      <w:start w:val="1"/>
      <w:numFmt w:val="bullet"/>
      <w:lvlText w:val="•"/>
      <w:lvlJc w:val="left"/>
      <w:pPr>
        <w:tabs>
          <w:tab w:val="num" w:pos="2880"/>
        </w:tabs>
        <w:ind w:left="2880" w:hanging="360"/>
      </w:pPr>
      <w:rPr>
        <w:rFonts w:ascii="Times New Roman" w:hAnsi="Times New Roman" w:hint="default"/>
      </w:rPr>
    </w:lvl>
    <w:lvl w:ilvl="4" w:tplc="4BAEB93E" w:tentative="1">
      <w:start w:val="1"/>
      <w:numFmt w:val="bullet"/>
      <w:lvlText w:val="•"/>
      <w:lvlJc w:val="left"/>
      <w:pPr>
        <w:tabs>
          <w:tab w:val="num" w:pos="3600"/>
        </w:tabs>
        <w:ind w:left="3600" w:hanging="360"/>
      </w:pPr>
      <w:rPr>
        <w:rFonts w:ascii="Times New Roman" w:hAnsi="Times New Roman" w:hint="default"/>
      </w:rPr>
    </w:lvl>
    <w:lvl w:ilvl="5" w:tplc="27DA3CFA" w:tentative="1">
      <w:start w:val="1"/>
      <w:numFmt w:val="bullet"/>
      <w:lvlText w:val="•"/>
      <w:lvlJc w:val="left"/>
      <w:pPr>
        <w:tabs>
          <w:tab w:val="num" w:pos="4320"/>
        </w:tabs>
        <w:ind w:left="4320" w:hanging="360"/>
      </w:pPr>
      <w:rPr>
        <w:rFonts w:ascii="Times New Roman" w:hAnsi="Times New Roman" w:hint="default"/>
      </w:rPr>
    </w:lvl>
    <w:lvl w:ilvl="6" w:tplc="BB4ABDDC" w:tentative="1">
      <w:start w:val="1"/>
      <w:numFmt w:val="bullet"/>
      <w:lvlText w:val="•"/>
      <w:lvlJc w:val="left"/>
      <w:pPr>
        <w:tabs>
          <w:tab w:val="num" w:pos="5040"/>
        </w:tabs>
        <w:ind w:left="5040" w:hanging="360"/>
      </w:pPr>
      <w:rPr>
        <w:rFonts w:ascii="Times New Roman" w:hAnsi="Times New Roman" w:hint="default"/>
      </w:rPr>
    </w:lvl>
    <w:lvl w:ilvl="7" w:tplc="35D8FE80" w:tentative="1">
      <w:start w:val="1"/>
      <w:numFmt w:val="bullet"/>
      <w:lvlText w:val="•"/>
      <w:lvlJc w:val="left"/>
      <w:pPr>
        <w:tabs>
          <w:tab w:val="num" w:pos="5760"/>
        </w:tabs>
        <w:ind w:left="5760" w:hanging="360"/>
      </w:pPr>
      <w:rPr>
        <w:rFonts w:ascii="Times New Roman" w:hAnsi="Times New Roman" w:hint="default"/>
      </w:rPr>
    </w:lvl>
    <w:lvl w:ilvl="8" w:tplc="3D4608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FD2703"/>
    <w:multiLevelType w:val="hybridMultilevel"/>
    <w:tmpl w:val="CE4CD89E"/>
    <w:lvl w:ilvl="0" w:tplc="44C82406">
      <w:start w:val="1"/>
      <w:numFmt w:val="bullet"/>
      <w:lvlText w:val=""/>
      <w:lvlJc w:val="left"/>
      <w:pPr>
        <w:tabs>
          <w:tab w:val="num" w:pos="1211"/>
        </w:tabs>
        <w:ind w:left="1191" w:hanging="340"/>
      </w:pPr>
      <w:rPr>
        <w:rFonts w:ascii="Symbol" w:hAnsi="Symbol" w:hint="default"/>
      </w:rPr>
    </w:lvl>
    <w:lvl w:ilvl="1" w:tplc="4FCA7688" w:tentative="1">
      <w:start w:val="1"/>
      <w:numFmt w:val="bullet"/>
      <w:lvlText w:val="o"/>
      <w:lvlJc w:val="left"/>
      <w:pPr>
        <w:tabs>
          <w:tab w:val="num" w:pos="2291"/>
        </w:tabs>
        <w:ind w:left="2291" w:hanging="360"/>
      </w:pPr>
      <w:rPr>
        <w:rFonts w:ascii="Courier New" w:hAnsi="Courier New" w:hint="default"/>
      </w:rPr>
    </w:lvl>
    <w:lvl w:ilvl="2" w:tplc="A984B4AE" w:tentative="1">
      <w:start w:val="1"/>
      <w:numFmt w:val="bullet"/>
      <w:lvlText w:val=""/>
      <w:lvlJc w:val="left"/>
      <w:pPr>
        <w:tabs>
          <w:tab w:val="num" w:pos="3011"/>
        </w:tabs>
        <w:ind w:left="3011" w:hanging="360"/>
      </w:pPr>
      <w:rPr>
        <w:rFonts w:ascii="Wingdings" w:hAnsi="Wingdings" w:hint="default"/>
      </w:rPr>
    </w:lvl>
    <w:lvl w:ilvl="3" w:tplc="096E379E" w:tentative="1">
      <w:start w:val="1"/>
      <w:numFmt w:val="bullet"/>
      <w:lvlText w:val=""/>
      <w:lvlJc w:val="left"/>
      <w:pPr>
        <w:tabs>
          <w:tab w:val="num" w:pos="3731"/>
        </w:tabs>
        <w:ind w:left="3731" w:hanging="360"/>
      </w:pPr>
      <w:rPr>
        <w:rFonts w:ascii="Symbol" w:hAnsi="Symbol" w:hint="default"/>
      </w:rPr>
    </w:lvl>
    <w:lvl w:ilvl="4" w:tplc="30F48BCA" w:tentative="1">
      <w:start w:val="1"/>
      <w:numFmt w:val="bullet"/>
      <w:lvlText w:val="o"/>
      <w:lvlJc w:val="left"/>
      <w:pPr>
        <w:tabs>
          <w:tab w:val="num" w:pos="4451"/>
        </w:tabs>
        <w:ind w:left="4451" w:hanging="360"/>
      </w:pPr>
      <w:rPr>
        <w:rFonts w:ascii="Courier New" w:hAnsi="Courier New" w:hint="default"/>
      </w:rPr>
    </w:lvl>
    <w:lvl w:ilvl="5" w:tplc="676C1B4E" w:tentative="1">
      <w:start w:val="1"/>
      <w:numFmt w:val="bullet"/>
      <w:lvlText w:val=""/>
      <w:lvlJc w:val="left"/>
      <w:pPr>
        <w:tabs>
          <w:tab w:val="num" w:pos="5171"/>
        </w:tabs>
        <w:ind w:left="5171" w:hanging="360"/>
      </w:pPr>
      <w:rPr>
        <w:rFonts w:ascii="Wingdings" w:hAnsi="Wingdings" w:hint="default"/>
      </w:rPr>
    </w:lvl>
    <w:lvl w:ilvl="6" w:tplc="CA5A7404" w:tentative="1">
      <w:start w:val="1"/>
      <w:numFmt w:val="bullet"/>
      <w:lvlText w:val=""/>
      <w:lvlJc w:val="left"/>
      <w:pPr>
        <w:tabs>
          <w:tab w:val="num" w:pos="5891"/>
        </w:tabs>
        <w:ind w:left="5891" w:hanging="360"/>
      </w:pPr>
      <w:rPr>
        <w:rFonts w:ascii="Symbol" w:hAnsi="Symbol" w:hint="default"/>
      </w:rPr>
    </w:lvl>
    <w:lvl w:ilvl="7" w:tplc="5B9ABFF0" w:tentative="1">
      <w:start w:val="1"/>
      <w:numFmt w:val="bullet"/>
      <w:lvlText w:val="o"/>
      <w:lvlJc w:val="left"/>
      <w:pPr>
        <w:tabs>
          <w:tab w:val="num" w:pos="6611"/>
        </w:tabs>
        <w:ind w:left="6611" w:hanging="360"/>
      </w:pPr>
      <w:rPr>
        <w:rFonts w:ascii="Courier New" w:hAnsi="Courier New" w:hint="default"/>
      </w:rPr>
    </w:lvl>
    <w:lvl w:ilvl="8" w:tplc="0C627866"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1A6A047D"/>
    <w:multiLevelType w:val="hybridMultilevel"/>
    <w:tmpl w:val="9AA40692"/>
    <w:lvl w:ilvl="0" w:tplc="587E5EB6">
      <w:start w:val="1"/>
      <w:numFmt w:val="bullet"/>
      <w:lvlText w:val="•"/>
      <w:lvlJc w:val="left"/>
      <w:pPr>
        <w:tabs>
          <w:tab w:val="num" w:pos="720"/>
        </w:tabs>
        <w:ind w:left="720" w:hanging="360"/>
      </w:pPr>
      <w:rPr>
        <w:rFonts w:ascii="Times New Roman" w:hAnsi="Times New Roman" w:hint="default"/>
      </w:rPr>
    </w:lvl>
    <w:lvl w:ilvl="1" w:tplc="DC847642" w:tentative="1">
      <w:start w:val="1"/>
      <w:numFmt w:val="bullet"/>
      <w:lvlText w:val="•"/>
      <w:lvlJc w:val="left"/>
      <w:pPr>
        <w:tabs>
          <w:tab w:val="num" w:pos="1440"/>
        </w:tabs>
        <w:ind w:left="1440" w:hanging="360"/>
      </w:pPr>
      <w:rPr>
        <w:rFonts w:ascii="Times New Roman" w:hAnsi="Times New Roman" w:hint="default"/>
      </w:rPr>
    </w:lvl>
    <w:lvl w:ilvl="2" w:tplc="1FECEF30" w:tentative="1">
      <w:start w:val="1"/>
      <w:numFmt w:val="bullet"/>
      <w:lvlText w:val="•"/>
      <w:lvlJc w:val="left"/>
      <w:pPr>
        <w:tabs>
          <w:tab w:val="num" w:pos="2160"/>
        </w:tabs>
        <w:ind w:left="2160" w:hanging="360"/>
      </w:pPr>
      <w:rPr>
        <w:rFonts w:ascii="Times New Roman" w:hAnsi="Times New Roman" w:hint="default"/>
      </w:rPr>
    </w:lvl>
    <w:lvl w:ilvl="3" w:tplc="ACC2FD6C" w:tentative="1">
      <w:start w:val="1"/>
      <w:numFmt w:val="bullet"/>
      <w:lvlText w:val="•"/>
      <w:lvlJc w:val="left"/>
      <w:pPr>
        <w:tabs>
          <w:tab w:val="num" w:pos="2880"/>
        </w:tabs>
        <w:ind w:left="2880" w:hanging="360"/>
      </w:pPr>
      <w:rPr>
        <w:rFonts w:ascii="Times New Roman" w:hAnsi="Times New Roman" w:hint="default"/>
      </w:rPr>
    </w:lvl>
    <w:lvl w:ilvl="4" w:tplc="9D9258CA" w:tentative="1">
      <w:start w:val="1"/>
      <w:numFmt w:val="bullet"/>
      <w:lvlText w:val="•"/>
      <w:lvlJc w:val="left"/>
      <w:pPr>
        <w:tabs>
          <w:tab w:val="num" w:pos="3600"/>
        </w:tabs>
        <w:ind w:left="3600" w:hanging="360"/>
      </w:pPr>
      <w:rPr>
        <w:rFonts w:ascii="Times New Roman" w:hAnsi="Times New Roman" w:hint="default"/>
      </w:rPr>
    </w:lvl>
    <w:lvl w:ilvl="5" w:tplc="CD28194E" w:tentative="1">
      <w:start w:val="1"/>
      <w:numFmt w:val="bullet"/>
      <w:lvlText w:val="•"/>
      <w:lvlJc w:val="left"/>
      <w:pPr>
        <w:tabs>
          <w:tab w:val="num" w:pos="4320"/>
        </w:tabs>
        <w:ind w:left="4320" w:hanging="360"/>
      </w:pPr>
      <w:rPr>
        <w:rFonts w:ascii="Times New Roman" w:hAnsi="Times New Roman" w:hint="default"/>
      </w:rPr>
    </w:lvl>
    <w:lvl w:ilvl="6" w:tplc="3BFEC806" w:tentative="1">
      <w:start w:val="1"/>
      <w:numFmt w:val="bullet"/>
      <w:lvlText w:val="•"/>
      <w:lvlJc w:val="left"/>
      <w:pPr>
        <w:tabs>
          <w:tab w:val="num" w:pos="5040"/>
        </w:tabs>
        <w:ind w:left="5040" w:hanging="360"/>
      </w:pPr>
      <w:rPr>
        <w:rFonts w:ascii="Times New Roman" w:hAnsi="Times New Roman" w:hint="default"/>
      </w:rPr>
    </w:lvl>
    <w:lvl w:ilvl="7" w:tplc="44524980" w:tentative="1">
      <w:start w:val="1"/>
      <w:numFmt w:val="bullet"/>
      <w:lvlText w:val="•"/>
      <w:lvlJc w:val="left"/>
      <w:pPr>
        <w:tabs>
          <w:tab w:val="num" w:pos="5760"/>
        </w:tabs>
        <w:ind w:left="5760" w:hanging="360"/>
      </w:pPr>
      <w:rPr>
        <w:rFonts w:ascii="Times New Roman" w:hAnsi="Times New Roman" w:hint="default"/>
      </w:rPr>
    </w:lvl>
    <w:lvl w:ilvl="8" w:tplc="2FC0698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BCB015C"/>
    <w:multiLevelType w:val="hybridMultilevel"/>
    <w:tmpl w:val="9D9CD67C"/>
    <w:lvl w:ilvl="0" w:tplc="C26C4AC2">
      <w:start w:val="1"/>
      <w:numFmt w:val="bullet"/>
      <w:lvlText w:val="•"/>
      <w:lvlJc w:val="left"/>
      <w:pPr>
        <w:tabs>
          <w:tab w:val="num" w:pos="720"/>
        </w:tabs>
        <w:ind w:left="720" w:hanging="360"/>
      </w:pPr>
      <w:rPr>
        <w:rFonts w:ascii="Times New Roman" w:hAnsi="Times New Roman" w:hint="default"/>
      </w:rPr>
    </w:lvl>
    <w:lvl w:ilvl="1" w:tplc="5218D54A" w:tentative="1">
      <w:start w:val="1"/>
      <w:numFmt w:val="bullet"/>
      <w:lvlText w:val="•"/>
      <w:lvlJc w:val="left"/>
      <w:pPr>
        <w:tabs>
          <w:tab w:val="num" w:pos="1440"/>
        </w:tabs>
        <w:ind w:left="1440" w:hanging="360"/>
      </w:pPr>
      <w:rPr>
        <w:rFonts w:ascii="Times New Roman" w:hAnsi="Times New Roman" w:hint="default"/>
      </w:rPr>
    </w:lvl>
    <w:lvl w:ilvl="2" w:tplc="1132020C" w:tentative="1">
      <w:start w:val="1"/>
      <w:numFmt w:val="bullet"/>
      <w:lvlText w:val="•"/>
      <w:lvlJc w:val="left"/>
      <w:pPr>
        <w:tabs>
          <w:tab w:val="num" w:pos="2160"/>
        </w:tabs>
        <w:ind w:left="2160" w:hanging="360"/>
      </w:pPr>
      <w:rPr>
        <w:rFonts w:ascii="Times New Roman" w:hAnsi="Times New Roman" w:hint="default"/>
      </w:rPr>
    </w:lvl>
    <w:lvl w:ilvl="3" w:tplc="D638DF3A" w:tentative="1">
      <w:start w:val="1"/>
      <w:numFmt w:val="bullet"/>
      <w:lvlText w:val="•"/>
      <w:lvlJc w:val="left"/>
      <w:pPr>
        <w:tabs>
          <w:tab w:val="num" w:pos="2880"/>
        </w:tabs>
        <w:ind w:left="2880" w:hanging="360"/>
      </w:pPr>
      <w:rPr>
        <w:rFonts w:ascii="Times New Roman" w:hAnsi="Times New Roman" w:hint="default"/>
      </w:rPr>
    </w:lvl>
    <w:lvl w:ilvl="4" w:tplc="64DCBDA2" w:tentative="1">
      <w:start w:val="1"/>
      <w:numFmt w:val="bullet"/>
      <w:lvlText w:val="•"/>
      <w:lvlJc w:val="left"/>
      <w:pPr>
        <w:tabs>
          <w:tab w:val="num" w:pos="3600"/>
        </w:tabs>
        <w:ind w:left="3600" w:hanging="360"/>
      </w:pPr>
      <w:rPr>
        <w:rFonts w:ascii="Times New Roman" w:hAnsi="Times New Roman" w:hint="default"/>
      </w:rPr>
    </w:lvl>
    <w:lvl w:ilvl="5" w:tplc="8536CEB6" w:tentative="1">
      <w:start w:val="1"/>
      <w:numFmt w:val="bullet"/>
      <w:lvlText w:val="•"/>
      <w:lvlJc w:val="left"/>
      <w:pPr>
        <w:tabs>
          <w:tab w:val="num" w:pos="4320"/>
        </w:tabs>
        <w:ind w:left="4320" w:hanging="360"/>
      </w:pPr>
      <w:rPr>
        <w:rFonts w:ascii="Times New Roman" w:hAnsi="Times New Roman" w:hint="default"/>
      </w:rPr>
    </w:lvl>
    <w:lvl w:ilvl="6" w:tplc="CCC07CE6" w:tentative="1">
      <w:start w:val="1"/>
      <w:numFmt w:val="bullet"/>
      <w:lvlText w:val="•"/>
      <w:lvlJc w:val="left"/>
      <w:pPr>
        <w:tabs>
          <w:tab w:val="num" w:pos="5040"/>
        </w:tabs>
        <w:ind w:left="5040" w:hanging="360"/>
      </w:pPr>
      <w:rPr>
        <w:rFonts w:ascii="Times New Roman" w:hAnsi="Times New Roman" w:hint="default"/>
      </w:rPr>
    </w:lvl>
    <w:lvl w:ilvl="7" w:tplc="EFAC3904" w:tentative="1">
      <w:start w:val="1"/>
      <w:numFmt w:val="bullet"/>
      <w:lvlText w:val="•"/>
      <w:lvlJc w:val="left"/>
      <w:pPr>
        <w:tabs>
          <w:tab w:val="num" w:pos="5760"/>
        </w:tabs>
        <w:ind w:left="5760" w:hanging="360"/>
      </w:pPr>
      <w:rPr>
        <w:rFonts w:ascii="Times New Roman" w:hAnsi="Times New Roman" w:hint="default"/>
      </w:rPr>
    </w:lvl>
    <w:lvl w:ilvl="8" w:tplc="9E36253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F3F7A38"/>
    <w:multiLevelType w:val="hybridMultilevel"/>
    <w:tmpl w:val="3DB01330"/>
    <w:lvl w:ilvl="0" w:tplc="D7186F1C">
      <w:numFmt w:val="bullet"/>
      <w:lvlText w:val=""/>
      <w:lvlJc w:val="left"/>
      <w:pPr>
        <w:ind w:left="644" w:hanging="360"/>
      </w:pPr>
      <w:rPr>
        <w:rFonts w:ascii="Wingdings" w:eastAsia="Times New Roman" w:hAnsi="Wingdings" w:hint="default"/>
      </w:rPr>
    </w:lvl>
    <w:lvl w:ilvl="1" w:tplc="216ED42A" w:tentative="1">
      <w:start w:val="1"/>
      <w:numFmt w:val="bullet"/>
      <w:lvlText w:val="o"/>
      <w:lvlJc w:val="left"/>
      <w:pPr>
        <w:ind w:left="1364" w:hanging="360"/>
      </w:pPr>
      <w:rPr>
        <w:rFonts w:ascii="Courier New" w:hAnsi="Courier New" w:hint="default"/>
      </w:rPr>
    </w:lvl>
    <w:lvl w:ilvl="2" w:tplc="DE9C87D2" w:tentative="1">
      <w:start w:val="1"/>
      <w:numFmt w:val="bullet"/>
      <w:lvlText w:val=""/>
      <w:lvlJc w:val="left"/>
      <w:pPr>
        <w:ind w:left="2084" w:hanging="360"/>
      </w:pPr>
      <w:rPr>
        <w:rFonts w:ascii="Wingdings" w:hAnsi="Wingdings" w:hint="default"/>
      </w:rPr>
    </w:lvl>
    <w:lvl w:ilvl="3" w:tplc="251CE50E" w:tentative="1">
      <w:start w:val="1"/>
      <w:numFmt w:val="bullet"/>
      <w:lvlText w:val=""/>
      <w:lvlJc w:val="left"/>
      <w:pPr>
        <w:ind w:left="2804" w:hanging="360"/>
      </w:pPr>
      <w:rPr>
        <w:rFonts w:ascii="Symbol" w:hAnsi="Symbol" w:hint="default"/>
      </w:rPr>
    </w:lvl>
    <w:lvl w:ilvl="4" w:tplc="E5C8B816" w:tentative="1">
      <w:start w:val="1"/>
      <w:numFmt w:val="bullet"/>
      <w:lvlText w:val="o"/>
      <w:lvlJc w:val="left"/>
      <w:pPr>
        <w:ind w:left="3524" w:hanging="360"/>
      </w:pPr>
      <w:rPr>
        <w:rFonts w:ascii="Courier New" w:hAnsi="Courier New" w:hint="default"/>
      </w:rPr>
    </w:lvl>
    <w:lvl w:ilvl="5" w:tplc="CFB26B44" w:tentative="1">
      <w:start w:val="1"/>
      <w:numFmt w:val="bullet"/>
      <w:lvlText w:val=""/>
      <w:lvlJc w:val="left"/>
      <w:pPr>
        <w:ind w:left="4244" w:hanging="360"/>
      </w:pPr>
      <w:rPr>
        <w:rFonts w:ascii="Wingdings" w:hAnsi="Wingdings" w:hint="default"/>
      </w:rPr>
    </w:lvl>
    <w:lvl w:ilvl="6" w:tplc="94F86A54" w:tentative="1">
      <w:start w:val="1"/>
      <w:numFmt w:val="bullet"/>
      <w:lvlText w:val=""/>
      <w:lvlJc w:val="left"/>
      <w:pPr>
        <w:ind w:left="4964" w:hanging="360"/>
      </w:pPr>
      <w:rPr>
        <w:rFonts w:ascii="Symbol" w:hAnsi="Symbol" w:hint="default"/>
      </w:rPr>
    </w:lvl>
    <w:lvl w:ilvl="7" w:tplc="9D38D9E2" w:tentative="1">
      <w:start w:val="1"/>
      <w:numFmt w:val="bullet"/>
      <w:lvlText w:val="o"/>
      <w:lvlJc w:val="left"/>
      <w:pPr>
        <w:ind w:left="5684" w:hanging="360"/>
      </w:pPr>
      <w:rPr>
        <w:rFonts w:ascii="Courier New" w:hAnsi="Courier New" w:hint="default"/>
      </w:rPr>
    </w:lvl>
    <w:lvl w:ilvl="8" w:tplc="548E1B96" w:tentative="1">
      <w:start w:val="1"/>
      <w:numFmt w:val="bullet"/>
      <w:lvlText w:val=""/>
      <w:lvlJc w:val="left"/>
      <w:pPr>
        <w:ind w:left="6404" w:hanging="360"/>
      </w:pPr>
      <w:rPr>
        <w:rFonts w:ascii="Wingdings" w:hAnsi="Wingdings" w:hint="default"/>
      </w:rPr>
    </w:lvl>
  </w:abstractNum>
  <w:abstractNum w:abstractNumId="12" w15:restartNumberingAfterBreak="0">
    <w:nsid w:val="1F610BCE"/>
    <w:multiLevelType w:val="hybridMultilevel"/>
    <w:tmpl w:val="407E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11DEF"/>
    <w:multiLevelType w:val="hybridMultilevel"/>
    <w:tmpl w:val="4178FC50"/>
    <w:lvl w:ilvl="0" w:tplc="AFCA732C">
      <w:numFmt w:val="bullet"/>
      <w:lvlText w:val="-"/>
      <w:lvlJc w:val="left"/>
      <w:pPr>
        <w:tabs>
          <w:tab w:val="num" w:pos="357"/>
        </w:tabs>
        <w:ind w:left="357" w:hanging="357"/>
      </w:pPr>
      <w:rPr>
        <w:rFonts w:ascii="Times New Roman" w:hAnsi="Times New Roman" w:hint="default"/>
        <w:b/>
        <w:i w:val="0"/>
      </w:rPr>
    </w:lvl>
    <w:lvl w:ilvl="1" w:tplc="C376043C" w:tentative="1">
      <w:start w:val="1"/>
      <w:numFmt w:val="bullet"/>
      <w:lvlText w:val="o"/>
      <w:lvlJc w:val="left"/>
      <w:pPr>
        <w:tabs>
          <w:tab w:val="num" w:pos="1440"/>
        </w:tabs>
        <w:ind w:left="1440" w:hanging="360"/>
      </w:pPr>
      <w:rPr>
        <w:rFonts w:ascii="Courier New" w:hAnsi="Courier New" w:hint="default"/>
      </w:rPr>
    </w:lvl>
    <w:lvl w:ilvl="2" w:tplc="AFE09238" w:tentative="1">
      <w:start w:val="1"/>
      <w:numFmt w:val="bullet"/>
      <w:lvlText w:val=""/>
      <w:lvlJc w:val="left"/>
      <w:pPr>
        <w:tabs>
          <w:tab w:val="num" w:pos="2160"/>
        </w:tabs>
        <w:ind w:left="2160" w:hanging="360"/>
      </w:pPr>
      <w:rPr>
        <w:rFonts w:ascii="Wingdings" w:hAnsi="Wingdings" w:hint="default"/>
      </w:rPr>
    </w:lvl>
    <w:lvl w:ilvl="3" w:tplc="16F4F69E" w:tentative="1">
      <w:start w:val="1"/>
      <w:numFmt w:val="bullet"/>
      <w:lvlText w:val=""/>
      <w:lvlJc w:val="left"/>
      <w:pPr>
        <w:tabs>
          <w:tab w:val="num" w:pos="2880"/>
        </w:tabs>
        <w:ind w:left="2880" w:hanging="360"/>
      </w:pPr>
      <w:rPr>
        <w:rFonts w:ascii="Symbol" w:hAnsi="Symbol" w:hint="default"/>
      </w:rPr>
    </w:lvl>
    <w:lvl w:ilvl="4" w:tplc="A7560CAE" w:tentative="1">
      <w:start w:val="1"/>
      <w:numFmt w:val="bullet"/>
      <w:lvlText w:val="o"/>
      <w:lvlJc w:val="left"/>
      <w:pPr>
        <w:tabs>
          <w:tab w:val="num" w:pos="3600"/>
        </w:tabs>
        <w:ind w:left="3600" w:hanging="360"/>
      </w:pPr>
      <w:rPr>
        <w:rFonts w:ascii="Courier New" w:hAnsi="Courier New" w:hint="default"/>
      </w:rPr>
    </w:lvl>
    <w:lvl w:ilvl="5" w:tplc="AFD05EFC" w:tentative="1">
      <w:start w:val="1"/>
      <w:numFmt w:val="bullet"/>
      <w:lvlText w:val=""/>
      <w:lvlJc w:val="left"/>
      <w:pPr>
        <w:tabs>
          <w:tab w:val="num" w:pos="4320"/>
        </w:tabs>
        <w:ind w:left="4320" w:hanging="360"/>
      </w:pPr>
      <w:rPr>
        <w:rFonts w:ascii="Wingdings" w:hAnsi="Wingdings" w:hint="default"/>
      </w:rPr>
    </w:lvl>
    <w:lvl w:ilvl="6" w:tplc="74AC8A72" w:tentative="1">
      <w:start w:val="1"/>
      <w:numFmt w:val="bullet"/>
      <w:lvlText w:val=""/>
      <w:lvlJc w:val="left"/>
      <w:pPr>
        <w:tabs>
          <w:tab w:val="num" w:pos="5040"/>
        </w:tabs>
        <w:ind w:left="5040" w:hanging="360"/>
      </w:pPr>
      <w:rPr>
        <w:rFonts w:ascii="Symbol" w:hAnsi="Symbol" w:hint="default"/>
      </w:rPr>
    </w:lvl>
    <w:lvl w:ilvl="7" w:tplc="9B80F42E" w:tentative="1">
      <w:start w:val="1"/>
      <w:numFmt w:val="bullet"/>
      <w:lvlText w:val="o"/>
      <w:lvlJc w:val="left"/>
      <w:pPr>
        <w:tabs>
          <w:tab w:val="num" w:pos="5760"/>
        </w:tabs>
        <w:ind w:left="5760" w:hanging="360"/>
      </w:pPr>
      <w:rPr>
        <w:rFonts w:ascii="Courier New" w:hAnsi="Courier New" w:hint="default"/>
      </w:rPr>
    </w:lvl>
    <w:lvl w:ilvl="8" w:tplc="116840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B948F8"/>
    <w:multiLevelType w:val="hybridMultilevel"/>
    <w:tmpl w:val="1132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C3CEE"/>
    <w:multiLevelType w:val="hybridMultilevel"/>
    <w:tmpl w:val="6DC229CA"/>
    <w:lvl w:ilvl="0" w:tplc="AFCCDC22">
      <w:start w:val="1"/>
      <w:numFmt w:val="bullet"/>
      <w:lvlText w:val="•"/>
      <w:lvlJc w:val="left"/>
      <w:pPr>
        <w:tabs>
          <w:tab w:val="num" w:pos="720"/>
        </w:tabs>
        <w:ind w:left="720" w:hanging="360"/>
      </w:pPr>
      <w:rPr>
        <w:rFonts w:ascii="Times New Roman" w:hAnsi="Times New Roman" w:hint="default"/>
      </w:rPr>
    </w:lvl>
    <w:lvl w:ilvl="1" w:tplc="B0ECD628" w:tentative="1">
      <w:start w:val="1"/>
      <w:numFmt w:val="bullet"/>
      <w:lvlText w:val="•"/>
      <w:lvlJc w:val="left"/>
      <w:pPr>
        <w:tabs>
          <w:tab w:val="num" w:pos="1440"/>
        </w:tabs>
        <w:ind w:left="1440" w:hanging="360"/>
      </w:pPr>
      <w:rPr>
        <w:rFonts w:ascii="Times New Roman" w:hAnsi="Times New Roman" w:hint="default"/>
      </w:rPr>
    </w:lvl>
    <w:lvl w:ilvl="2" w:tplc="37307654" w:tentative="1">
      <w:start w:val="1"/>
      <w:numFmt w:val="bullet"/>
      <w:lvlText w:val="•"/>
      <w:lvlJc w:val="left"/>
      <w:pPr>
        <w:tabs>
          <w:tab w:val="num" w:pos="2160"/>
        </w:tabs>
        <w:ind w:left="2160" w:hanging="360"/>
      </w:pPr>
      <w:rPr>
        <w:rFonts w:ascii="Times New Roman" w:hAnsi="Times New Roman" w:hint="default"/>
      </w:rPr>
    </w:lvl>
    <w:lvl w:ilvl="3" w:tplc="057A58D6" w:tentative="1">
      <w:start w:val="1"/>
      <w:numFmt w:val="bullet"/>
      <w:lvlText w:val="•"/>
      <w:lvlJc w:val="left"/>
      <w:pPr>
        <w:tabs>
          <w:tab w:val="num" w:pos="2880"/>
        </w:tabs>
        <w:ind w:left="2880" w:hanging="360"/>
      </w:pPr>
      <w:rPr>
        <w:rFonts w:ascii="Times New Roman" w:hAnsi="Times New Roman" w:hint="default"/>
      </w:rPr>
    </w:lvl>
    <w:lvl w:ilvl="4" w:tplc="9BF0C674" w:tentative="1">
      <w:start w:val="1"/>
      <w:numFmt w:val="bullet"/>
      <w:lvlText w:val="•"/>
      <w:lvlJc w:val="left"/>
      <w:pPr>
        <w:tabs>
          <w:tab w:val="num" w:pos="3600"/>
        </w:tabs>
        <w:ind w:left="3600" w:hanging="360"/>
      </w:pPr>
      <w:rPr>
        <w:rFonts w:ascii="Times New Roman" w:hAnsi="Times New Roman" w:hint="default"/>
      </w:rPr>
    </w:lvl>
    <w:lvl w:ilvl="5" w:tplc="C97C117C" w:tentative="1">
      <w:start w:val="1"/>
      <w:numFmt w:val="bullet"/>
      <w:lvlText w:val="•"/>
      <w:lvlJc w:val="left"/>
      <w:pPr>
        <w:tabs>
          <w:tab w:val="num" w:pos="4320"/>
        </w:tabs>
        <w:ind w:left="4320" w:hanging="360"/>
      </w:pPr>
      <w:rPr>
        <w:rFonts w:ascii="Times New Roman" w:hAnsi="Times New Roman" w:hint="default"/>
      </w:rPr>
    </w:lvl>
    <w:lvl w:ilvl="6" w:tplc="0B700204" w:tentative="1">
      <w:start w:val="1"/>
      <w:numFmt w:val="bullet"/>
      <w:lvlText w:val="•"/>
      <w:lvlJc w:val="left"/>
      <w:pPr>
        <w:tabs>
          <w:tab w:val="num" w:pos="5040"/>
        </w:tabs>
        <w:ind w:left="5040" w:hanging="360"/>
      </w:pPr>
      <w:rPr>
        <w:rFonts w:ascii="Times New Roman" w:hAnsi="Times New Roman" w:hint="default"/>
      </w:rPr>
    </w:lvl>
    <w:lvl w:ilvl="7" w:tplc="B29EDE18" w:tentative="1">
      <w:start w:val="1"/>
      <w:numFmt w:val="bullet"/>
      <w:lvlText w:val="•"/>
      <w:lvlJc w:val="left"/>
      <w:pPr>
        <w:tabs>
          <w:tab w:val="num" w:pos="5760"/>
        </w:tabs>
        <w:ind w:left="5760" w:hanging="360"/>
      </w:pPr>
      <w:rPr>
        <w:rFonts w:ascii="Times New Roman" w:hAnsi="Times New Roman" w:hint="default"/>
      </w:rPr>
    </w:lvl>
    <w:lvl w:ilvl="8" w:tplc="D24AE87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66E61380">
      <w:start w:val="1"/>
      <w:numFmt w:val="decimal"/>
      <w:lvlText w:val="%1)"/>
      <w:lvlJc w:val="left"/>
      <w:pPr>
        <w:tabs>
          <w:tab w:val="num" w:pos="697"/>
        </w:tabs>
        <w:ind w:left="697" w:hanging="357"/>
      </w:pPr>
      <w:rPr>
        <w:rFonts w:ascii="Times New Roman" w:eastAsia="Times New Roman" w:hAnsi="Times New Roman" w:cs="Times New Roman"/>
      </w:rPr>
    </w:lvl>
    <w:lvl w:ilvl="1" w:tplc="869233FC" w:tentative="1">
      <w:start w:val="1"/>
      <w:numFmt w:val="bullet"/>
      <w:lvlText w:val="o"/>
      <w:lvlJc w:val="left"/>
      <w:pPr>
        <w:tabs>
          <w:tab w:val="num" w:pos="1780"/>
        </w:tabs>
        <w:ind w:left="1780" w:hanging="360"/>
      </w:pPr>
      <w:rPr>
        <w:rFonts w:ascii="Courier New" w:hAnsi="Courier New" w:hint="default"/>
      </w:rPr>
    </w:lvl>
    <w:lvl w:ilvl="2" w:tplc="DB4C8118" w:tentative="1">
      <w:start w:val="1"/>
      <w:numFmt w:val="bullet"/>
      <w:lvlText w:val=""/>
      <w:lvlJc w:val="left"/>
      <w:pPr>
        <w:tabs>
          <w:tab w:val="num" w:pos="2500"/>
        </w:tabs>
        <w:ind w:left="2500" w:hanging="360"/>
      </w:pPr>
      <w:rPr>
        <w:rFonts w:ascii="Wingdings" w:hAnsi="Wingdings" w:hint="default"/>
      </w:rPr>
    </w:lvl>
    <w:lvl w:ilvl="3" w:tplc="D42AE6D2" w:tentative="1">
      <w:start w:val="1"/>
      <w:numFmt w:val="bullet"/>
      <w:lvlText w:val=""/>
      <w:lvlJc w:val="left"/>
      <w:pPr>
        <w:tabs>
          <w:tab w:val="num" w:pos="3220"/>
        </w:tabs>
        <w:ind w:left="3220" w:hanging="360"/>
      </w:pPr>
      <w:rPr>
        <w:rFonts w:ascii="Symbol" w:hAnsi="Symbol" w:hint="default"/>
      </w:rPr>
    </w:lvl>
    <w:lvl w:ilvl="4" w:tplc="B97AF71C" w:tentative="1">
      <w:start w:val="1"/>
      <w:numFmt w:val="bullet"/>
      <w:lvlText w:val="o"/>
      <w:lvlJc w:val="left"/>
      <w:pPr>
        <w:tabs>
          <w:tab w:val="num" w:pos="3940"/>
        </w:tabs>
        <w:ind w:left="3940" w:hanging="360"/>
      </w:pPr>
      <w:rPr>
        <w:rFonts w:ascii="Courier New" w:hAnsi="Courier New" w:hint="default"/>
      </w:rPr>
    </w:lvl>
    <w:lvl w:ilvl="5" w:tplc="7DC0B5B6" w:tentative="1">
      <w:start w:val="1"/>
      <w:numFmt w:val="bullet"/>
      <w:lvlText w:val=""/>
      <w:lvlJc w:val="left"/>
      <w:pPr>
        <w:tabs>
          <w:tab w:val="num" w:pos="4660"/>
        </w:tabs>
        <w:ind w:left="4660" w:hanging="360"/>
      </w:pPr>
      <w:rPr>
        <w:rFonts w:ascii="Wingdings" w:hAnsi="Wingdings" w:hint="default"/>
      </w:rPr>
    </w:lvl>
    <w:lvl w:ilvl="6" w:tplc="96CA701C" w:tentative="1">
      <w:start w:val="1"/>
      <w:numFmt w:val="bullet"/>
      <w:lvlText w:val=""/>
      <w:lvlJc w:val="left"/>
      <w:pPr>
        <w:tabs>
          <w:tab w:val="num" w:pos="5380"/>
        </w:tabs>
        <w:ind w:left="5380" w:hanging="360"/>
      </w:pPr>
      <w:rPr>
        <w:rFonts w:ascii="Symbol" w:hAnsi="Symbol" w:hint="default"/>
      </w:rPr>
    </w:lvl>
    <w:lvl w:ilvl="7" w:tplc="6784BAEE" w:tentative="1">
      <w:start w:val="1"/>
      <w:numFmt w:val="bullet"/>
      <w:lvlText w:val="o"/>
      <w:lvlJc w:val="left"/>
      <w:pPr>
        <w:tabs>
          <w:tab w:val="num" w:pos="6100"/>
        </w:tabs>
        <w:ind w:left="6100" w:hanging="360"/>
      </w:pPr>
      <w:rPr>
        <w:rFonts w:ascii="Courier New" w:hAnsi="Courier New" w:hint="default"/>
      </w:rPr>
    </w:lvl>
    <w:lvl w:ilvl="8" w:tplc="DC1485BA"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614E44C6">
      <w:start w:val="1"/>
      <w:numFmt w:val="decimal"/>
      <w:lvlText w:val="%1)"/>
      <w:lvlJc w:val="left"/>
      <w:pPr>
        <w:ind w:left="720" w:hanging="360"/>
      </w:pPr>
      <w:rPr>
        <w:rFonts w:cs="Times New Roman" w:hint="default"/>
      </w:rPr>
    </w:lvl>
    <w:lvl w:ilvl="1" w:tplc="DBEECD06" w:tentative="1">
      <w:start w:val="1"/>
      <w:numFmt w:val="lowerLetter"/>
      <w:lvlText w:val="%2."/>
      <w:lvlJc w:val="left"/>
      <w:pPr>
        <w:ind w:left="1440" w:hanging="360"/>
      </w:pPr>
      <w:rPr>
        <w:rFonts w:cs="Times New Roman"/>
      </w:rPr>
    </w:lvl>
    <w:lvl w:ilvl="2" w:tplc="1444CB60" w:tentative="1">
      <w:start w:val="1"/>
      <w:numFmt w:val="lowerRoman"/>
      <w:lvlText w:val="%3."/>
      <w:lvlJc w:val="right"/>
      <w:pPr>
        <w:ind w:left="2160" w:hanging="180"/>
      </w:pPr>
      <w:rPr>
        <w:rFonts w:cs="Times New Roman"/>
      </w:rPr>
    </w:lvl>
    <w:lvl w:ilvl="3" w:tplc="95848CAC" w:tentative="1">
      <w:start w:val="1"/>
      <w:numFmt w:val="decimal"/>
      <w:lvlText w:val="%4."/>
      <w:lvlJc w:val="left"/>
      <w:pPr>
        <w:ind w:left="2880" w:hanging="360"/>
      </w:pPr>
      <w:rPr>
        <w:rFonts w:cs="Times New Roman"/>
      </w:rPr>
    </w:lvl>
    <w:lvl w:ilvl="4" w:tplc="4A425B3C" w:tentative="1">
      <w:start w:val="1"/>
      <w:numFmt w:val="lowerLetter"/>
      <w:lvlText w:val="%5."/>
      <w:lvlJc w:val="left"/>
      <w:pPr>
        <w:ind w:left="3600" w:hanging="360"/>
      </w:pPr>
      <w:rPr>
        <w:rFonts w:cs="Times New Roman"/>
      </w:rPr>
    </w:lvl>
    <w:lvl w:ilvl="5" w:tplc="8EE08FC8" w:tentative="1">
      <w:start w:val="1"/>
      <w:numFmt w:val="lowerRoman"/>
      <w:lvlText w:val="%6."/>
      <w:lvlJc w:val="right"/>
      <w:pPr>
        <w:ind w:left="4320" w:hanging="180"/>
      </w:pPr>
      <w:rPr>
        <w:rFonts w:cs="Times New Roman"/>
      </w:rPr>
    </w:lvl>
    <w:lvl w:ilvl="6" w:tplc="55AC2190" w:tentative="1">
      <w:start w:val="1"/>
      <w:numFmt w:val="decimal"/>
      <w:lvlText w:val="%7."/>
      <w:lvlJc w:val="left"/>
      <w:pPr>
        <w:ind w:left="5040" w:hanging="360"/>
      </w:pPr>
      <w:rPr>
        <w:rFonts w:cs="Times New Roman"/>
      </w:rPr>
    </w:lvl>
    <w:lvl w:ilvl="7" w:tplc="1B6684E0" w:tentative="1">
      <w:start w:val="1"/>
      <w:numFmt w:val="lowerLetter"/>
      <w:lvlText w:val="%8."/>
      <w:lvlJc w:val="left"/>
      <w:pPr>
        <w:ind w:left="5760" w:hanging="360"/>
      </w:pPr>
      <w:rPr>
        <w:rFonts w:cs="Times New Roman"/>
      </w:rPr>
    </w:lvl>
    <w:lvl w:ilvl="8" w:tplc="02FE3A84" w:tentative="1">
      <w:start w:val="1"/>
      <w:numFmt w:val="lowerRoman"/>
      <w:lvlText w:val="%9."/>
      <w:lvlJc w:val="right"/>
      <w:pPr>
        <w:ind w:left="6480" w:hanging="180"/>
      </w:pPr>
      <w:rPr>
        <w:rFonts w:cs="Times New Roman"/>
      </w:r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cs="Times New Roman" w:hint="default"/>
        <w:b/>
        <w:i w:val="0"/>
      </w:rPr>
    </w:lvl>
    <w:lvl w:ilvl="1">
      <w:start w:val="1"/>
      <w:numFmt w:val="decimal"/>
      <w:pStyle w:val="Heading2"/>
      <w:lvlText w:val="%1.%2"/>
      <w:lvlJc w:val="left"/>
      <w:pPr>
        <w:tabs>
          <w:tab w:val="num" w:pos="4197"/>
        </w:tabs>
        <w:ind w:left="4197" w:hanging="511"/>
      </w:pPr>
      <w:rPr>
        <w:rFonts w:cs="Times New Roman" w:hint="default"/>
      </w:rPr>
    </w:lvl>
    <w:lvl w:ilvl="2">
      <w:start w:val="1"/>
      <w:numFmt w:val="decimal"/>
      <w:pStyle w:val="Heading3"/>
      <w:lvlText w:val="%1.%2.%3"/>
      <w:lvlJc w:val="left"/>
      <w:pPr>
        <w:tabs>
          <w:tab w:val="num" w:pos="1134"/>
        </w:tabs>
        <w:ind w:left="1134" w:hanging="283"/>
      </w:pPr>
      <w:rPr>
        <w:rFonts w:cs="Times New Roman" w:hint="default"/>
      </w:rPr>
    </w:lvl>
    <w:lvl w:ilvl="3">
      <w:start w:val="1"/>
      <w:numFmt w:val="none"/>
      <w:pStyle w:val="Heading4"/>
      <w:lvlText w:val="0"/>
      <w:lvlJc w:val="left"/>
      <w:pPr>
        <w:tabs>
          <w:tab w:val="num" w:pos="717"/>
        </w:tabs>
        <w:ind w:left="717" w:hanging="864"/>
      </w:pPr>
      <w:rPr>
        <w:rFonts w:cs="Times New Roman" w:hint="default"/>
      </w:rPr>
    </w:lvl>
    <w:lvl w:ilvl="4">
      <w:start w:val="1"/>
      <w:numFmt w:val="none"/>
      <w:pStyle w:val="Heading5"/>
      <w:lvlText w:val="0"/>
      <w:lvlJc w:val="left"/>
      <w:pPr>
        <w:tabs>
          <w:tab w:val="num" w:pos="861"/>
        </w:tabs>
        <w:ind w:left="861" w:hanging="1008"/>
      </w:pPr>
      <w:rPr>
        <w:rFonts w:cs="Times New Roman" w:hint="default"/>
      </w:rPr>
    </w:lvl>
    <w:lvl w:ilvl="5">
      <w:start w:val="1"/>
      <w:numFmt w:val="none"/>
      <w:pStyle w:val="Heading6"/>
      <w:lvlText w:val="0"/>
      <w:lvlJc w:val="left"/>
      <w:pPr>
        <w:tabs>
          <w:tab w:val="num" w:pos="1005"/>
        </w:tabs>
        <w:ind w:left="1005" w:hanging="1152"/>
      </w:pPr>
      <w:rPr>
        <w:rFonts w:cs="Times New Roman" w:hint="default"/>
      </w:rPr>
    </w:lvl>
    <w:lvl w:ilvl="6">
      <w:start w:val="1"/>
      <w:numFmt w:val="none"/>
      <w:pStyle w:val="Heading7"/>
      <w:lvlText w:val="0"/>
      <w:lvlJc w:val="left"/>
      <w:pPr>
        <w:tabs>
          <w:tab w:val="num" w:pos="1149"/>
        </w:tabs>
        <w:ind w:left="1149" w:hanging="1296"/>
      </w:pPr>
      <w:rPr>
        <w:rFonts w:cs="Times New Roman" w:hint="default"/>
      </w:rPr>
    </w:lvl>
    <w:lvl w:ilvl="7">
      <w:start w:val="1"/>
      <w:numFmt w:val="none"/>
      <w:pStyle w:val="Heading8"/>
      <w:lvlText w:val="0"/>
      <w:lvlJc w:val="left"/>
      <w:pPr>
        <w:tabs>
          <w:tab w:val="num" w:pos="1293"/>
        </w:tabs>
        <w:ind w:left="1293" w:hanging="1440"/>
      </w:pPr>
      <w:rPr>
        <w:rFonts w:cs="Times New Roman" w:hint="default"/>
      </w:rPr>
    </w:lvl>
    <w:lvl w:ilvl="8">
      <w:start w:val="1"/>
      <w:numFmt w:val="none"/>
      <w:pStyle w:val="Heading9"/>
      <w:lvlText w:val="0"/>
      <w:lvlJc w:val="left"/>
      <w:pPr>
        <w:tabs>
          <w:tab w:val="num" w:pos="1437"/>
        </w:tabs>
        <w:ind w:left="1437" w:hanging="1584"/>
      </w:pPr>
      <w:rPr>
        <w:rFonts w:cs="Times New Roman" w:hint="default"/>
      </w:rPr>
    </w:lvl>
  </w:abstractNum>
  <w:abstractNum w:abstractNumId="19" w15:restartNumberingAfterBreak="0">
    <w:nsid w:val="35507230"/>
    <w:multiLevelType w:val="hybridMultilevel"/>
    <w:tmpl w:val="C6F8A6EE"/>
    <w:lvl w:ilvl="0" w:tplc="E1984552">
      <w:start w:val="1"/>
      <w:numFmt w:val="decimal"/>
      <w:lvlText w:val="%1."/>
      <w:lvlJc w:val="left"/>
      <w:pPr>
        <w:ind w:left="1211" w:hanging="360"/>
      </w:pPr>
      <w:rPr>
        <w:rFonts w:cs="Times New Roman" w:hint="default"/>
      </w:rPr>
    </w:lvl>
    <w:lvl w:ilvl="1" w:tplc="EE7CC56C" w:tentative="1">
      <w:start w:val="1"/>
      <w:numFmt w:val="lowerLetter"/>
      <w:lvlText w:val="%2."/>
      <w:lvlJc w:val="left"/>
      <w:pPr>
        <w:ind w:left="1931" w:hanging="360"/>
      </w:pPr>
      <w:rPr>
        <w:rFonts w:cs="Times New Roman"/>
      </w:rPr>
    </w:lvl>
    <w:lvl w:ilvl="2" w:tplc="536AA4B4" w:tentative="1">
      <w:start w:val="1"/>
      <w:numFmt w:val="lowerRoman"/>
      <w:lvlText w:val="%3."/>
      <w:lvlJc w:val="right"/>
      <w:pPr>
        <w:ind w:left="2651" w:hanging="180"/>
      </w:pPr>
      <w:rPr>
        <w:rFonts w:cs="Times New Roman"/>
      </w:rPr>
    </w:lvl>
    <w:lvl w:ilvl="3" w:tplc="298EB430" w:tentative="1">
      <w:start w:val="1"/>
      <w:numFmt w:val="decimal"/>
      <w:lvlText w:val="%4."/>
      <w:lvlJc w:val="left"/>
      <w:pPr>
        <w:ind w:left="3371" w:hanging="360"/>
      </w:pPr>
      <w:rPr>
        <w:rFonts w:cs="Times New Roman"/>
      </w:rPr>
    </w:lvl>
    <w:lvl w:ilvl="4" w:tplc="4852FC18" w:tentative="1">
      <w:start w:val="1"/>
      <w:numFmt w:val="lowerLetter"/>
      <w:lvlText w:val="%5."/>
      <w:lvlJc w:val="left"/>
      <w:pPr>
        <w:ind w:left="4091" w:hanging="360"/>
      </w:pPr>
      <w:rPr>
        <w:rFonts w:cs="Times New Roman"/>
      </w:rPr>
    </w:lvl>
    <w:lvl w:ilvl="5" w:tplc="B0D8F990" w:tentative="1">
      <w:start w:val="1"/>
      <w:numFmt w:val="lowerRoman"/>
      <w:lvlText w:val="%6."/>
      <w:lvlJc w:val="right"/>
      <w:pPr>
        <w:ind w:left="4811" w:hanging="180"/>
      </w:pPr>
      <w:rPr>
        <w:rFonts w:cs="Times New Roman"/>
      </w:rPr>
    </w:lvl>
    <w:lvl w:ilvl="6" w:tplc="C9426A6A" w:tentative="1">
      <w:start w:val="1"/>
      <w:numFmt w:val="decimal"/>
      <w:lvlText w:val="%7."/>
      <w:lvlJc w:val="left"/>
      <w:pPr>
        <w:ind w:left="5531" w:hanging="360"/>
      </w:pPr>
      <w:rPr>
        <w:rFonts w:cs="Times New Roman"/>
      </w:rPr>
    </w:lvl>
    <w:lvl w:ilvl="7" w:tplc="00C60B98" w:tentative="1">
      <w:start w:val="1"/>
      <w:numFmt w:val="lowerLetter"/>
      <w:lvlText w:val="%8."/>
      <w:lvlJc w:val="left"/>
      <w:pPr>
        <w:ind w:left="6251" w:hanging="360"/>
      </w:pPr>
      <w:rPr>
        <w:rFonts w:cs="Times New Roman"/>
      </w:rPr>
    </w:lvl>
    <w:lvl w:ilvl="8" w:tplc="1FC639C2" w:tentative="1">
      <w:start w:val="1"/>
      <w:numFmt w:val="lowerRoman"/>
      <w:lvlText w:val="%9."/>
      <w:lvlJc w:val="right"/>
      <w:pPr>
        <w:ind w:left="6971" w:hanging="180"/>
      </w:pPr>
      <w:rPr>
        <w:rFonts w:cs="Times New Roman"/>
      </w:rPr>
    </w:lvl>
  </w:abstractNum>
  <w:abstractNum w:abstractNumId="20" w15:restartNumberingAfterBreak="0">
    <w:nsid w:val="3CEA20E7"/>
    <w:multiLevelType w:val="hybridMultilevel"/>
    <w:tmpl w:val="0B0882FA"/>
    <w:lvl w:ilvl="0" w:tplc="1CAC7738">
      <w:start w:val="1"/>
      <w:numFmt w:val="bullet"/>
      <w:lvlText w:val="-"/>
      <w:lvlJc w:val="left"/>
      <w:pPr>
        <w:tabs>
          <w:tab w:val="num" w:pos="1568"/>
        </w:tabs>
        <w:ind w:left="1568" w:hanging="357"/>
      </w:pPr>
      <w:rPr>
        <w:rFonts w:ascii="DTLHaarlemmerSD" w:eastAsia="Times New Roman" w:hAnsi="DTLHaarlemmerSD" w:hint="default"/>
      </w:rPr>
    </w:lvl>
    <w:lvl w:ilvl="1" w:tplc="21D2DB7A" w:tentative="1">
      <w:start w:val="1"/>
      <w:numFmt w:val="bullet"/>
      <w:lvlText w:val="o"/>
      <w:lvlJc w:val="left"/>
      <w:pPr>
        <w:ind w:left="2311" w:hanging="360"/>
      </w:pPr>
      <w:rPr>
        <w:rFonts w:ascii="Courier New" w:hAnsi="Courier New" w:hint="default"/>
      </w:rPr>
    </w:lvl>
    <w:lvl w:ilvl="2" w:tplc="698C88EA" w:tentative="1">
      <w:start w:val="1"/>
      <w:numFmt w:val="bullet"/>
      <w:lvlText w:val=""/>
      <w:lvlJc w:val="left"/>
      <w:pPr>
        <w:ind w:left="3031" w:hanging="360"/>
      </w:pPr>
      <w:rPr>
        <w:rFonts w:ascii="Wingdings" w:hAnsi="Wingdings" w:hint="default"/>
      </w:rPr>
    </w:lvl>
    <w:lvl w:ilvl="3" w:tplc="115096CC" w:tentative="1">
      <w:start w:val="1"/>
      <w:numFmt w:val="bullet"/>
      <w:lvlText w:val=""/>
      <w:lvlJc w:val="left"/>
      <w:pPr>
        <w:ind w:left="3751" w:hanging="360"/>
      </w:pPr>
      <w:rPr>
        <w:rFonts w:ascii="Symbol" w:hAnsi="Symbol" w:hint="default"/>
      </w:rPr>
    </w:lvl>
    <w:lvl w:ilvl="4" w:tplc="B91AA83C" w:tentative="1">
      <w:start w:val="1"/>
      <w:numFmt w:val="bullet"/>
      <w:lvlText w:val="o"/>
      <w:lvlJc w:val="left"/>
      <w:pPr>
        <w:ind w:left="4471" w:hanging="360"/>
      </w:pPr>
      <w:rPr>
        <w:rFonts w:ascii="Courier New" w:hAnsi="Courier New" w:hint="default"/>
      </w:rPr>
    </w:lvl>
    <w:lvl w:ilvl="5" w:tplc="77965ABA" w:tentative="1">
      <w:start w:val="1"/>
      <w:numFmt w:val="bullet"/>
      <w:lvlText w:val=""/>
      <w:lvlJc w:val="left"/>
      <w:pPr>
        <w:ind w:left="5191" w:hanging="360"/>
      </w:pPr>
      <w:rPr>
        <w:rFonts w:ascii="Wingdings" w:hAnsi="Wingdings" w:hint="default"/>
      </w:rPr>
    </w:lvl>
    <w:lvl w:ilvl="6" w:tplc="0B76FB52" w:tentative="1">
      <w:start w:val="1"/>
      <w:numFmt w:val="bullet"/>
      <w:lvlText w:val=""/>
      <w:lvlJc w:val="left"/>
      <w:pPr>
        <w:ind w:left="5911" w:hanging="360"/>
      </w:pPr>
      <w:rPr>
        <w:rFonts w:ascii="Symbol" w:hAnsi="Symbol" w:hint="default"/>
      </w:rPr>
    </w:lvl>
    <w:lvl w:ilvl="7" w:tplc="353A68AE" w:tentative="1">
      <w:start w:val="1"/>
      <w:numFmt w:val="bullet"/>
      <w:lvlText w:val="o"/>
      <w:lvlJc w:val="left"/>
      <w:pPr>
        <w:ind w:left="6631" w:hanging="360"/>
      </w:pPr>
      <w:rPr>
        <w:rFonts w:ascii="Courier New" w:hAnsi="Courier New" w:hint="default"/>
      </w:rPr>
    </w:lvl>
    <w:lvl w:ilvl="8" w:tplc="3B4A124E" w:tentative="1">
      <w:start w:val="1"/>
      <w:numFmt w:val="bullet"/>
      <w:lvlText w:val=""/>
      <w:lvlJc w:val="left"/>
      <w:pPr>
        <w:ind w:left="7351" w:hanging="360"/>
      </w:pPr>
      <w:rPr>
        <w:rFonts w:ascii="Wingdings" w:hAnsi="Wingdings" w:hint="default"/>
      </w:rPr>
    </w:lvl>
  </w:abstractNum>
  <w:abstractNum w:abstractNumId="21" w15:restartNumberingAfterBreak="0">
    <w:nsid w:val="3DA814C7"/>
    <w:multiLevelType w:val="hybridMultilevel"/>
    <w:tmpl w:val="4DECEFD0"/>
    <w:lvl w:ilvl="0" w:tplc="57D60C4A">
      <w:start w:val="1"/>
      <w:numFmt w:val="lowerRoman"/>
      <w:lvlText w:val="%1)"/>
      <w:lvlJc w:val="left"/>
      <w:pPr>
        <w:tabs>
          <w:tab w:val="num" w:pos="720"/>
        </w:tabs>
        <w:ind w:left="720" w:hanging="360"/>
      </w:pPr>
      <w:rPr>
        <w:rFonts w:ascii="Arial" w:eastAsia="Times New Roman" w:hAnsi="Arial" w:cs="Times New Roman"/>
      </w:rPr>
    </w:lvl>
    <w:lvl w:ilvl="1" w:tplc="C7B06896" w:tentative="1">
      <w:start w:val="1"/>
      <w:numFmt w:val="bullet"/>
      <w:lvlText w:val="•"/>
      <w:lvlJc w:val="left"/>
      <w:pPr>
        <w:tabs>
          <w:tab w:val="num" w:pos="1440"/>
        </w:tabs>
        <w:ind w:left="1440" w:hanging="360"/>
      </w:pPr>
      <w:rPr>
        <w:rFonts w:ascii="Times New Roman" w:hAnsi="Times New Roman" w:hint="default"/>
      </w:rPr>
    </w:lvl>
    <w:lvl w:ilvl="2" w:tplc="DA8E1A5A" w:tentative="1">
      <w:start w:val="1"/>
      <w:numFmt w:val="bullet"/>
      <w:lvlText w:val="•"/>
      <w:lvlJc w:val="left"/>
      <w:pPr>
        <w:tabs>
          <w:tab w:val="num" w:pos="2160"/>
        </w:tabs>
        <w:ind w:left="2160" w:hanging="360"/>
      </w:pPr>
      <w:rPr>
        <w:rFonts w:ascii="Times New Roman" w:hAnsi="Times New Roman" w:hint="default"/>
      </w:rPr>
    </w:lvl>
    <w:lvl w:ilvl="3" w:tplc="51881ECE" w:tentative="1">
      <w:start w:val="1"/>
      <w:numFmt w:val="bullet"/>
      <w:lvlText w:val="•"/>
      <w:lvlJc w:val="left"/>
      <w:pPr>
        <w:tabs>
          <w:tab w:val="num" w:pos="2880"/>
        </w:tabs>
        <w:ind w:left="2880" w:hanging="360"/>
      </w:pPr>
      <w:rPr>
        <w:rFonts w:ascii="Times New Roman" w:hAnsi="Times New Roman" w:hint="default"/>
      </w:rPr>
    </w:lvl>
    <w:lvl w:ilvl="4" w:tplc="0BFACAEE" w:tentative="1">
      <w:start w:val="1"/>
      <w:numFmt w:val="bullet"/>
      <w:lvlText w:val="•"/>
      <w:lvlJc w:val="left"/>
      <w:pPr>
        <w:tabs>
          <w:tab w:val="num" w:pos="3600"/>
        </w:tabs>
        <w:ind w:left="3600" w:hanging="360"/>
      </w:pPr>
      <w:rPr>
        <w:rFonts w:ascii="Times New Roman" w:hAnsi="Times New Roman" w:hint="default"/>
      </w:rPr>
    </w:lvl>
    <w:lvl w:ilvl="5" w:tplc="B720D432" w:tentative="1">
      <w:start w:val="1"/>
      <w:numFmt w:val="bullet"/>
      <w:lvlText w:val="•"/>
      <w:lvlJc w:val="left"/>
      <w:pPr>
        <w:tabs>
          <w:tab w:val="num" w:pos="4320"/>
        </w:tabs>
        <w:ind w:left="4320" w:hanging="360"/>
      </w:pPr>
      <w:rPr>
        <w:rFonts w:ascii="Times New Roman" w:hAnsi="Times New Roman" w:hint="default"/>
      </w:rPr>
    </w:lvl>
    <w:lvl w:ilvl="6" w:tplc="2ECA842E" w:tentative="1">
      <w:start w:val="1"/>
      <w:numFmt w:val="bullet"/>
      <w:lvlText w:val="•"/>
      <w:lvlJc w:val="left"/>
      <w:pPr>
        <w:tabs>
          <w:tab w:val="num" w:pos="5040"/>
        </w:tabs>
        <w:ind w:left="5040" w:hanging="360"/>
      </w:pPr>
      <w:rPr>
        <w:rFonts w:ascii="Times New Roman" w:hAnsi="Times New Roman" w:hint="default"/>
      </w:rPr>
    </w:lvl>
    <w:lvl w:ilvl="7" w:tplc="69265D18" w:tentative="1">
      <w:start w:val="1"/>
      <w:numFmt w:val="bullet"/>
      <w:lvlText w:val="•"/>
      <w:lvlJc w:val="left"/>
      <w:pPr>
        <w:tabs>
          <w:tab w:val="num" w:pos="5760"/>
        </w:tabs>
        <w:ind w:left="5760" w:hanging="360"/>
      </w:pPr>
      <w:rPr>
        <w:rFonts w:ascii="Times New Roman" w:hAnsi="Times New Roman" w:hint="default"/>
      </w:rPr>
    </w:lvl>
    <w:lvl w:ilvl="8" w:tplc="B498BF4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F0E4395"/>
    <w:multiLevelType w:val="hybridMultilevel"/>
    <w:tmpl w:val="BD6458DE"/>
    <w:lvl w:ilvl="0" w:tplc="5E3EEC98">
      <w:start w:val="1"/>
      <w:numFmt w:val="bullet"/>
      <w:lvlText w:val=""/>
      <w:lvlJc w:val="left"/>
      <w:pPr>
        <w:tabs>
          <w:tab w:val="num" w:pos="1211"/>
        </w:tabs>
        <w:ind w:left="1191" w:hanging="340"/>
      </w:pPr>
      <w:rPr>
        <w:rFonts w:ascii="Symbol" w:hAnsi="Symbol" w:hint="default"/>
      </w:rPr>
    </w:lvl>
    <w:lvl w:ilvl="1" w:tplc="07DE4590" w:tentative="1">
      <w:start w:val="1"/>
      <w:numFmt w:val="bullet"/>
      <w:lvlText w:val="o"/>
      <w:lvlJc w:val="left"/>
      <w:pPr>
        <w:tabs>
          <w:tab w:val="num" w:pos="2291"/>
        </w:tabs>
        <w:ind w:left="2291" w:hanging="360"/>
      </w:pPr>
      <w:rPr>
        <w:rFonts w:ascii="Courier New" w:hAnsi="Courier New" w:hint="default"/>
      </w:rPr>
    </w:lvl>
    <w:lvl w:ilvl="2" w:tplc="0CFA0E26" w:tentative="1">
      <w:start w:val="1"/>
      <w:numFmt w:val="bullet"/>
      <w:lvlText w:val=""/>
      <w:lvlJc w:val="left"/>
      <w:pPr>
        <w:tabs>
          <w:tab w:val="num" w:pos="3011"/>
        </w:tabs>
        <w:ind w:left="3011" w:hanging="360"/>
      </w:pPr>
      <w:rPr>
        <w:rFonts w:ascii="Wingdings" w:hAnsi="Wingdings" w:hint="default"/>
      </w:rPr>
    </w:lvl>
    <w:lvl w:ilvl="3" w:tplc="43685190" w:tentative="1">
      <w:start w:val="1"/>
      <w:numFmt w:val="bullet"/>
      <w:lvlText w:val=""/>
      <w:lvlJc w:val="left"/>
      <w:pPr>
        <w:tabs>
          <w:tab w:val="num" w:pos="3731"/>
        </w:tabs>
        <w:ind w:left="3731" w:hanging="360"/>
      </w:pPr>
      <w:rPr>
        <w:rFonts w:ascii="Symbol" w:hAnsi="Symbol" w:hint="default"/>
      </w:rPr>
    </w:lvl>
    <w:lvl w:ilvl="4" w:tplc="82DA6F34" w:tentative="1">
      <w:start w:val="1"/>
      <w:numFmt w:val="bullet"/>
      <w:lvlText w:val="o"/>
      <w:lvlJc w:val="left"/>
      <w:pPr>
        <w:tabs>
          <w:tab w:val="num" w:pos="4451"/>
        </w:tabs>
        <w:ind w:left="4451" w:hanging="360"/>
      </w:pPr>
      <w:rPr>
        <w:rFonts w:ascii="Courier New" w:hAnsi="Courier New" w:hint="default"/>
      </w:rPr>
    </w:lvl>
    <w:lvl w:ilvl="5" w:tplc="AB684774" w:tentative="1">
      <w:start w:val="1"/>
      <w:numFmt w:val="bullet"/>
      <w:lvlText w:val=""/>
      <w:lvlJc w:val="left"/>
      <w:pPr>
        <w:tabs>
          <w:tab w:val="num" w:pos="5171"/>
        </w:tabs>
        <w:ind w:left="5171" w:hanging="360"/>
      </w:pPr>
      <w:rPr>
        <w:rFonts w:ascii="Wingdings" w:hAnsi="Wingdings" w:hint="default"/>
      </w:rPr>
    </w:lvl>
    <w:lvl w:ilvl="6" w:tplc="9C4CB99C" w:tentative="1">
      <w:start w:val="1"/>
      <w:numFmt w:val="bullet"/>
      <w:lvlText w:val=""/>
      <w:lvlJc w:val="left"/>
      <w:pPr>
        <w:tabs>
          <w:tab w:val="num" w:pos="5891"/>
        </w:tabs>
        <w:ind w:left="5891" w:hanging="360"/>
      </w:pPr>
      <w:rPr>
        <w:rFonts w:ascii="Symbol" w:hAnsi="Symbol" w:hint="default"/>
      </w:rPr>
    </w:lvl>
    <w:lvl w:ilvl="7" w:tplc="26D2B01A" w:tentative="1">
      <w:start w:val="1"/>
      <w:numFmt w:val="bullet"/>
      <w:lvlText w:val="o"/>
      <w:lvlJc w:val="left"/>
      <w:pPr>
        <w:tabs>
          <w:tab w:val="num" w:pos="6611"/>
        </w:tabs>
        <w:ind w:left="6611" w:hanging="360"/>
      </w:pPr>
      <w:rPr>
        <w:rFonts w:ascii="Courier New" w:hAnsi="Courier New" w:hint="default"/>
      </w:rPr>
    </w:lvl>
    <w:lvl w:ilvl="8" w:tplc="8462027C"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43E611B2"/>
    <w:multiLevelType w:val="hybridMultilevel"/>
    <w:tmpl w:val="3AD69E3E"/>
    <w:lvl w:ilvl="0" w:tplc="59C2EC8A">
      <w:start w:val="1"/>
      <w:numFmt w:val="bullet"/>
      <w:lvlText w:val="-"/>
      <w:lvlJc w:val="left"/>
      <w:pPr>
        <w:tabs>
          <w:tab w:val="num" w:pos="697"/>
        </w:tabs>
        <w:ind w:left="697" w:hanging="357"/>
      </w:pPr>
      <w:rPr>
        <w:rFonts w:ascii="DTLHaarlemmerSD" w:eastAsia="Times New Roman" w:hAnsi="DTLHaarlemmerSD" w:hint="default"/>
      </w:rPr>
    </w:lvl>
    <w:lvl w:ilvl="1" w:tplc="261EB05E">
      <w:start w:val="1"/>
      <w:numFmt w:val="bullet"/>
      <w:lvlText w:val="o"/>
      <w:lvlJc w:val="left"/>
      <w:pPr>
        <w:tabs>
          <w:tab w:val="num" w:pos="1780"/>
        </w:tabs>
        <w:ind w:left="1780" w:hanging="360"/>
      </w:pPr>
      <w:rPr>
        <w:rFonts w:ascii="Courier New" w:hAnsi="Courier New" w:hint="default"/>
      </w:rPr>
    </w:lvl>
    <w:lvl w:ilvl="2" w:tplc="85F47F4E" w:tentative="1">
      <w:start w:val="1"/>
      <w:numFmt w:val="bullet"/>
      <w:lvlText w:val=""/>
      <w:lvlJc w:val="left"/>
      <w:pPr>
        <w:tabs>
          <w:tab w:val="num" w:pos="2500"/>
        </w:tabs>
        <w:ind w:left="2500" w:hanging="360"/>
      </w:pPr>
      <w:rPr>
        <w:rFonts w:ascii="Wingdings" w:hAnsi="Wingdings" w:hint="default"/>
      </w:rPr>
    </w:lvl>
    <w:lvl w:ilvl="3" w:tplc="5F3AAE5E" w:tentative="1">
      <w:start w:val="1"/>
      <w:numFmt w:val="bullet"/>
      <w:lvlText w:val=""/>
      <w:lvlJc w:val="left"/>
      <w:pPr>
        <w:tabs>
          <w:tab w:val="num" w:pos="3220"/>
        </w:tabs>
        <w:ind w:left="3220" w:hanging="360"/>
      </w:pPr>
      <w:rPr>
        <w:rFonts w:ascii="Symbol" w:hAnsi="Symbol" w:hint="default"/>
      </w:rPr>
    </w:lvl>
    <w:lvl w:ilvl="4" w:tplc="F916685A" w:tentative="1">
      <w:start w:val="1"/>
      <w:numFmt w:val="bullet"/>
      <w:lvlText w:val="o"/>
      <w:lvlJc w:val="left"/>
      <w:pPr>
        <w:tabs>
          <w:tab w:val="num" w:pos="3940"/>
        </w:tabs>
        <w:ind w:left="3940" w:hanging="360"/>
      </w:pPr>
      <w:rPr>
        <w:rFonts w:ascii="Courier New" w:hAnsi="Courier New" w:hint="default"/>
      </w:rPr>
    </w:lvl>
    <w:lvl w:ilvl="5" w:tplc="E0769734" w:tentative="1">
      <w:start w:val="1"/>
      <w:numFmt w:val="bullet"/>
      <w:lvlText w:val=""/>
      <w:lvlJc w:val="left"/>
      <w:pPr>
        <w:tabs>
          <w:tab w:val="num" w:pos="4660"/>
        </w:tabs>
        <w:ind w:left="4660" w:hanging="360"/>
      </w:pPr>
      <w:rPr>
        <w:rFonts w:ascii="Wingdings" w:hAnsi="Wingdings" w:hint="default"/>
      </w:rPr>
    </w:lvl>
    <w:lvl w:ilvl="6" w:tplc="464EA2B2" w:tentative="1">
      <w:start w:val="1"/>
      <w:numFmt w:val="bullet"/>
      <w:lvlText w:val=""/>
      <w:lvlJc w:val="left"/>
      <w:pPr>
        <w:tabs>
          <w:tab w:val="num" w:pos="5380"/>
        </w:tabs>
        <w:ind w:left="5380" w:hanging="360"/>
      </w:pPr>
      <w:rPr>
        <w:rFonts w:ascii="Symbol" w:hAnsi="Symbol" w:hint="default"/>
      </w:rPr>
    </w:lvl>
    <w:lvl w:ilvl="7" w:tplc="0A1AF37A" w:tentative="1">
      <w:start w:val="1"/>
      <w:numFmt w:val="bullet"/>
      <w:lvlText w:val="o"/>
      <w:lvlJc w:val="left"/>
      <w:pPr>
        <w:tabs>
          <w:tab w:val="num" w:pos="6100"/>
        </w:tabs>
        <w:ind w:left="6100" w:hanging="360"/>
      </w:pPr>
      <w:rPr>
        <w:rFonts w:ascii="Courier New" w:hAnsi="Courier New" w:hint="default"/>
      </w:rPr>
    </w:lvl>
    <w:lvl w:ilvl="8" w:tplc="13D4EFCC" w:tentative="1">
      <w:start w:val="1"/>
      <w:numFmt w:val="bullet"/>
      <w:lvlText w:val=""/>
      <w:lvlJc w:val="left"/>
      <w:pPr>
        <w:tabs>
          <w:tab w:val="num" w:pos="6820"/>
        </w:tabs>
        <w:ind w:left="6820" w:hanging="360"/>
      </w:pPr>
      <w:rPr>
        <w:rFonts w:ascii="Wingdings" w:hAnsi="Wingdings" w:hint="default"/>
      </w:rPr>
    </w:lvl>
  </w:abstractNum>
  <w:abstractNum w:abstractNumId="24" w15:restartNumberingAfterBreak="0">
    <w:nsid w:val="47537884"/>
    <w:multiLevelType w:val="hybridMultilevel"/>
    <w:tmpl w:val="5966293E"/>
    <w:lvl w:ilvl="0" w:tplc="5D74B5BA">
      <w:numFmt w:val="bullet"/>
      <w:lvlText w:val="-"/>
      <w:lvlJc w:val="left"/>
      <w:pPr>
        <w:tabs>
          <w:tab w:val="num" w:pos="697"/>
        </w:tabs>
        <w:ind w:left="697" w:hanging="357"/>
      </w:pPr>
      <w:rPr>
        <w:rFonts w:ascii="Times New Roman" w:hAnsi="Times New Roman" w:hint="default"/>
        <w:b/>
        <w:i w:val="0"/>
      </w:rPr>
    </w:lvl>
    <w:lvl w:ilvl="1" w:tplc="4CA4BF7C" w:tentative="1">
      <w:start w:val="1"/>
      <w:numFmt w:val="bullet"/>
      <w:lvlText w:val="o"/>
      <w:lvlJc w:val="left"/>
      <w:pPr>
        <w:tabs>
          <w:tab w:val="num" w:pos="1780"/>
        </w:tabs>
        <w:ind w:left="1780" w:hanging="360"/>
      </w:pPr>
      <w:rPr>
        <w:rFonts w:ascii="Courier New" w:hAnsi="Courier New" w:hint="default"/>
      </w:rPr>
    </w:lvl>
    <w:lvl w:ilvl="2" w:tplc="92E6FD18" w:tentative="1">
      <w:start w:val="1"/>
      <w:numFmt w:val="bullet"/>
      <w:lvlText w:val=""/>
      <w:lvlJc w:val="left"/>
      <w:pPr>
        <w:tabs>
          <w:tab w:val="num" w:pos="2500"/>
        </w:tabs>
        <w:ind w:left="2500" w:hanging="360"/>
      </w:pPr>
      <w:rPr>
        <w:rFonts w:ascii="Wingdings" w:hAnsi="Wingdings" w:hint="default"/>
      </w:rPr>
    </w:lvl>
    <w:lvl w:ilvl="3" w:tplc="33BADA5A" w:tentative="1">
      <w:start w:val="1"/>
      <w:numFmt w:val="bullet"/>
      <w:lvlText w:val=""/>
      <w:lvlJc w:val="left"/>
      <w:pPr>
        <w:tabs>
          <w:tab w:val="num" w:pos="3220"/>
        </w:tabs>
        <w:ind w:left="3220" w:hanging="360"/>
      </w:pPr>
      <w:rPr>
        <w:rFonts w:ascii="Symbol" w:hAnsi="Symbol" w:hint="default"/>
      </w:rPr>
    </w:lvl>
    <w:lvl w:ilvl="4" w:tplc="666E1D2A" w:tentative="1">
      <w:start w:val="1"/>
      <w:numFmt w:val="bullet"/>
      <w:lvlText w:val="o"/>
      <w:lvlJc w:val="left"/>
      <w:pPr>
        <w:tabs>
          <w:tab w:val="num" w:pos="3940"/>
        </w:tabs>
        <w:ind w:left="3940" w:hanging="360"/>
      </w:pPr>
      <w:rPr>
        <w:rFonts w:ascii="Courier New" w:hAnsi="Courier New" w:hint="default"/>
      </w:rPr>
    </w:lvl>
    <w:lvl w:ilvl="5" w:tplc="537A07C2" w:tentative="1">
      <w:start w:val="1"/>
      <w:numFmt w:val="bullet"/>
      <w:lvlText w:val=""/>
      <w:lvlJc w:val="left"/>
      <w:pPr>
        <w:tabs>
          <w:tab w:val="num" w:pos="4660"/>
        </w:tabs>
        <w:ind w:left="4660" w:hanging="360"/>
      </w:pPr>
      <w:rPr>
        <w:rFonts w:ascii="Wingdings" w:hAnsi="Wingdings" w:hint="default"/>
      </w:rPr>
    </w:lvl>
    <w:lvl w:ilvl="6" w:tplc="F4FC115A" w:tentative="1">
      <w:start w:val="1"/>
      <w:numFmt w:val="bullet"/>
      <w:lvlText w:val=""/>
      <w:lvlJc w:val="left"/>
      <w:pPr>
        <w:tabs>
          <w:tab w:val="num" w:pos="5380"/>
        </w:tabs>
        <w:ind w:left="5380" w:hanging="360"/>
      </w:pPr>
      <w:rPr>
        <w:rFonts w:ascii="Symbol" w:hAnsi="Symbol" w:hint="default"/>
      </w:rPr>
    </w:lvl>
    <w:lvl w:ilvl="7" w:tplc="2EBE7FB6" w:tentative="1">
      <w:start w:val="1"/>
      <w:numFmt w:val="bullet"/>
      <w:lvlText w:val="o"/>
      <w:lvlJc w:val="left"/>
      <w:pPr>
        <w:tabs>
          <w:tab w:val="num" w:pos="6100"/>
        </w:tabs>
        <w:ind w:left="6100" w:hanging="360"/>
      </w:pPr>
      <w:rPr>
        <w:rFonts w:ascii="Courier New" w:hAnsi="Courier New" w:hint="default"/>
      </w:rPr>
    </w:lvl>
    <w:lvl w:ilvl="8" w:tplc="DF0C6494" w:tentative="1">
      <w:start w:val="1"/>
      <w:numFmt w:val="bullet"/>
      <w:lvlText w:val=""/>
      <w:lvlJc w:val="left"/>
      <w:pPr>
        <w:tabs>
          <w:tab w:val="num" w:pos="6820"/>
        </w:tabs>
        <w:ind w:left="6820" w:hanging="360"/>
      </w:pPr>
      <w:rPr>
        <w:rFonts w:ascii="Wingdings" w:hAnsi="Wingdings" w:hint="default"/>
      </w:rPr>
    </w:lvl>
  </w:abstractNum>
  <w:abstractNum w:abstractNumId="25" w15:restartNumberingAfterBreak="0">
    <w:nsid w:val="4C244A8B"/>
    <w:multiLevelType w:val="hybridMultilevel"/>
    <w:tmpl w:val="2E362F9A"/>
    <w:lvl w:ilvl="0" w:tplc="CC463EFE">
      <w:start w:val="1"/>
      <w:numFmt w:val="bullet"/>
      <w:lvlText w:val="-"/>
      <w:lvlJc w:val="left"/>
      <w:pPr>
        <w:tabs>
          <w:tab w:val="num" w:pos="1066"/>
        </w:tabs>
        <w:ind w:left="1066" w:hanging="357"/>
      </w:pPr>
      <w:rPr>
        <w:rFonts w:ascii="DTLHaarlemmerSD" w:eastAsia="Times New Roman" w:hAnsi="DTLHaarlemmerSD" w:hint="default"/>
      </w:rPr>
    </w:lvl>
    <w:lvl w:ilvl="1" w:tplc="15AE28BA" w:tentative="1">
      <w:start w:val="1"/>
      <w:numFmt w:val="bullet"/>
      <w:lvlText w:val="o"/>
      <w:lvlJc w:val="left"/>
      <w:pPr>
        <w:tabs>
          <w:tab w:val="num" w:pos="2149"/>
        </w:tabs>
        <w:ind w:left="2149" w:hanging="360"/>
      </w:pPr>
      <w:rPr>
        <w:rFonts w:ascii="Courier New" w:hAnsi="Courier New" w:hint="default"/>
      </w:rPr>
    </w:lvl>
    <w:lvl w:ilvl="2" w:tplc="E624931E" w:tentative="1">
      <w:start w:val="1"/>
      <w:numFmt w:val="bullet"/>
      <w:lvlText w:val=""/>
      <w:lvlJc w:val="left"/>
      <w:pPr>
        <w:tabs>
          <w:tab w:val="num" w:pos="2869"/>
        </w:tabs>
        <w:ind w:left="2869" w:hanging="360"/>
      </w:pPr>
      <w:rPr>
        <w:rFonts w:ascii="Wingdings" w:hAnsi="Wingdings" w:hint="default"/>
      </w:rPr>
    </w:lvl>
    <w:lvl w:ilvl="3" w:tplc="872E658C" w:tentative="1">
      <w:start w:val="1"/>
      <w:numFmt w:val="bullet"/>
      <w:lvlText w:val=""/>
      <w:lvlJc w:val="left"/>
      <w:pPr>
        <w:tabs>
          <w:tab w:val="num" w:pos="3589"/>
        </w:tabs>
        <w:ind w:left="3589" w:hanging="360"/>
      </w:pPr>
      <w:rPr>
        <w:rFonts w:ascii="Symbol" w:hAnsi="Symbol" w:hint="default"/>
      </w:rPr>
    </w:lvl>
    <w:lvl w:ilvl="4" w:tplc="41CED18A" w:tentative="1">
      <w:start w:val="1"/>
      <w:numFmt w:val="bullet"/>
      <w:lvlText w:val="o"/>
      <w:lvlJc w:val="left"/>
      <w:pPr>
        <w:tabs>
          <w:tab w:val="num" w:pos="4309"/>
        </w:tabs>
        <w:ind w:left="4309" w:hanging="360"/>
      </w:pPr>
      <w:rPr>
        <w:rFonts w:ascii="Courier New" w:hAnsi="Courier New" w:hint="default"/>
      </w:rPr>
    </w:lvl>
    <w:lvl w:ilvl="5" w:tplc="28CC6C5E" w:tentative="1">
      <w:start w:val="1"/>
      <w:numFmt w:val="bullet"/>
      <w:lvlText w:val=""/>
      <w:lvlJc w:val="left"/>
      <w:pPr>
        <w:tabs>
          <w:tab w:val="num" w:pos="5029"/>
        </w:tabs>
        <w:ind w:left="5029" w:hanging="360"/>
      </w:pPr>
      <w:rPr>
        <w:rFonts w:ascii="Wingdings" w:hAnsi="Wingdings" w:hint="default"/>
      </w:rPr>
    </w:lvl>
    <w:lvl w:ilvl="6" w:tplc="B0705618" w:tentative="1">
      <w:start w:val="1"/>
      <w:numFmt w:val="bullet"/>
      <w:lvlText w:val=""/>
      <w:lvlJc w:val="left"/>
      <w:pPr>
        <w:tabs>
          <w:tab w:val="num" w:pos="5749"/>
        </w:tabs>
        <w:ind w:left="5749" w:hanging="360"/>
      </w:pPr>
      <w:rPr>
        <w:rFonts w:ascii="Symbol" w:hAnsi="Symbol" w:hint="default"/>
      </w:rPr>
    </w:lvl>
    <w:lvl w:ilvl="7" w:tplc="5AFE3CE6" w:tentative="1">
      <w:start w:val="1"/>
      <w:numFmt w:val="bullet"/>
      <w:lvlText w:val="o"/>
      <w:lvlJc w:val="left"/>
      <w:pPr>
        <w:tabs>
          <w:tab w:val="num" w:pos="6469"/>
        </w:tabs>
        <w:ind w:left="6469" w:hanging="360"/>
      </w:pPr>
      <w:rPr>
        <w:rFonts w:ascii="Courier New" w:hAnsi="Courier New" w:hint="default"/>
      </w:rPr>
    </w:lvl>
    <w:lvl w:ilvl="8" w:tplc="B420C322"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4E57128F"/>
    <w:multiLevelType w:val="hybridMultilevel"/>
    <w:tmpl w:val="5DD4E0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5A263807"/>
    <w:multiLevelType w:val="hybridMultilevel"/>
    <w:tmpl w:val="5E0A1A00"/>
    <w:lvl w:ilvl="0" w:tplc="BE929042">
      <w:start w:val="1"/>
      <w:numFmt w:val="bullet"/>
      <w:lvlText w:val="•"/>
      <w:lvlJc w:val="left"/>
      <w:pPr>
        <w:tabs>
          <w:tab w:val="num" w:pos="720"/>
        </w:tabs>
        <w:ind w:left="720" w:hanging="360"/>
      </w:pPr>
      <w:rPr>
        <w:rFonts w:ascii="Times New Roman" w:hAnsi="Times New Roman" w:hint="default"/>
      </w:rPr>
    </w:lvl>
    <w:lvl w:ilvl="1" w:tplc="9C248622" w:tentative="1">
      <w:start w:val="1"/>
      <w:numFmt w:val="bullet"/>
      <w:lvlText w:val="•"/>
      <w:lvlJc w:val="left"/>
      <w:pPr>
        <w:tabs>
          <w:tab w:val="num" w:pos="1440"/>
        </w:tabs>
        <w:ind w:left="1440" w:hanging="360"/>
      </w:pPr>
      <w:rPr>
        <w:rFonts w:ascii="Times New Roman" w:hAnsi="Times New Roman" w:hint="default"/>
      </w:rPr>
    </w:lvl>
    <w:lvl w:ilvl="2" w:tplc="4A9A4B78" w:tentative="1">
      <w:start w:val="1"/>
      <w:numFmt w:val="bullet"/>
      <w:lvlText w:val="•"/>
      <w:lvlJc w:val="left"/>
      <w:pPr>
        <w:tabs>
          <w:tab w:val="num" w:pos="2160"/>
        </w:tabs>
        <w:ind w:left="2160" w:hanging="360"/>
      </w:pPr>
      <w:rPr>
        <w:rFonts w:ascii="Times New Roman" w:hAnsi="Times New Roman" w:hint="default"/>
      </w:rPr>
    </w:lvl>
    <w:lvl w:ilvl="3" w:tplc="98F4555A" w:tentative="1">
      <w:start w:val="1"/>
      <w:numFmt w:val="bullet"/>
      <w:lvlText w:val="•"/>
      <w:lvlJc w:val="left"/>
      <w:pPr>
        <w:tabs>
          <w:tab w:val="num" w:pos="2880"/>
        </w:tabs>
        <w:ind w:left="2880" w:hanging="360"/>
      </w:pPr>
      <w:rPr>
        <w:rFonts w:ascii="Times New Roman" w:hAnsi="Times New Roman" w:hint="default"/>
      </w:rPr>
    </w:lvl>
    <w:lvl w:ilvl="4" w:tplc="E8FEFCA0" w:tentative="1">
      <w:start w:val="1"/>
      <w:numFmt w:val="bullet"/>
      <w:lvlText w:val="•"/>
      <w:lvlJc w:val="left"/>
      <w:pPr>
        <w:tabs>
          <w:tab w:val="num" w:pos="3600"/>
        </w:tabs>
        <w:ind w:left="3600" w:hanging="360"/>
      </w:pPr>
      <w:rPr>
        <w:rFonts w:ascii="Times New Roman" w:hAnsi="Times New Roman" w:hint="default"/>
      </w:rPr>
    </w:lvl>
    <w:lvl w:ilvl="5" w:tplc="27EAB0F8" w:tentative="1">
      <w:start w:val="1"/>
      <w:numFmt w:val="bullet"/>
      <w:lvlText w:val="•"/>
      <w:lvlJc w:val="left"/>
      <w:pPr>
        <w:tabs>
          <w:tab w:val="num" w:pos="4320"/>
        </w:tabs>
        <w:ind w:left="4320" w:hanging="360"/>
      </w:pPr>
      <w:rPr>
        <w:rFonts w:ascii="Times New Roman" w:hAnsi="Times New Roman" w:hint="default"/>
      </w:rPr>
    </w:lvl>
    <w:lvl w:ilvl="6" w:tplc="A3044AF0" w:tentative="1">
      <w:start w:val="1"/>
      <w:numFmt w:val="bullet"/>
      <w:lvlText w:val="•"/>
      <w:lvlJc w:val="left"/>
      <w:pPr>
        <w:tabs>
          <w:tab w:val="num" w:pos="5040"/>
        </w:tabs>
        <w:ind w:left="5040" w:hanging="360"/>
      </w:pPr>
      <w:rPr>
        <w:rFonts w:ascii="Times New Roman" w:hAnsi="Times New Roman" w:hint="default"/>
      </w:rPr>
    </w:lvl>
    <w:lvl w:ilvl="7" w:tplc="561CD6CE" w:tentative="1">
      <w:start w:val="1"/>
      <w:numFmt w:val="bullet"/>
      <w:lvlText w:val="•"/>
      <w:lvlJc w:val="left"/>
      <w:pPr>
        <w:tabs>
          <w:tab w:val="num" w:pos="5760"/>
        </w:tabs>
        <w:ind w:left="5760" w:hanging="360"/>
      </w:pPr>
      <w:rPr>
        <w:rFonts w:ascii="Times New Roman" w:hAnsi="Times New Roman" w:hint="default"/>
      </w:rPr>
    </w:lvl>
    <w:lvl w:ilvl="8" w:tplc="32B81F1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AA35842"/>
    <w:multiLevelType w:val="hybridMultilevel"/>
    <w:tmpl w:val="3DCC347C"/>
    <w:lvl w:ilvl="0" w:tplc="8F02A10E">
      <w:start w:val="1"/>
      <w:numFmt w:val="bullet"/>
      <w:lvlText w:val="-"/>
      <w:lvlJc w:val="left"/>
      <w:pPr>
        <w:tabs>
          <w:tab w:val="num" w:pos="1077"/>
        </w:tabs>
        <w:ind w:left="1077" w:hanging="360"/>
      </w:pPr>
      <w:rPr>
        <w:rFonts w:ascii="DTLHaarlemmerSD" w:eastAsia="Times New Roman" w:hAnsi="DTLHaarlemmerSD" w:hint="default"/>
      </w:rPr>
    </w:lvl>
    <w:lvl w:ilvl="1" w:tplc="1666CABC" w:tentative="1">
      <w:start w:val="1"/>
      <w:numFmt w:val="bullet"/>
      <w:lvlText w:val="o"/>
      <w:lvlJc w:val="left"/>
      <w:pPr>
        <w:tabs>
          <w:tab w:val="num" w:pos="1797"/>
        </w:tabs>
        <w:ind w:left="1797" w:hanging="360"/>
      </w:pPr>
      <w:rPr>
        <w:rFonts w:ascii="Courier New" w:hAnsi="Courier New" w:hint="default"/>
      </w:rPr>
    </w:lvl>
    <w:lvl w:ilvl="2" w:tplc="254C5B3A" w:tentative="1">
      <w:start w:val="1"/>
      <w:numFmt w:val="bullet"/>
      <w:lvlText w:val=""/>
      <w:lvlJc w:val="left"/>
      <w:pPr>
        <w:tabs>
          <w:tab w:val="num" w:pos="2517"/>
        </w:tabs>
        <w:ind w:left="2517" w:hanging="360"/>
      </w:pPr>
      <w:rPr>
        <w:rFonts w:ascii="Wingdings" w:hAnsi="Wingdings" w:hint="default"/>
      </w:rPr>
    </w:lvl>
    <w:lvl w:ilvl="3" w:tplc="288CFBD8" w:tentative="1">
      <w:start w:val="1"/>
      <w:numFmt w:val="bullet"/>
      <w:lvlText w:val=""/>
      <w:lvlJc w:val="left"/>
      <w:pPr>
        <w:tabs>
          <w:tab w:val="num" w:pos="3237"/>
        </w:tabs>
        <w:ind w:left="3237" w:hanging="360"/>
      </w:pPr>
      <w:rPr>
        <w:rFonts w:ascii="Symbol" w:hAnsi="Symbol" w:hint="default"/>
      </w:rPr>
    </w:lvl>
    <w:lvl w:ilvl="4" w:tplc="1178A104" w:tentative="1">
      <w:start w:val="1"/>
      <w:numFmt w:val="bullet"/>
      <w:lvlText w:val="o"/>
      <w:lvlJc w:val="left"/>
      <w:pPr>
        <w:tabs>
          <w:tab w:val="num" w:pos="3957"/>
        </w:tabs>
        <w:ind w:left="3957" w:hanging="360"/>
      </w:pPr>
      <w:rPr>
        <w:rFonts w:ascii="Courier New" w:hAnsi="Courier New" w:hint="default"/>
      </w:rPr>
    </w:lvl>
    <w:lvl w:ilvl="5" w:tplc="A0AEA28C" w:tentative="1">
      <w:start w:val="1"/>
      <w:numFmt w:val="bullet"/>
      <w:lvlText w:val=""/>
      <w:lvlJc w:val="left"/>
      <w:pPr>
        <w:tabs>
          <w:tab w:val="num" w:pos="4677"/>
        </w:tabs>
        <w:ind w:left="4677" w:hanging="360"/>
      </w:pPr>
      <w:rPr>
        <w:rFonts w:ascii="Wingdings" w:hAnsi="Wingdings" w:hint="default"/>
      </w:rPr>
    </w:lvl>
    <w:lvl w:ilvl="6" w:tplc="78DE728C" w:tentative="1">
      <w:start w:val="1"/>
      <w:numFmt w:val="bullet"/>
      <w:lvlText w:val=""/>
      <w:lvlJc w:val="left"/>
      <w:pPr>
        <w:tabs>
          <w:tab w:val="num" w:pos="5397"/>
        </w:tabs>
        <w:ind w:left="5397" w:hanging="360"/>
      </w:pPr>
      <w:rPr>
        <w:rFonts w:ascii="Symbol" w:hAnsi="Symbol" w:hint="default"/>
      </w:rPr>
    </w:lvl>
    <w:lvl w:ilvl="7" w:tplc="C3AC238E" w:tentative="1">
      <w:start w:val="1"/>
      <w:numFmt w:val="bullet"/>
      <w:lvlText w:val="o"/>
      <w:lvlJc w:val="left"/>
      <w:pPr>
        <w:tabs>
          <w:tab w:val="num" w:pos="6117"/>
        </w:tabs>
        <w:ind w:left="6117" w:hanging="360"/>
      </w:pPr>
      <w:rPr>
        <w:rFonts w:ascii="Courier New" w:hAnsi="Courier New" w:hint="default"/>
      </w:rPr>
    </w:lvl>
    <w:lvl w:ilvl="8" w:tplc="705041CA"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60C64C8F"/>
    <w:multiLevelType w:val="hybridMultilevel"/>
    <w:tmpl w:val="8A848696"/>
    <w:lvl w:ilvl="0" w:tplc="22AA3BB0">
      <w:start w:val="1"/>
      <w:numFmt w:val="bullet"/>
      <w:lvlText w:val="•"/>
      <w:lvlJc w:val="left"/>
      <w:pPr>
        <w:tabs>
          <w:tab w:val="num" w:pos="720"/>
        </w:tabs>
        <w:ind w:left="720" w:hanging="360"/>
      </w:pPr>
      <w:rPr>
        <w:rFonts w:ascii="Times New Roman" w:hAnsi="Times New Roman" w:hint="default"/>
      </w:rPr>
    </w:lvl>
    <w:lvl w:ilvl="1" w:tplc="48CC4B88" w:tentative="1">
      <w:start w:val="1"/>
      <w:numFmt w:val="bullet"/>
      <w:lvlText w:val="•"/>
      <w:lvlJc w:val="left"/>
      <w:pPr>
        <w:tabs>
          <w:tab w:val="num" w:pos="1440"/>
        </w:tabs>
        <w:ind w:left="1440" w:hanging="360"/>
      </w:pPr>
      <w:rPr>
        <w:rFonts w:ascii="Times New Roman" w:hAnsi="Times New Roman" w:hint="default"/>
      </w:rPr>
    </w:lvl>
    <w:lvl w:ilvl="2" w:tplc="2CE6E3F8" w:tentative="1">
      <w:start w:val="1"/>
      <w:numFmt w:val="bullet"/>
      <w:lvlText w:val="•"/>
      <w:lvlJc w:val="left"/>
      <w:pPr>
        <w:tabs>
          <w:tab w:val="num" w:pos="2160"/>
        </w:tabs>
        <w:ind w:left="2160" w:hanging="360"/>
      </w:pPr>
      <w:rPr>
        <w:rFonts w:ascii="Times New Roman" w:hAnsi="Times New Roman" w:hint="default"/>
      </w:rPr>
    </w:lvl>
    <w:lvl w:ilvl="3" w:tplc="2D1AB5DA" w:tentative="1">
      <w:start w:val="1"/>
      <w:numFmt w:val="bullet"/>
      <w:lvlText w:val="•"/>
      <w:lvlJc w:val="left"/>
      <w:pPr>
        <w:tabs>
          <w:tab w:val="num" w:pos="2880"/>
        </w:tabs>
        <w:ind w:left="2880" w:hanging="360"/>
      </w:pPr>
      <w:rPr>
        <w:rFonts w:ascii="Times New Roman" w:hAnsi="Times New Roman" w:hint="default"/>
      </w:rPr>
    </w:lvl>
    <w:lvl w:ilvl="4" w:tplc="D9E6E3DC" w:tentative="1">
      <w:start w:val="1"/>
      <w:numFmt w:val="bullet"/>
      <w:lvlText w:val="•"/>
      <w:lvlJc w:val="left"/>
      <w:pPr>
        <w:tabs>
          <w:tab w:val="num" w:pos="3600"/>
        </w:tabs>
        <w:ind w:left="3600" w:hanging="360"/>
      </w:pPr>
      <w:rPr>
        <w:rFonts w:ascii="Times New Roman" w:hAnsi="Times New Roman" w:hint="default"/>
      </w:rPr>
    </w:lvl>
    <w:lvl w:ilvl="5" w:tplc="23082EF4" w:tentative="1">
      <w:start w:val="1"/>
      <w:numFmt w:val="bullet"/>
      <w:lvlText w:val="•"/>
      <w:lvlJc w:val="left"/>
      <w:pPr>
        <w:tabs>
          <w:tab w:val="num" w:pos="4320"/>
        </w:tabs>
        <w:ind w:left="4320" w:hanging="360"/>
      </w:pPr>
      <w:rPr>
        <w:rFonts w:ascii="Times New Roman" w:hAnsi="Times New Roman" w:hint="default"/>
      </w:rPr>
    </w:lvl>
    <w:lvl w:ilvl="6" w:tplc="9F24BED6" w:tentative="1">
      <w:start w:val="1"/>
      <w:numFmt w:val="bullet"/>
      <w:lvlText w:val="•"/>
      <w:lvlJc w:val="left"/>
      <w:pPr>
        <w:tabs>
          <w:tab w:val="num" w:pos="5040"/>
        </w:tabs>
        <w:ind w:left="5040" w:hanging="360"/>
      </w:pPr>
      <w:rPr>
        <w:rFonts w:ascii="Times New Roman" w:hAnsi="Times New Roman" w:hint="default"/>
      </w:rPr>
    </w:lvl>
    <w:lvl w:ilvl="7" w:tplc="87D802D8" w:tentative="1">
      <w:start w:val="1"/>
      <w:numFmt w:val="bullet"/>
      <w:lvlText w:val="•"/>
      <w:lvlJc w:val="left"/>
      <w:pPr>
        <w:tabs>
          <w:tab w:val="num" w:pos="5760"/>
        </w:tabs>
        <w:ind w:left="5760" w:hanging="360"/>
      </w:pPr>
      <w:rPr>
        <w:rFonts w:ascii="Times New Roman" w:hAnsi="Times New Roman" w:hint="default"/>
      </w:rPr>
    </w:lvl>
    <w:lvl w:ilvl="8" w:tplc="5F188CC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352F35"/>
    <w:multiLevelType w:val="multilevel"/>
    <w:tmpl w:val="7112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F5367"/>
    <w:multiLevelType w:val="hybridMultilevel"/>
    <w:tmpl w:val="A244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200E3"/>
    <w:multiLevelType w:val="hybridMultilevel"/>
    <w:tmpl w:val="509E1464"/>
    <w:lvl w:ilvl="0" w:tplc="62D4E980">
      <w:numFmt w:val="bullet"/>
      <w:lvlText w:val="-"/>
      <w:lvlJc w:val="left"/>
      <w:pPr>
        <w:tabs>
          <w:tab w:val="num" w:pos="357"/>
        </w:tabs>
        <w:ind w:left="357" w:hanging="357"/>
      </w:pPr>
      <w:rPr>
        <w:rFonts w:ascii="Times New Roman" w:hAnsi="Times New Roman" w:hint="default"/>
        <w:b/>
        <w:i w:val="0"/>
      </w:rPr>
    </w:lvl>
    <w:lvl w:ilvl="1" w:tplc="6F54871A" w:tentative="1">
      <w:start w:val="1"/>
      <w:numFmt w:val="bullet"/>
      <w:lvlText w:val="o"/>
      <w:lvlJc w:val="left"/>
      <w:pPr>
        <w:tabs>
          <w:tab w:val="num" w:pos="1440"/>
        </w:tabs>
        <w:ind w:left="1440" w:hanging="360"/>
      </w:pPr>
      <w:rPr>
        <w:rFonts w:ascii="Courier New" w:hAnsi="Courier New" w:hint="default"/>
      </w:rPr>
    </w:lvl>
    <w:lvl w:ilvl="2" w:tplc="848EBBA4" w:tentative="1">
      <w:start w:val="1"/>
      <w:numFmt w:val="bullet"/>
      <w:lvlText w:val=""/>
      <w:lvlJc w:val="left"/>
      <w:pPr>
        <w:tabs>
          <w:tab w:val="num" w:pos="2160"/>
        </w:tabs>
        <w:ind w:left="2160" w:hanging="360"/>
      </w:pPr>
      <w:rPr>
        <w:rFonts w:ascii="Wingdings" w:hAnsi="Wingdings" w:hint="default"/>
      </w:rPr>
    </w:lvl>
    <w:lvl w:ilvl="3" w:tplc="38FCAE14" w:tentative="1">
      <w:start w:val="1"/>
      <w:numFmt w:val="bullet"/>
      <w:lvlText w:val=""/>
      <w:lvlJc w:val="left"/>
      <w:pPr>
        <w:tabs>
          <w:tab w:val="num" w:pos="2880"/>
        </w:tabs>
        <w:ind w:left="2880" w:hanging="360"/>
      </w:pPr>
      <w:rPr>
        <w:rFonts w:ascii="Symbol" w:hAnsi="Symbol" w:hint="default"/>
      </w:rPr>
    </w:lvl>
    <w:lvl w:ilvl="4" w:tplc="AF72449A" w:tentative="1">
      <w:start w:val="1"/>
      <w:numFmt w:val="bullet"/>
      <w:lvlText w:val="o"/>
      <w:lvlJc w:val="left"/>
      <w:pPr>
        <w:tabs>
          <w:tab w:val="num" w:pos="3600"/>
        </w:tabs>
        <w:ind w:left="3600" w:hanging="360"/>
      </w:pPr>
      <w:rPr>
        <w:rFonts w:ascii="Courier New" w:hAnsi="Courier New" w:hint="default"/>
      </w:rPr>
    </w:lvl>
    <w:lvl w:ilvl="5" w:tplc="53D43D26" w:tentative="1">
      <w:start w:val="1"/>
      <w:numFmt w:val="bullet"/>
      <w:lvlText w:val=""/>
      <w:lvlJc w:val="left"/>
      <w:pPr>
        <w:tabs>
          <w:tab w:val="num" w:pos="4320"/>
        </w:tabs>
        <w:ind w:left="4320" w:hanging="360"/>
      </w:pPr>
      <w:rPr>
        <w:rFonts w:ascii="Wingdings" w:hAnsi="Wingdings" w:hint="default"/>
      </w:rPr>
    </w:lvl>
    <w:lvl w:ilvl="6" w:tplc="3384C95C" w:tentative="1">
      <w:start w:val="1"/>
      <w:numFmt w:val="bullet"/>
      <w:lvlText w:val=""/>
      <w:lvlJc w:val="left"/>
      <w:pPr>
        <w:tabs>
          <w:tab w:val="num" w:pos="5040"/>
        </w:tabs>
        <w:ind w:left="5040" w:hanging="360"/>
      </w:pPr>
      <w:rPr>
        <w:rFonts w:ascii="Symbol" w:hAnsi="Symbol" w:hint="default"/>
      </w:rPr>
    </w:lvl>
    <w:lvl w:ilvl="7" w:tplc="7AD0194C" w:tentative="1">
      <w:start w:val="1"/>
      <w:numFmt w:val="bullet"/>
      <w:lvlText w:val="o"/>
      <w:lvlJc w:val="left"/>
      <w:pPr>
        <w:tabs>
          <w:tab w:val="num" w:pos="5760"/>
        </w:tabs>
        <w:ind w:left="5760" w:hanging="360"/>
      </w:pPr>
      <w:rPr>
        <w:rFonts w:ascii="Courier New" w:hAnsi="Courier New" w:hint="default"/>
      </w:rPr>
    </w:lvl>
    <w:lvl w:ilvl="8" w:tplc="CDE421E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171C3A"/>
    <w:multiLevelType w:val="hybridMultilevel"/>
    <w:tmpl w:val="0616E80C"/>
    <w:lvl w:ilvl="0" w:tplc="951276E4">
      <w:start w:val="1"/>
      <w:numFmt w:val="decimal"/>
      <w:lvlText w:val="%1."/>
      <w:lvlJc w:val="left"/>
      <w:pPr>
        <w:tabs>
          <w:tab w:val="num" w:pos="1060"/>
        </w:tabs>
        <w:ind w:left="1060" w:hanging="360"/>
      </w:pPr>
      <w:rPr>
        <w:rFonts w:cs="Times New Roman"/>
      </w:rPr>
    </w:lvl>
    <w:lvl w:ilvl="1" w:tplc="82542F22" w:tentative="1">
      <w:start w:val="1"/>
      <w:numFmt w:val="lowerLetter"/>
      <w:lvlText w:val="%2."/>
      <w:lvlJc w:val="left"/>
      <w:pPr>
        <w:tabs>
          <w:tab w:val="num" w:pos="1780"/>
        </w:tabs>
        <w:ind w:left="1780" w:hanging="360"/>
      </w:pPr>
      <w:rPr>
        <w:rFonts w:cs="Times New Roman"/>
      </w:rPr>
    </w:lvl>
    <w:lvl w:ilvl="2" w:tplc="A7A05006" w:tentative="1">
      <w:start w:val="1"/>
      <w:numFmt w:val="lowerRoman"/>
      <w:lvlText w:val="%3."/>
      <w:lvlJc w:val="right"/>
      <w:pPr>
        <w:tabs>
          <w:tab w:val="num" w:pos="2500"/>
        </w:tabs>
        <w:ind w:left="2500" w:hanging="180"/>
      </w:pPr>
      <w:rPr>
        <w:rFonts w:cs="Times New Roman"/>
      </w:rPr>
    </w:lvl>
    <w:lvl w:ilvl="3" w:tplc="89E815D2" w:tentative="1">
      <w:start w:val="1"/>
      <w:numFmt w:val="decimal"/>
      <w:lvlText w:val="%4."/>
      <w:lvlJc w:val="left"/>
      <w:pPr>
        <w:tabs>
          <w:tab w:val="num" w:pos="3220"/>
        </w:tabs>
        <w:ind w:left="3220" w:hanging="360"/>
      </w:pPr>
      <w:rPr>
        <w:rFonts w:cs="Times New Roman"/>
      </w:rPr>
    </w:lvl>
    <w:lvl w:ilvl="4" w:tplc="5FEC566A" w:tentative="1">
      <w:start w:val="1"/>
      <w:numFmt w:val="lowerLetter"/>
      <w:lvlText w:val="%5."/>
      <w:lvlJc w:val="left"/>
      <w:pPr>
        <w:tabs>
          <w:tab w:val="num" w:pos="3940"/>
        </w:tabs>
        <w:ind w:left="3940" w:hanging="360"/>
      </w:pPr>
      <w:rPr>
        <w:rFonts w:cs="Times New Roman"/>
      </w:rPr>
    </w:lvl>
    <w:lvl w:ilvl="5" w:tplc="84C049FC" w:tentative="1">
      <w:start w:val="1"/>
      <w:numFmt w:val="lowerRoman"/>
      <w:lvlText w:val="%6."/>
      <w:lvlJc w:val="right"/>
      <w:pPr>
        <w:tabs>
          <w:tab w:val="num" w:pos="4660"/>
        </w:tabs>
        <w:ind w:left="4660" w:hanging="180"/>
      </w:pPr>
      <w:rPr>
        <w:rFonts w:cs="Times New Roman"/>
      </w:rPr>
    </w:lvl>
    <w:lvl w:ilvl="6" w:tplc="DD268B5A" w:tentative="1">
      <w:start w:val="1"/>
      <w:numFmt w:val="decimal"/>
      <w:lvlText w:val="%7."/>
      <w:lvlJc w:val="left"/>
      <w:pPr>
        <w:tabs>
          <w:tab w:val="num" w:pos="5380"/>
        </w:tabs>
        <w:ind w:left="5380" w:hanging="360"/>
      </w:pPr>
      <w:rPr>
        <w:rFonts w:cs="Times New Roman"/>
      </w:rPr>
    </w:lvl>
    <w:lvl w:ilvl="7" w:tplc="8368BD5C" w:tentative="1">
      <w:start w:val="1"/>
      <w:numFmt w:val="lowerLetter"/>
      <w:lvlText w:val="%8."/>
      <w:lvlJc w:val="left"/>
      <w:pPr>
        <w:tabs>
          <w:tab w:val="num" w:pos="6100"/>
        </w:tabs>
        <w:ind w:left="6100" w:hanging="360"/>
      </w:pPr>
      <w:rPr>
        <w:rFonts w:cs="Times New Roman"/>
      </w:rPr>
    </w:lvl>
    <w:lvl w:ilvl="8" w:tplc="21C4B952" w:tentative="1">
      <w:start w:val="1"/>
      <w:numFmt w:val="lowerRoman"/>
      <w:lvlText w:val="%9."/>
      <w:lvlJc w:val="right"/>
      <w:pPr>
        <w:tabs>
          <w:tab w:val="num" w:pos="6820"/>
        </w:tabs>
        <w:ind w:left="6820" w:hanging="180"/>
      </w:pPr>
      <w:rPr>
        <w:rFonts w:cs="Times New Roman"/>
      </w:rPr>
    </w:lvl>
  </w:abstractNum>
  <w:abstractNum w:abstractNumId="34" w15:restartNumberingAfterBreak="0">
    <w:nsid w:val="714B2954"/>
    <w:multiLevelType w:val="hybridMultilevel"/>
    <w:tmpl w:val="1772E586"/>
    <w:lvl w:ilvl="0" w:tplc="104C9832">
      <w:start w:val="30"/>
      <w:numFmt w:val="bullet"/>
      <w:lvlText w:val="-"/>
      <w:lvlJc w:val="left"/>
      <w:pPr>
        <w:ind w:left="720" w:hanging="360"/>
      </w:pPr>
      <w:rPr>
        <w:rFonts w:ascii="Arial" w:eastAsia="Times New Roman" w:hAnsi="Arial" w:hint="default"/>
      </w:rPr>
    </w:lvl>
    <w:lvl w:ilvl="1" w:tplc="55646F8C" w:tentative="1">
      <w:start w:val="1"/>
      <w:numFmt w:val="bullet"/>
      <w:lvlText w:val="o"/>
      <w:lvlJc w:val="left"/>
      <w:pPr>
        <w:ind w:left="1440" w:hanging="360"/>
      </w:pPr>
      <w:rPr>
        <w:rFonts w:ascii="Courier New" w:hAnsi="Courier New" w:hint="default"/>
      </w:rPr>
    </w:lvl>
    <w:lvl w:ilvl="2" w:tplc="E780C592" w:tentative="1">
      <w:start w:val="1"/>
      <w:numFmt w:val="bullet"/>
      <w:lvlText w:val=""/>
      <w:lvlJc w:val="left"/>
      <w:pPr>
        <w:ind w:left="2160" w:hanging="360"/>
      </w:pPr>
      <w:rPr>
        <w:rFonts w:ascii="Wingdings" w:hAnsi="Wingdings" w:hint="default"/>
      </w:rPr>
    </w:lvl>
    <w:lvl w:ilvl="3" w:tplc="1F4285B2" w:tentative="1">
      <w:start w:val="1"/>
      <w:numFmt w:val="bullet"/>
      <w:lvlText w:val=""/>
      <w:lvlJc w:val="left"/>
      <w:pPr>
        <w:ind w:left="2880" w:hanging="360"/>
      </w:pPr>
      <w:rPr>
        <w:rFonts w:ascii="Symbol" w:hAnsi="Symbol" w:hint="default"/>
      </w:rPr>
    </w:lvl>
    <w:lvl w:ilvl="4" w:tplc="A2E2510C" w:tentative="1">
      <w:start w:val="1"/>
      <w:numFmt w:val="bullet"/>
      <w:lvlText w:val="o"/>
      <w:lvlJc w:val="left"/>
      <w:pPr>
        <w:ind w:left="3600" w:hanging="360"/>
      </w:pPr>
      <w:rPr>
        <w:rFonts w:ascii="Courier New" w:hAnsi="Courier New" w:hint="default"/>
      </w:rPr>
    </w:lvl>
    <w:lvl w:ilvl="5" w:tplc="D3CA90CE" w:tentative="1">
      <w:start w:val="1"/>
      <w:numFmt w:val="bullet"/>
      <w:lvlText w:val=""/>
      <w:lvlJc w:val="left"/>
      <w:pPr>
        <w:ind w:left="4320" w:hanging="360"/>
      </w:pPr>
      <w:rPr>
        <w:rFonts w:ascii="Wingdings" w:hAnsi="Wingdings" w:hint="default"/>
      </w:rPr>
    </w:lvl>
    <w:lvl w:ilvl="6" w:tplc="D046B9EE" w:tentative="1">
      <w:start w:val="1"/>
      <w:numFmt w:val="bullet"/>
      <w:lvlText w:val=""/>
      <w:lvlJc w:val="left"/>
      <w:pPr>
        <w:ind w:left="5040" w:hanging="360"/>
      </w:pPr>
      <w:rPr>
        <w:rFonts w:ascii="Symbol" w:hAnsi="Symbol" w:hint="default"/>
      </w:rPr>
    </w:lvl>
    <w:lvl w:ilvl="7" w:tplc="4F1420C0" w:tentative="1">
      <w:start w:val="1"/>
      <w:numFmt w:val="bullet"/>
      <w:lvlText w:val="o"/>
      <w:lvlJc w:val="left"/>
      <w:pPr>
        <w:ind w:left="5760" w:hanging="360"/>
      </w:pPr>
      <w:rPr>
        <w:rFonts w:ascii="Courier New" w:hAnsi="Courier New" w:hint="default"/>
      </w:rPr>
    </w:lvl>
    <w:lvl w:ilvl="8" w:tplc="C756EAB2" w:tentative="1">
      <w:start w:val="1"/>
      <w:numFmt w:val="bullet"/>
      <w:lvlText w:val=""/>
      <w:lvlJc w:val="left"/>
      <w:pPr>
        <w:ind w:left="6480" w:hanging="360"/>
      </w:pPr>
      <w:rPr>
        <w:rFonts w:ascii="Wingdings" w:hAnsi="Wingdings" w:hint="default"/>
      </w:rPr>
    </w:lvl>
  </w:abstractNum>
  <w:abstractNum w:abstractNumId="35" w15:restartNumberingAfterBreak="0">
    <w:nsid w:val="71BD4202"/>
    <w:multiLevelType w:val="hybridMultilevel"/>
    <w:tmpl w:val="33AE07E0"/>
    <w:lvl w:ilvl="0" w:tplc="F948F86C">
      <w:numFmt w:val="bullet"/>
      <w:lvlText w:val="-"/>
      <w:lvlJc w:val="left"/>
      <w:pPr>
        <w:tabs>
          <w:tab w:val="num" w:pos="697"/>
        </w:tabs>
        <w:ind w:left="697" w:hanging="357"/>
      </w:pPr>
      <w:rPr>
        <w:rFonts w:ascii="Times New Roman" w:hAnsi="Times New Roman" w:hint="default"/>
        <w:b/>
        <w:i w:val="0"/>
      </w:rPr>
    </w:lvl>
    <w:lvl w:ilvl="1" w:tplc="DD34BAD8" w:tentative="1">
      <w:start w:val="1"/>
      <w:numFmt w:val="bullet"/>
      <w:lvlText w:val="o"/>
      <w:lvlJc w:val="left"/>
      <w:pPr>
        <w:tabs>
          <w:tab w:val="num" w:pos="1780"/>
        </w:tabs>
        <w:ind w:left="1780" w:hanging="360"/>
      </w:pPr>
      <w:rPr>
        <w:rFonts w:ascii="Courier New" w:hAnsi="Courier New" w:hint="default"/>
      </w:rPr>
    </w:lvl>
    <w:lvl w:ilvl="2" w:tplc="A410A5E0" w:tentative="1">
      <w:start w:val="1"/>
      <w:numFmt w:val="bullet"/>
      <w:lvlText w:val=""/>
      <w:lvlJc w:val="left"/>
      <w:pPr>
        <w:tabs>
          <w:tab w:val="num" w:pos="2500"/>
        </w:tabs>
        <w:ind w:left="2500" w:hanging="360"/>
      </w:pPr>
      <w:rPr>
        <w:rFonts w:ascii="Wingdings" w:hAnsi="Wingdings" w:hint="default"/>
      </w:rPr>
    </w:lvl>
    <w:lvl w:ilvl="3" w:tplc="2F1CC932" w:tentative="1">
      <w:start w:val="1"/>
      <w:numFmt w:val="bullet"/>
      <w:lvlText w:val=""/>
      <w:lvlJc w:val="left"/>
      <w:pPr>
        <w:tabs>
          <w:tab w:val="num" w:pos="3220"/>
        </w:tabs>
        <w:ind w:left="3220" w:hanging="360"/>
      </w:pPr>
      <w:rPr>
        <w:rFonts w:ascii="Symbol" w:hAnsi="Symbol" w:hint="default"/>
      </w:rPr>
    </w:lvl>
    <w:lvl w:ilvl="4" w:tplc="35A08D12" w:tentative="1">
      <w:start w:val="1"/>
      <w:numFmt w:val="bullet"/>
      <w:lvlText w:val="o"/>
      <w:lvlJc w:val="left"/>
      <w:pPr>
        <w:tabs>
          <w:tab w:val="num" w:pos="3940"/>
        </w:tabs>
        <w:ind w:left="3940" w:hanging="360"/>
      </w:pPr>
      <w:rPr>
        <w:rFonts w:ascii="Courier New" w:hAnsi="Courier New" w:hint="default"/>
      </w:rPr>
    </w:lvl>
    <w:lvl w:ilvl="5" w:tplc="88AA75AC" w:tentative="1">
      <w:start w:val="1"/>
      <w:numFmt w:val="bullet"/>
      <w:lvlText w:val=""/>
      <w:lvlJc w:val="left"/>
      <w:pPr>
        <w:tabs>
          <w:tab w:val="num" w:pos="4660"/>
        </w:tabs>
        <w:ind w:left="4660" w:hanging="360"/>
      </w:pPr>
      <w:rPr>
        <w:rFonts w:ascii="Wingdings" w:hAnsi="Wingdings" w:hint="default"/>
      </w:rPr>
    </w:lvl>
    <w:lvl w:ilvl="6" w:tplc="E17AC0D2" w:tentative="1">
      <w:start w:val="1"/>
      <w:numFmt w:val="bullet"/>
      <w:lvlText w:val=""/>
      <w:lvlJc w:val="left"/>
      <w:pPr>
        <w:tabs>
          <w:tab w:val="num" w:pos="5380"/>
        </w:tabs>
        <w:ind w:left="5380" w:hanging="360"/>
      </w:pPr>
      <w:rPr>
        <w:rFonts w:ascii="Symbol" w:hAnsi="Symbol" w:hint="default"/>
      </w:rPr>
    </w:lvl>
    <w:lvl w:ilvl="7" w:tplc="D1089AF6" w:tentative="1">
      <w:start w:val="1"/>
      <w:numFmt w:val="bullet"/>
      <w:lvlText w:val="o"/>
      <w:lvlJc w:val="left"/>
      <w:pPr>
        <w:tabs>
          <w:tab w:val="num" w:pos="6100"/>
        </w:tabs>
        <w:ind w:left="6100" w:hanging="360"/>
      </w:pPr>
      <w:rPr>
        <w:rFonts w:ascii="Courier New" w:hAnsi="Courier New" w:hint="default"/>
      </w:rPr>
    </w:lvl>
    <w:lvl w:ilvl="8" w:tplc="36F0F0E6" w:tentative="1">
      <w:start w:val="1"/>
      <w:numFmt w:val="bullet"/>
      <w:lvlText w:val=""/>
      <w:lvlJc w:val="left"/>
      <w:pPr>
        <w:tabs>
          <w:tab w:val="num" w:pos="6820"/>
        </w:tabs>
        <w:ind w:left="6820" w:hanging="360"/>
      </w:pPr>
      <w:rPr>
        <w:rFonts w:ascii="Wingdings" w:hAnsi="Wingdings" w:hint="default"/>
      </w:rPr>
    </w:lvl>
  </w:abstractNum>
  <w:abstractNum w:abstractNumId="36" w15:restartNumberingAfterBreak="0">
    <w:nsid w:val="77B70486"/>
    <w:multiLevelType w:val="hybridMultilevel"/>
    <w:tmpl w:val="64BA98D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7" w15:restartNumberingAfterBreak="0">
    <w:nsid w:val="7C0E7FF3"/>
    <w:multiLevelType w:val="hybridMultilevel"/>
    <w:tmpl w:val="E0B876A6"/>
    <w:lvl w:ilvl="0" w:tplc="14123FF6">
      <w:start w:val="30"/>
      <w:numFmt w:val="bullet"/>
      <w:lvlText w:val="-"/>
      <w:lvlJc w:val="left"/>
      <w:pPr>
        <w:ind w:left="720" w:hanging="360"/>
      </w:pPr>
      <w:rPr>
        <w:rFonts w:ascii="Arial" w:eastAsia="Times New Roman" w:hAnsi="Arial" w:hint="default"/>
      </w:rPr>
    </w:lvl>
    <w:lvl w:ilvl="1" w:tplc="52ACF89E" w:tentative="1">
      <w:start w:val="1"/>
      <w:numFmt w:val="bullet"/>
      <w:lvlText w:val="o"/>
      <w:lvlJc w:val="left"/>
      <w:pPr>
        <w:ind w:left="1440" w:hanging="360"/>
      </w:pPr>
      <w:rPr>
        <w:rFonts w:ascii="Courier New" w:hAnsi="Courier New" w:hint="default"/>
      </w:rPr>
    </w:lvl>
    <w:lvl w:ilvl="2" w:tplc="6818EEBA" w:tentative="1">
      <w:start w:val="1"/>
      <w:numFmt w:val="bullet"/>
      <w:lvlText w:val=""/>
      <w:lvlJc w:val="left"/>
      <w:pPr>
        <w:ind w:left="2160" w:hanging="360"/>
      </w:pPr>
      <w:rPr>
        <w:rFonts w:ascii="Wingdings" w:hAnsi="Wingdings" w:hint="default"/>
      </w:rPr>
    </w:lvl>
    <w:lvl w:ilvl="3" w:tplc="E5D6FA1E" w:tentative="1">
      <w:start w:val="1"/>
      <w:numFmt w:val="bullet"/>
      <w:lvlText w:val=""/>
      <w:lvlJc w:val="left"/>
      <w:pPr>
        <w:ind w:left="2880" w:hanging="360"/>
      </w:pPr>
      <w:rPr>
        <w:rFonts w:ascii="Symbol" w:hAnsi="Symbol" w:hint="default"/>
      </w:rPr>
    </w:lvl>
    <w:lvl w:ilvl="4" w:tplc="032860C8" w:tentative="1">
      <w:start w:val="1"/>
      <w:numFmt w:val="bullet"/>
      <w:lvlText w:val="o"/>
      <w:lvlJc w:val="left"/>
      <w:pPr>
        <w:ind w:left="3600" w:hanging="360"/>
      </w:pPr>
      <w:rPr>
        <w:rFonts w:ascii="Courier New" w:hAnsi="Courier New" w:hint="default"/>
      </w:rPr>
    </w:lvl>
    <w:lvl w:ilvl="5" w:tplc="3E4EA7CE" w:tentative="1">
      <w:start w:val="1"/>
      <w:numFmt w:val="bullet"/>
      <w:lvlText w:val=""/>
      <w:lvlJc w:val="left"/>
      <w:pPr>
        <w:ind w:left="4320" w:hanging="360"/>
      </w:pPr>
      <w:rPr>
        <w:rFonts w:ascii="Wingdings" w:hAnsi="Wingdings" w:hint="default"/>
      </w:rPr>
    </w:lvl>
    <w:lvl w:ilvl="6" w:tplc="0FB4CC1C" w:tentative="1">
      <w:start w:val="1"/>
      <w:numFmt w:val="bullet"/>
      <w:lvlText w:val=""/>
      <w:lvlJc w:val="left"/>
      <w:pPr>
        <w:ind w:left="5040" w:hanging="360"/>
      </w:pPr>
      <w:rPr>
        <w:rFonts w:ascii="Symbol" w:hAnsi="Symbol" w:hint="default"/>
      </w:rPr>
    </w:lvl>
    <w:lvl w:ilvl="7" w:tplc="E076BADE" w:tentative="1">
      <w:start w:val="1"/>
      <w:numFmt w:val="bullet"/>
      <w:lvlText w:val="o"/>
      <w:lvlJc w:val="left"/>
      <w:pPr>
        <w:ind w:left="5760" w:hanging="360"/>
      </w:pPr>
      <w:rPr>
        <w:rFonts w:ascii="Courier New" w:hAnsi="Courier New" w:hint="default"/>
      </w:rPr>
    </w:lvl>
    <w:lvl w:ilvl="8" w:tplc="906271B0" w:tentative="1">
      <w:start w:val="1"/>
      <w:numFmt w:val="bullet"/>
      <w:lvlText w:val=""/>
      <w:lvlJc w:val="left"/>
      <w:pPr>
        <w:ind w:left="6480" w:hanging="360"/>
      </w:pPr>
      <w:rPr>
        <w:rFonts w:ascii="Wingdings" w:hAnsi="Wingdings" w:hint="default"/>
      </w:rPr>
    </w:lvl>
  </w:abstractNum>
  <w:abstractNum w:abstractNumId="38" w15:restartNumberingAfterBreak="0">
    <w:nsid w:val="7D4F20A0"/>
    <w:multiLevelType w:val="hybridMultilevel"/>
    <w:tmpl w:val="9E489D24"/>
    <w:lvl w:ilvl="0" w:tplc="CAEA2872">
      <w:numFmt w:val="bullet"/>
      <w:lvlText w:val="-"/>
      <w:lvlJc w:val="left"/>
      <w:pPr>
        <w:tabs>
          <w:tab w:val="num" w:pos="697"/>
        </w:tabs>
        <w:ind w:left="697" w:hanging="357"/>
      </w:pPr>
      <w:rPr>
        <w:rFonts w:ascii="Times New Roman" w:hAnsi="Times New Roman" w:hint="default"/>
        <w:b/>
        <w:i w:val="0"/>
      </w:rPr>
    </w:lvl>
    <w:lvl w:ilvl="1" w:tplc="E188C53E" w:tentative="1">
      <w:start w:val="1"/>
      <w:numFmt w:val="bullet"/>
      <w:lvlText w:val="o"/>
      <w:lvlJc w:val="left"/>
      <w:pPr>
        <w:tabs>
          <w:tab w:val="num" w:pos="1780"/>
        </w:tabs>
        <w:ind w:left="1780" w:hanging="360"/>
      </w:pPr>
      <w:rPr>
        <w:rFonts w:ascii="Courier New" w:hAnsi="Courier New" w:hint="default"/>
      </w:rPr>
    </w:lvl>
    <w:lvl w:ilvl="2" w:tplc="991E7FE8" w:tentative="1">
      <w:start w:val="1"/>
      <w:numFmt w:val="bullet"/>
      <w:lvlText w:val=""/>
      <w:lvlJc w:val="left"/>
      <w:pPr>
        <w:tabs>
          <w:tab w:val="num" w:pos="2500"/>
        </w:tabs>
        <w:ind w:left="2500" w:hanging="360"/>
      </w:pPr>
      <w:rPr>
        <w:rFonts w:ascii="Wingdings" w:hAnsi="Wingdings" w:hint="default"/>
      </w:rPr>
    </w:lvl>
    <w:lvl w:ilvl="3" w:tplc="7A78AC0E" w:tentative="1">
      <w:start w:val="1"/>
      <w:numFmt w:val="bullet"/>
      <w:lvlText w:val=""/>
      <w:lvlJc w:val="left"/>
      <w:pPr>
        <w:tabs>
          <w:tab w:val="num" w:pos="3220"/>
        </w:tabs>
        <w:ind w:left="3220" w:hanging="360"/>
      </w:pPr>
      <w:rPr>
        <w:rFonts w:ascii="Symbol" w:hAnsi="Symbol" w:hint="default"/>
      </w:rPr>
    </w:lvl>
    <w:lvl w:ilvl="4" w:tplc="15A82FEC" w:tentative="1">
      <w:start w:val="1"/>
      <w:numFmt w:val="bullet"/>
      <w:lvlText w:val="o"/>
      <w:lvlJc w:val="left"/>
      <w:pPr>
        <w:tabs>
          <w:tab w:val="num" w:pos="3940"/>
        </w:tabs>
        <w:ind w:left="3940" w:hanging="360"/>
      </w:pPr>
      <w:rPr>
        <w:rFonts w:ascii="Courier New" w:hAnsi="Courier New" w:hint="default"/>
      </w:rPr>
    </w:lvl>
    <w:lvl w:ilvl="5" w:tplc="DBCCAB08" w:tentative="1">
      <w:start w:val="1"/>
      <w:numFmt w:val="bullet"/>
      <w:lvlText w:val=""/>
      <w:lvlJc w:val="left"/>
      <w:pPr>
        <w:tabs>
          <w:tab w:val="num" w:pos="4660"/>
        </w:tabs>
        <w:ind w:left="4660" w:hanging="360"/>
      </w:pPr>
      <w:rPr>
        <w:rFonts w:ascii="Wingdings" w:hAnsi="Wingdings" w:hint="default"/>
      </w:rPr>
    </w:lvl>
    <w:lvl w:ilvl="6" w:tplc="E47268CC" w:tentative="1">
      <w:start w:val="1"/>
      <w:numFmt w:val="bullet"/>
      <w:lvlText w:val=""/>
      <w:lvlJc w:val="left"/>
      <w:pPr>
        <w:tabs>
          <w:tab w:val="num" w:pos="5380"/>
        </w:tabs>
        <w:ind w:left="5380" w:hanging="360"/>
      </w:pPr>
      <w:rPr>
        <w:rFonts w:ascii="Symbol" w:hAnsi="Symbol" w:hint="default"/>
      </w:rPr>
    </w:lvl>
    <w:lvl w:ilvl="7" w:tplc="B5A04298" w:tentative="1">
      <w:start w:val="1"/>
      <w:numFmt w:val="bullet"/>
      <w:lvlText w:val="o"/>
      <w:lvlJc w:val="left"/>
      <w:pPr>
        <w:tabs>
          <w:tab w:val="num" w:pos="6100"/>
        </w:tabs>
        <w:ind w:left="6100" w:hanging="360"/>
      </w:pPr>
      <w:rPr>
        <w:rFonts w:ascii="Courier New" w:hAnsi="Courier New" w:hint="default"/>
      </w:rPr>
    </w:lvl>
    <w:lvl w:ilvl="8" w:tplc="43568654" w:tentative="1">
      <w:start w:val="1"/>
      <w:numFmt w:val="bullet"/>
      <w:lvlText w:val=""/>
      <w:lvlJc w:val="left"/>
      <w:pPr>
        <w:tabs>
          <w:tab w:val="num" w:pos="6820"/>
        </w:tabs>
        <w:ind w:left="6820" w:hanging="360"/>
      </w:pPr>
      <w:rPr>
        <w:rFonts w:ascii="Wingdings" w:hAnsi="Wingdings" w:hint="default"/>
      </w:rPr>
    </w:lvl>
  </w:abstractNum>
  <w:abstractNum w:abstractNumId="39" w15:restartNumberingAfterBreak="0">
    <w:nsid w:val="7E0A0FDE"/>
    <w:multiLevelType w:val="hybridMultilevel"/>
    <w:tmpl w:val="FADC74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8"/>
  </w:num>
  <w:num w:numId="2">
    <w:abstractNumId w:val="32"/>
  </w:num>
  <w:num w:numId="3">
    <w:abstractNumId w:val="13"/>
  </w:num>
  <w:num w:numId="4">
    <w:abstractNumId w:val="38"/>
  </w:num>
  <w:num w:numId="5">
    <w:abstractNumId w:val="24"/>
  </w:num>
  <w:num w:numId="6">
    <w:abstractNumId w:val="35"/>
  </w:num>
  <w:num w:numId="7">
    <w:abstractNumId w:val="3"/>
  </w:num>
  <w:num w:numId="8">
    <w:abstractNumId w:val="25"/>
  </w:num>
  <w:num w:numId="9">
    <w:abstractNumId w:val="16"/>
  </w:num>
  <w:num w:numId="10">
    <w:abstractNumId w:val="28"/>
  </w:num>
  <w:num w:numId="11">
    <w:abstractNumId w:val="33"/>
  </w:num>
  <w:num w:numId="12">
    <w:abstractNumId w:val="23"/>
  </w:num>
  <w:num w:numId="13">
    <w:abstractNumId w:val="4"/>
  </w:num>
  <w:num w:numId="14">
    <w:abstractNumId w:val="8"/>
  </w:num>
  <w:num w:numId="15">
    <w:abstractNumId w:val="22"/>
  </w:num>
  <w:num w:numId="16">
    <w:abstractNumId w:val="11"/>
  </w:num>
  <w:num w:numId="17">
    <w:abstractNumId w:val="27"/>
  </w:num>
  <w:num w:numId="18">
    <w:abstractNumId w:val="21"/>
  </w:num>
  <w:num w:numId="19">
    <w:abstractNumId w:val="2"/>
  </w:num>
  <w:num w:numId="20">
    <w:abstractNumId w:val="10"/>
  </w:num>
  <w:num w:numId="21">
    <w:abstractNumId w:val="15"/>
  </w:num>
  <w:num w:numId="22">
    <w:abstractNumId w:val="7"/>
  </w:num>
  <w:num w:numId="23">
    <w:abstractNumId w:val="9"/>
  </w:num>
  <w:num w:numId="24">
    <w:abstractNumId w:val="29"/>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7"/>
  </w:num>
  <w:num w:numId="28">
    <w:abstractNumId w:val="5"/>
  </w:num>
  <w:num w:numId="29">
    <w:abstractNumId w:val="19"/>
  </w:num>
  <w:num w:numId="30">
    <w:abstractNumId w:val="20"/>
  </w:num>
  <w:num w:numId="31">
    <w:abstractNumId w:val="34"/>
  </w:num>
  <w:num w:numId="32">
    <w:abstractNumId w:val="37"/>
  </w:num>
  <w:num w:numId="33">
    <w:abstractNumId w:val="14"/>
  </w:num>
  <w:num w:numId="34">
    <w:abstractNumId w:val="30"/>
  </w:num>
  <w:num w:numId="35">
    <w:abstractNumId w:val="39"/>
  </w:num>
  <w:num w:numId="36">
    <w:abstractNumId w:val="0"/>
  </w:num>
  <w:num w:numId="37">
    <w:abstractNumId w:val="12"/>
  </w:num>
  <w:num w:numId="38">
    <w:abstractNumId w:val="1"/>
  </w:num>
  <w:num w:numId="39">
    <w:abstractNumId w:val="26"/>
  </w:num>
  <w:num w:numId="40">
    <w:abstractNumId w:val="36"/>
  </w:num>
  <w:num w:numId="41">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L.Y. Tang">
    <w15:presenceInfo w15:providerId="AD" w15:userId="S-1-5-21-932686498-1610486119-1155464205-274960"/>
  </w15:person>
  <w15:person w15:author="Erik van Werkhoven">
    <w15:presenceInfo w15:providerId="AD" w15:userId="S-1-5-21-932686498-1610486119-1155464205-315499"/>
  </w15:person>
  <w15:person w15:author="Patrick Tang">
    <w15:presenceInfo w15:providerId="AD" w15:userId="S-1-5-21-932686498-1610486119-1155464205-27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6C"/>
    <w:rsid w:val="00002100"/>
    <w:rsid w:val="00003C81"/>
    <w:rsid w:val="00011D9C"/>
    <w:rsid w:val="0001409E"/>
    <w:rsid w:val="000159D2"/>
    <w:rsid w:val="00016F9E"/>
    <w:rsid w:val="000207A2"/>
    <w:rsid w:val="00022B59"/>
    <w:rsid w:val="00024BB7"/>
    <w:rsid w:val="000273B1"/>
    <w:rsid w:val="000274A1"/>
    <w:rsid w:val="0003744C"/>
    <w:rsid w:val="0004474C"/>
    <w:rsid w:val="00061D14"/>
    <w:rsid w:val="00071243"/>
    <w:rsid w:val="00073756"/>
    <w:rsid w:val="0008058B"/>
    <w:rsid w:val="000818F9"/>
    <w:rsid w:val="00085725"/>
    <w:rsid w:val="00090DEF"/>
    <w:rsid w:val="00090E55"/>
    <w:rsid w:val="000910D9"/>
    <w:rsid w:val="0009532A"/>
    <w:rsid w:val="000A1094"/>
    <w:rsid w:val="000A5D0A"/>
    <w:rsid w:val="000B0CC5"/>
    <w:rsid w:val="000B1829"/>
    <w:rsid w:val="000B39C2"/>
    <w:rsid w:val="000C125C"/>
    <w:rsid w:val="000C2079"/>
    <w:rsid w:val="000C3B7B"/>
    <w:rsid w:val="000C40C2"/>
    <w:rsid w:val="000C4718"/>
    <w:rsid w:val="000C64B8"/>
    <w:rsid w:val="000C7EC0"/>
    <w:rsid w:val="000D1919"/>
    <w:rsid w:val="000D2BE8"/>
    <w:rsid w:val="000D5B5B"/>
    <w:rsid w:val="000D5C29"/>
    <w:rsid w:val="000D6D85"/>
    <w:rsid w:val="000F021A"/>
    <w:rsid w:val="000F02B3"/>
    <w:rsid w:val="000F2B2A"/>
    <w:rsid w:val="001032D7"/>
    <w:rsid w:val="001038F6"/>
    <w:rsid w:val="00104CBD"/>
    <w:rsid w:val="001105F3"/>
    <w:rsid w:val="001165B5"/>
    <w:rsid w:val="00121AF1"/>
    <w:rsid w:val="0013353D"/>
    <w:rsid w:val="001409CF"/>
    <w:rsid w:val="001428E9"/>
    <w:rsid w:val="00144CCC"/>
    <w:rsid w:val="00150300"/>
    <w:rsid w:val="001507B0"/>
    <w:rsid w:val="00153C4B"/>
    <w:rsid w:val="00154E9D"/>
    <w:rsid w:val="0015515B"/>
    <w:rsid w:val="001571AE"/>
    <w:rsid w:val="0016112D"/>
    <w:rsid w:val="00164C66"/>
    <w:rsid w:val="00165785"/>
    <w:rsid w:val="00165B1E"/>
    <w:rsid w:val="0017124D"/>
    <w:rsid w:val="00175749"/>
    <w:rsid w:val="001762FF"/>
    <w:rsid w:val="00177E43"/>
    <w:rsid w:val="00180D5A"/>
    <w:rsid w:val="00181CDD"/>
    <w:rsid w:val="0018278F"/>
    <w:rsid w:val="001837DC"/>
    <w:rsid w:val="00185D3C"/>
    <w:rsid w:val="00187813"/>
    <w:rsid w:val="001907E8"/>
    <w:rsid w:val="00192F05"/>
    <w:rsid w:val="00193456"/>
    <w:rsid w:val="0019390B"/>
    <w:rsid w:val="001A56B1"/>
    <w:rsid w:val="001A7067"/>
    <w:rsid w:val="001B64DB"/>
    <w:rsid w:val="001C270B"/>
    <w:rsid w:val="001C2781"/>
    <w:rsid w:val="001C2792"/>
    <w:rsid w:val="001C3EE4"/>
    <w:rsid w:val="001D18A0"/>
    <w:rsid w:val="001D23E2"/>
    <w:rsid w:val="001D3251"/>
    <w:rsid w:val="001D78C5"/>
    <w:rsid w:val="001E149F"/>
    <w:rsid w:val="001E3982"/>
    <w:rsid w:val="001E4DDC"/>
    <w:rsid w:val="001E4F94"/>
    <w:rsid w:val="001F0508"/>
    <w:rsid w:val="001F165E"/>
    <w:rsid w:val="001F2AAE"/>
    <w:rsid w:val="001F473E"/>
    <w:rsid w:val="00201BB9"/>
    <w:rsid w:val="00202591"/>
    <w:rsid w:val="00204D1A"/>
    <w:rsid w:val="00205A5B"/>
    <w:rsid w:val="00205ED8"/>
    <w:rsid w:val="002132E4"/>
    <w:rsid w:val="00215D1A"/>
    <w:rsid w:val="00220323"/>
    <w:rsid w:val="00220B97"/>
    <w:rsid w:val="00223AC0"/>
    <w:rsid w:val="00226830"/>
    <w:rsid w:val="00226E0D"/>
    <w:rsid w:val="00232866"/>
    <w:rsid w:val="00232BC5"/>
    <w:rsid w:val="0023427D"/>
    <w:rsid w:val="0023469F"/>
    <w:rsid w:val="00235AE3"/>
    <w:rsid w:val="00236CF6"/>
    <w:rsid w:val="00243E3C"/>
    <w:rsid w:val="002477D7"/>
    <w:rsid w:val="00253914"/>
    <w:rsid w:val="00257634"/>
    <w:rsid w:val="00263207"/>
    <w:rsid w:val="00266173"/>
    <w:rsid w:val="002666A3"/>
    <w:rsid w:val="00271351"/>
    <w:rsid w:val="00274901"/>
    <w:rsid w:val="002758F7"/>
    <w:rsid w:val="00275B40"/>
    <w:rsid w:val="00291D29"/>
    <w:rsid w:val="00296837"/>
    <w:rsid w:val="002A2EC4"/>
    <w:rsid w:val="002B03DA"/>
    <w:rsid w:val="002B35A4"/>
    <w:rsid w:val="002B4E39"/>
    <w:rsid w:val="002C1691"/>
    <w:rsid w:val="002C1F98"/>
    <w:rsid w:val="002C3A4D"/>
    <w:rsid w:val="002C5D60"/>
    <w:rsid w:val="002C6164"/>
    <w:rsid w:val="002C6D66"/>
    <w:rsid w:val="002D68AC"/>
    <w:rsid w:val="002D6CBD"/>
    <w:rsid w:val="002D7740"/>
    <w:rsid w:val="002E2080"/>
    <w:rsid w:val="002E35DB"/>
    <w:rsid w:val="002E5DD7"/>
    <w:rsid w:val="002E708D"/>
    <w:rsid w:val="002F2359"/>
    <w:rsid w:val="002F5508"/>
    <w:rsid w:val="00304D4C"/>
    <w:rsid w:val="00310805"/>
    <w:rsid w:val="003114AB"/>
    <w:rsid w:val="00312ECF"/>
    <w:rsid w:val="00331E6A"/>
    <w:rsid w:val="0035092A"/>
    <w:rsid w:val="003512DC"/>
    <w:rsid w:val="003536C7"/>
    <w:rsid w:val="003557DD"/>
    <w:rsid w:val="003564AC"/>
    <w:rsid w:val="00360813"/>
    <w:rsid w:val="00361C64"/>
    <w:rsid w:val="0037281C"/>
    <w:rsid w:val="00372F34"/>
    <w:rsid w:val="00372FF7"/>
    <w:rsid w:val="00373414"/>
    <w:rsid w:val="0037492A"/>
    <w:rsid w:val="0038574C"/>
    <w:rsid w:val="00390645"/>
    <w:rsid w:val="00391B72"/>
    <w:rsid w:val="00396C1C"/>
    <w:rsid w:val="003A0686"/>
    <w:rsid w:val="003A326E"/>
    <w:rsid w:val="003A4337"/>
    <w:rsid w:val="003B2668"/>
    <w:rsid w:val="003B38F1"/>
    <w:rsid w:val="003B3AB1"/>
    <w:rsid w:val="003B3AFF"/>
    <w:rsid w:val="003B567B"/>
    <w:rsid w:val="003B7252"/>
    <w:rsid w:val="003C267E"/>
    <w:rsid w:val="003C36B7"/>
    <w:rsid w:val="003C4D95"/>
    <w:rsid w:val="003C62EC"/>
    <w:rsid w:val="003D1478"/>
    <w:rsid w:val="003D2541"/>
    <w:rsid w:val="003D29C7"/>
    <w:rsid w:val="003E36B6"/>
    <w:rsid w:val="003E5084"/>
    <w:rsid w:val="003E5B35"/>
    <w:rsid w:val="003E6A5D"/>
    <w:rsid w:val="003F0C0D"/>
    <w:rsid w:val="003F0FDE"/>
    <w:rsid w:val="003F77D3"/>
    <w:rsid w:val="00403DB8"/>
    <w:rsid w:val="004060B7"/>
    <w:rsid w:val="00407227"/>
    <w:rsid w:val="00413A72"/>
    <w:rsid w:val="00415C45"/>
    <w:rsid w:val="00433522"/>
    <w:rsid w:val="00434D6F"/>
    <w:rsid w:val="00444724"/>
    <w:rsid w:val="00445AC8"/>
    <w:rsid w:val="00446EC3"/>
    <w:rsid w:val="004500FF"/>
    <w:rsid w:val="004504C3"/>
    <w:rsid w:val="004506E7"/>
    <w:rsid w:val="00453228"/>
    <w:rsid w:val="00456B32"/>
    <w:rsid w:val="00456C40"/>
    <w:rsid w:val="00465427"/>
    <w:rsid w:val="0046570B"/>
    <w:rsid w:val="00471FFC"/>
    <w:rsid w:val="004766A6"/>
    <w:rsid w:val="00477371"/>
    <w:rsid w:val="0048038D"/>
    <w:rsid w:val="00483F58"/>
    <w:rsid w:val="00491C10"/>
    <w:rsid w:val="00497261"/>
    <w:rsid w:val="004A015C"/>
    <w:rsid w:val="004A015D"/>
    <w:rsid w:val="004A4351"/>
    <w:rsid w:val="004A6C50"/>
    <w:rsid w:val="004A78AC"/>
    <w:rsid w:val="004A7B8D"/>
    <w:rsid w:val="004B1719"/>
    <w:rsid w:val="004B27AE"/>
    <w:rsid w:val="004B5DC6"/>
    <w:rsid w:val="004C2F56"/>
    <w:rsid w:val="004C5241"/>
    <w:rsid w:val="004C5C69"/>
    <w:rsid w:val="004C62AC"/>
    <w:rsid w:val="004C6AD8"/>
    <w:rsid w:val="004D18C5"/>
    <w:rsid w:val="004D7159"/>
    <w:rsid w:val="004D7CF9"/>
    <w:rsid w:val="004E01ED"/>
    <w:rsid w:val="004E2257"/>
    <w:rsid w:val="004E3FDA"/>
    <w:rsid w:val="004E4109"/>
    <w:rsid w:val="004E5D5C"/>
    <w:rsid w:val="004F05FF"/>
    <w:rsid w:val="004F3EB6"/>
    <w:rsid w:val="004F4B53"/>
    <w:rsid w:val="004F4C17"/>
    <w:rsid w:val="004F69A2"/>
    <w:rsid w:val="00500178"/>
    <w:rsid w:val="0050017C"/>
    <w:rsid w:val="005006E5"/>
    <w:rsid w:val="00502176"/>
    <w:rsid w:val="00502892"/>
    <w:rsid w:val="00514644"/>
    <w:rsid w:val="0051578A"/>
    <w:rsid w:val="00515AAB"/>
    <w:rsid w:val="00516F93"/>
    <w:rsid w:val="005331A4"/>
    <w:rsid w:val="005340C4"/>
    <w:rsid w:val="00540639"/>
    <w:rsid w:val="0054098F"/>
    <w:rsid w:val="005438D2"/>
    <w:rsid w:val="00546318"/>
    <w:rsid w:val="00553894"/>
    <w:rsid w:val="00555A42"/>
    <w:rsid w:val="00560663"/>
    <w:rsid w:val="005615E1"/>
    <w:rsid w:val="00562611"/>
    <w:rsid w:val="00563001"/>
    <w:rsid w:val="0056313E"/>
    <w:rsid w:val="00563628"/>
    <w:rsid w:val="00563961"/>
    <w:rsid w:val="00563B93"/>
    <w:rsid w:val="00565304"/>
    <w:rsid w:val="00570E43"/>
    <w:rsid w:val="005743F9"/>
    <w:rsid w:val="00574ACE"/>
    <w:rsid w:val="005818EB"/>
    <w:rsid w:val="005843FD"/>
    <w:rsid w:val="0059021C"/>
    <w:rsid w:val="00591877"/>
    <w:rsid w:val="0059281D"/>
    <w:rsid w:val="00594014"/>
    <w:rsid w:val="005A012F"/>
    <w:rsid w:val="005A0336"/>
    <w:rsid w:val="005A0FDE"/>
    <w:rsid w:val="005A2933"/>
    <w:rsid w:val="005A3C72"/>
    <w:rsid w:val="005A5B9C"/>
    <w:rsid w:val="005B4006"/>
    <w:rsid w:val="005C3C7E"/>
    <w:rsid w:val="005C5103"/>
    <w:rsid w:val="005C6254"/>
    <w:rsid w:val="005D0BA9"/>
    <w:rsid w:val="005D279B"/>
    <w:rsid w:val="005D4626"/>
    <w:rsid w:val="005D5CCE"/>
    <w:rsid w:val="005D6F94"/>
    <w:rsid w:val="005D733B"/>
    <w:rsid w:val="005D766E"/>
    <w:rsid w:val="005E4786"/>
    <w:rsid w:val="005E490F"/>
    <w:rsid w:val="005E4C1B"/>
    <w:rsid w:val="005E60AE"/>
    <w:rsid w:val="005F126F"/>
    <w:rsid w:val="005F2CBC"/>
    <w:rsid w:val="005F3391"/>
    <w:rsid w:val="00603BCD"/>
    <w:rsid w:val="006052E3"/>
    <w:rsid w:val="00605BF7"/>
    <w:rsid w:val="00606A5D"/>
    <w:rsid w:val="0060716C"/>
    <w:rsid w:val="00612CD9"/>
    <w:rsid w:val="00623614"/>
    <w:rsid w:val="00625DCF"/>
    <w:rsid w:val="0062654F"/>
    <w:rsid w:val="00631D77"/>
    <w:rsid w:val="00634D7B"/>
    <w:rsid w:val="00644BCC"/>
    <w:rsid w:val="00646C1F"/>
    <w:rsid w:val="00646D40"/>
    <w:rsid w:val="00654B78"/>
    <w:rsid w:val="00656027"/>
    <w:rsid w:val="00660CFF"/>
    <w:rsid w:val="006762DF"/>
    <w:rsid w:val="00680F8A"/>
    <w:rsid w:val="00683861"/>
    <w:rsid w:val="00683D35"/>
    <w:rsid w:val="00683DC7"/>
    <w:rsid w:val="0069389E"/>
    <w:rsid w:val="006940AB"/>
    <w:rsid w:val="006A15DE"/>
    <w:rsid w:val="006A3913"/>
    <w:rsid w:val="006A6945"/>
    <w:rsid w:val="006A7032"/>
    <w:rsid w:val="006C0E65"/>
    <w:rsid w:val="006C32D5"/>
    <w:rsid w:val="006C4273"/>
    <w:rsid w:val="006C5FE6"/>
    <w:rsid w:val="006D4287"/>
    <w:rsid w:val="006E15FF"/>
    <w:rsid w:val="006E5C31"/>
    <w:rsid w:val="006F2260"/>
    <w:rsid w:val="006F55B9"/>
    <w:rsid w:val="006F57C1"/>
    <w:rsid w:val="006F5A8E"/>
    <w:rsid w:val="00701165"/>
    <w:rsid w:val="00701BF3"/>
    <w:rsid w:val="00702724"/>
    <w:rsid w:val="007027DC"/>
    <w:rsid w:val="00705B7B"/>
    <w:rsid w:val="00705DA0"/>
    <w:rsid w:val="00707D6E"/>
    <w:rsid w:val="0071236F"/>
    <w:rsid w:val="00720697"/>
    <w:rsid w:val="00721B1C"/>
    <w:rsid w:val="00721CBA"/>
    <w:rsid w:val="00723CAF"/>
    <w:rsid w:val="00725821"/>
    <w:rsid w:val="0073590B"/>
    <w:rsid w:val="00741BDF"/>
    <w:rsid w:val="00746898"/>
    <w:rsid w:val="00752BAE"/>
    <w:rsid w:val="00754F29"/>
    <w:rsid w:val="0076446C"/>
    <w:rsid w:val="00765FA5"/>
    <w:rsid w:val="007663C6"/>
    <w:rsid w:val="007664D8"/>
    <w:rsid w:val="007709FF"/>
    <w:rsid w:val="00770A25"/>
    <w:rsid w:val="0077797C"/>
    <w:rsid w:val="00777C9D"/>
    <w:rsid w:val="00782722"/>
    <w:rsid w:val="0078460F"/>
    <w:rsid w:val="00792778"/>
    <w:rsid w:val="0079380D"/>
    <w:rsid w:val="00797BC8"/>
    <w:rsid w:val="007B1772"/>
    <w:rsid w:val="007B1D99"/>
    <w:rsid w:val="007B29DC"/>
    <w:rsid w:val="007C61AD"/>
    <w:rsid w:val="007C6D91"/>
    <w:rsid w:val="007C789F"/>
    <w:rsid w:val="007D1184"/>
    <w:rsid w:val="007D5BB5"/>
    <w:rsid w:val="007E357F"/>
    <w:rsid w:val="007E638F"/>
    <w:rsid w:val="007E64E8"/>
    <w:rsid w:val="007F0ED4"/>
    <w:rsid w:val="007F39AD"/>
    <w:rsid w:val="007F45A1"/>
    <w:rsid w:val="007F5BAE"/>
    <w:rsid w:val="00803C1F"/>
    <w:rsid w:val="00803C9D"/>
    <w:rsid w:val="0080429D"/>
    <w:rsid w:val="00806959"/>
    <w:rsid w:val="00810708"/>
    <w:rsid w:val="00812355"/>
    <w:rsid w:val="00817B10"/>
    <w:rsid w:val="008243A6"/>
    <w:rsid w:val="00827BBB"/>
    <w:rsid w:val="00827C28"/>
    <w:rsid w:val="00827D52"/>
    <w:rsid w:val="00830420"/>
    <w:rsid w:val="00830E5A"/>
    <w:rsid w:val="00835504"/>
    <w:rsid w:val="00835FE2"/>
    <w:rsid w:val="00837E15"/>
    <w:rsid w:val="0084168F"/>
    <w:rsid w:val="008436F7"/>
    <w:rsid w:val="00845870"/>
    <w:rsid w:val="00850C06"/>
    <w:rsid w:val="00855AFF"/>
    <w:rsid w:val="0085634E"/>
    <w:rsid w:val="00856A64"/>
    <w:rsid w:val="00864901"/>
    <w:rsid w:val="00871082"/>
    <w:rsid w:val="00872B60"/>
    <w:rsid w:val="00872C20"/>
    <w:rsid w:val="00874F12"/>
    <w:rsid w:val="00884267"/>
    <w:rsid w:val="00886A18"/>
    <w:rsid w:val="008908D4"/>
    <w:rsid w:val="00891D54"/>
    <w:rsid w:val="00893DD3"/>
    <w:rsid w:val="008A4697"/>
    <w:rsid w:val="008B25C6"/>
    <w:rsid w:val="008B3189"/>
    <w:rsid w:val="008C0103"/>
    <w:rsid w:val="008C3B3C"/>
    <w:rsid w:val="008D4D03"/>
    <w:rsid w:val="008E4D84"/>
    <w:rsid w:val="008E4DEB"/>
    <w:rsid w:val="008F63CA"/>
    <w:rsid w:val="008F79D1"/>
    <w:rsid w:val="0090637D"/>
    <w:rsid w:val="00913819"/>
    <w:rsid w:val="00913DB3"/>
    <w:rsid w:val="00922CB7"/>
    <w:rsid w:val="009232FD"/>
    <w:rsid w:val="009310A1"/>
    <w:rsid w:val="0093632A"/>
    <w:rsid w:val="00937676"/>
    <w:rsid w:val="009436A7"/>
    <w:rsid w:val="0095176D"/>
    <w:rsid w:val="00954487"/>
    <w:rsid w:val="00955DCF"/>
    <w:rsid w:val="00956AF7"/>
    <w:rsid w:val="0096012B"/>
    <w:rsid w:val="00962F0F"/>
    <w:rsid w:val="009702F3"/>
    <w:rsid w:val="0097127F"/>
    <w:rsid w:val="00971F6B"/>
    <w:rsid w:val="009743D2"/>
    <w:rsid w:val="00976F89"/>
    <w:rsid w:val="00977F69"/>
    <w:rsid w:val="009812D3"/>
    <w:rsid w:val="009830CD"/>
    <w:rsid w:val="00983DAD"/>
    <w:rsid w:val="00983F39"/>
    <w:rsid w:val="009841C6"/>
    <w:rsid w:val="00992410"/>
    <w:rsid w:val="00994953"/>
    <w:rsid w:val="00997EF9"/>
    <w:rsid w:val="009A0F7A"/>
    <w:rsid w:val="009B0828"/>
    <w:rsid w:val="009B3EB9"/>
    <w:rsid w:val="009B58BF"/>
    <w:rsid w:val="009C5402"/>
    <w:rsid w:val="009C54DA"/>
    <w:rsid w:val="009D12BD"/>
    <w:rsid w:val="009D4084"/>
    <w:rsid w:val="009E39D3"/>
    <w:rsid w:val="009E3C36"/>
    <w:rsid w:val="009E43B3"/>
    <w:rsid w:val="009E7CBB"/>
    <w:rsid w:val="009F1146"/>
    <w:rsid w:val="009F1DB9"/>
    <w:rsid w:val="009F3C44"/>
    <w:rsid w:val="009F6011"/>
    <w:rsid w:val="00A07C28"/>
    <w:rsid w:val="00A10549"/>
    <w:rsid w:val="00A123FF"/>
    <w:rsid w:val="00A14109"/>
    <w:rsid w:val="00A31171"/>
    <w:rsid w:val="00A416B2"/>
    <w:rsid w:val="00A4308E"/>
    <w:rsid w:val="00A4658C"/>
    <w:rsid w:val="00A507C0"/>
    <w:rsid w:val="00A517D5"/>
    <w:rsid w:val="00A51B5A"/>
    <w:rsid w:val="00A5201B"/>
    <w:rsid w:val="00A524FE"/>
    <w:rsid w:val="00A55837"/>
    <w:rsid w:val="00A563B0"/>
    <w:rsid w:val="00A56D6C"/>
    <w:rsid w:val="00A6188D"/>
    <w:rsid w:val="00A628EC"/>
    <w:rsid w:val="00A63663"/>
    <w:rsid w:val="00A63EB4"/>
    <w:rsid w:val="00A64855"/>
    <w:rsid w:val="00A67143"/>
    <w:rsid w:val="00A70A17"/>
    <w:rsid w:val="00A71102"/>
    <w:rsid w:val="00A73A35"/>
    <w:rsid w:val="00A73DE9"/>
    <w:rsid w:val="00A740D9"/>
    <w:rsid w:val="00A75984"/>
    <w:rsid w:val="00A841CF"/>
    <w:rsid w:val="00A921EB"/>
    <w:rsid w:val="00A9303D"/>
    <w:rsid w:val="00A95B58"/>
    <w:rsid w:val="00A96C95"/>
    <w:rsid w:val="00AA3D72"/>
    <w:rsid w:val="00AA47E5"/>
    <w:rsid w:val="00AB09C8"/>
    <w:rsid w:val="00AB29FD"/>
    <w:rsid w:val="00AB32D1"/>
    <w:rsid w:val="00AB4550"/>
    <w:rsid w:val="00AC110A"/>
    <w:rsid w:val="00AC64B2"/>
    <w:rsid w:val="00AD09F7"/>
    <w:rsid w:val="00AD3E47"/>
    <w:rsid w:val="00AD5101"/>
    <w:rsid w:val="00AE2FEF"/>
    <w:rsid w:val="00AE41E0"/>
    <w:rsid w:val="00AE4A01"/>
    <w:rsid w:val="00AE51F5"/>
    <w:rsid w:val="00AE612D"/>
    <w:rsid w:val="00AE7EB3"/>
    <w:rsid w:val="00AE7FD1"/>
    <w:rsid w:val="00AF162D"/>
    <w:rsid w:val="00AF35B1"/>
    <w:rsid w:val="00B10F68"/>
    <w:rsid w:val="00B12957"/>
    <w:rsid w:val="00B146A4"/>
    <w:rsid w:val="00B156AA"/>
    <w:rsid w:val="00B15D3F"/>
    <w:rsid w:val="00B30439"/>
    <w:rsid w:val="00B336AB"/>
    <w:rsid w:val="00B371C4"/>
    <w:rsid w:val="00B37988"/>
    <w:rsid w:val="00B45E96"/>
    <w:rsid w:val="00B466BD"/>
    <w:rsid w:val="00B55889"/>
    <w:rsid w:val="00B60CC4"/>
    <w:rsid w:val="00B61406"/>
    <w:rsid w:val="00B63410"/>
    <w:rsid w:val="00B6542C"/>
    <w:rsid w:val="00B65DC5"/>
    <w:rsid w:val="00B70386"/>
    <w:rsid w:val="00B70F2F"/>
    <w:rsid w:val="00B80614"/>
    <w:rsid w:val="00B856DB"/>
    <w:rsid w:val="00B90B1B"/>
    <w:rsid w:val="00B92FAA"/>
    <w:rsid w:val="00B95926"/>
    <w:rsid w:val="00B97686"/>
    <w:rsid w:val="00BA05AE"/>
    <w:rsid w:val="00BA6035"/>
    <w:rsid w:val="00BA7E8C"/>
    <w:rsid w:val="00BB0AF8"/>
    <w:rsid w:val="00BB6A2B"/>
    <w:rsid w:val="00BC1E01"/>
    <w:rsid w:val="00BC4A7F"/>
    <w:rsid w:val="00BD08E1"/>
    <w:rsid w:val="00BD4B14"/>
    <w:rsid w:val="00BE2212"/>
    <w:rsid w:val="00BE368C"/>
    <w:rsid w:val="00BE4246"/>
    <w:rsid w:val="00BE6D24"/>
    <w:rsid w:val="00BE6EC0"/>
    <w:rsid w:val="00BF27F4"/>
    <w:rsid w:val="00BF2F15"/>
    <w:rsid w:val="00BF3006"/>
    <w:rsid w:val="00BF3BEF"/>
    <w:rsid w:val="00BF4F95"/>
    <w:rsid w:val="00C02DE0"/>
    <w:rsid w:val="00C02F44"/>
    <w:rsid w:val="00C035C2"/>
    <w:rsid w:val="00C0630A"/>
    <w:rsid w:val="00C07E9E"/>
    <w:rsid w:val="00C226F4"/>
    <w:rsid w:val="00C25786"/>
    <w:rsid w:val="00C3091B"/>
    <w:rsid w:val="00C309A0"/>
    <w:rsid w:val="00C33352"/>
    <w:rsid w:val="00C4040E"/>
    <w:rsid w:val="00C415E9"/>
    <w:rsid w:val="00C4174C"/>
    <w:rsid w:val="00C41ADC"/>
    <w:rsid w:val="00C42F95"/>
    <w:rsid w:val="00C4415B"/>
    <w:rsid w:val="00C46322"/>
    <w:rsid w:val="00C46408"/>
    <w:rsid w:val="00C470DF"/>
    <w:rsid w:val="00C50ADA"/>
    <w:rsid w:val="00C524B6"/>
    <w:rsid w:val="00C57384"/>
    <w:rsid w:val="00C60172"/>
    <w:rsid w:val="00C64F02"/>
    <w:rsid w:val="00C6537A"/>
    <w:rsid w:val="00C659AC"/>
    <w:rsid w:val="00C67DBD"/>
    <w:rsid w:val="00C8731E"/>
    <w:rsid w:val="00C9175E"/>
    <w:rsid w:val="00CA071A"/>
    <w:rsid w:val="00CA4291"/>
    <w:rsid w:val="00CB0BDA"/>
    <w:rsid w:val="00CB22D8"/>
    <w:rsid w:val="00CB4DAB"/>
    <w:rsid w:val="00CC36EB"/>
    <w:rsid w:val="00CC57B1"/>
    <w:rsid w:val="00CC6B80"/>
    <w:rsid w:val="00CD058E"/>
    <w:rsid w:val="00CD407D"/>
    <w:rsid w:val="00CD53BA"/>
    <w:rsid w:val="00CD74FB"/>
    <w:rsid w:val="00CD7E52"/>
    <w:rsid w:val="00CE21B3"/>
    <w:rsid w:val="00CE381F"/>
    <w:rsid w:val="00CE47E6"/>
    <w:rsid w:val="00CE5F13"/>
    <w:rsid w:val="00CE6DE4"/>
    <w:rsid w:val="00CF5E3A"/>
    <w:rsid w:val="00CF66E3"/>
    <w:rsid w:val="00D0100A"/>
    <w:rsid w:val="00D067CB"/>
    <w:rsid w:val="00D1561E"/>
    <w:rsid w:val="00D157E3"/>
    <w:rsid w:val="00D2218F"/>
    <w:rsid w:val="00D239F7"/>
    <w:rsid w:val="00D2749A"/>
    <w:rsid w:val="00D27C3E"/>
    <w:rsid w:val="00D30C7F"/>
    <w:rsid w:val="00D3419F"/>
    <w:rsid w:val="00D3470F"/>
    <w:rsid w:val="00D34BFF"/>
    <w:rsid w:val="00D40516"/>
    <w:rsid w:val="00D43525"/>
    <w:rsid w:val="00D46878"/>
    <w:rsid w:val="00D4734F"/>
    <w:rsid w:val="00D509F8"/>
    <w:rsid w:val="00D51311"/>
    <w:rsid w:val="00D51574"/>
    <w:rsid w:val="00D60D3D"/>
    <w:rsid w:val="00D64C6D"/>
    <w:rsid w:val="00D70FB9"/>
    <w:rsid w:val="00D728DD"/>
    <w:rsid w:val="00D75CD0"/>
    <w:rsid w:val="00D80B1E"/>
    <w:rsid w:val="00D83625"/>
    <w:rsid w:val="00D85240"/>
    <w:rsid w:val="00D93DBF"/>
    <w:rsid w:val="00D95722"/>
    <w:rsid w:val="00D97654"/>
    <w:rsid w:val="00D978C7"/>
    <w:rsid w:val="00DA3733"/>
    <w:rsid w:val="00DB78DD"/>
    <w:rsid w:val="00DB7BD0"/>
    <w:rsid w:val="00DC64B6"/>
    <w:rsid w:val="00DC7D9E"/>
    <w:rsid w:val="00DD0522"/>
    <w:rsid w:val="00DD0654"/>
    <w:rsid w:val="00DD13D7"/>
    <w:rsid w:val="00DD505F"/>
    <w:rsid w:val="00DE0DC8"/>
    <w:rsid w:val="00DE6F40"/>
    <w:rsid w:val="00DF3084"/>
    <w:rsid w:val="00DF6091"/>
    <w:rsid w:val="00DF6A85"/>
    <w:rsid w:val="00E003E2"/>
    <w:rsid w:val="00E03633"/>
    <w:rsid w:val="00E126AC"/>
    <w:rsid w:val="00E13DB7"/>
    <w:rsid w:val="00E14886"/>
    <w:rsid w:val="00E155F2"/>
    <w:rsid w:val="00E167A4"/>
    <w:rsid w:val="00E24ABC"/>
    <w:rsid w:val="00E24B90"/>
    <w:rsid w:val="00E30E9D"/>
    <w:rsid w:val="00E31561"/>
    <w:rsid w:val="00E33137"/>
    <w:rsid w:val="00E34AF6"/>
    <w:rsid w:val="00E362C7"/>
    <w:rsid w:val="00E42C59"/>
    <w:rsid w:val="00E431F0"/>
    <w:rsid w:val="00E4484F"/>
    <w:rsid w:val="00E449A5"/>
    <w:rsid w:val="00E53CD0"/>
    <w:rsid w:val="00E648C4"/>
    <w:rsid w:val="00E70D35"/>
    <w:rsid w:val="00E734FC"/>
    <w:rsid w:val="00E739D4"/>
    <w:rsid w:val="00E73CBD"/>
    <w:rsid w:val="00E81F8D"/>
    <w:rsid w:val="00E83A5A"/>
    <w:rsid w:val="00E83FE9"/>
    <w:rsid w:val="00E9325D"/>
    <w:rsid w:val="00E93CA3"/>
    <w:rsid w:val="00E969A2"/>
    <w:rsid w:val="00EA0147"/>
    <w:rsid w:val="00EA1038"/>
    <w:rsid w:val="00EA1F89"/>
    <w:rsid w:val="00EA2068"/>
    <w:rsid w:val="00EA40BB"/>
    <w:rsid w:val="00EA511E"/>
    <w:rsid w:val="00EA7ED8"/>
    <w:rsid w:val="00EB1A2D"/>
    <w:rsid w:val="00EB250D"/>
    <w:rsid w:val="00EB28F9"/>
    <w:rsid w:val="00EC094D"/>
    <w:rsid w:val="00EC250A"/>
    <w:rsid w:val="00EC2CEB"/>
    <w:rsid w:val="00EC6669"/>
    <w:rsid w:val="00EC682B"/>
    <w:rsid w:val="00EC7AE0"/>
    <w:rsid w:val="00ED0EA7"/>
    <w:rsid w:val="00ED59B7"/>
    <w:rsid w:val="00EE1238"/>
    <w:rsid w:val="00EE172A"/>
    <w:rsid w:val="00EE3F4A"/>
    <w:rsid w:val="00EE592C"/>
    <w:rsid w:val="00EE6664"/>
    <w:rsid w:val="00EE7235"/>
    <w:rsid w:val="00EF0D13"/>
    <w:rsid w:val="00EF19C7"/>
    <w:rsid w:val="00EF285D"/>
    <w:rsid w:val="00EF2B1A"/>
    <w:rsid w:val="00EF35CE"/>
    <w:rsid w:val="00EF3B7E"/>
    <w:rsid w:val="00EF57CB"/>
    <w:rsid w:val="00F02BA1"/>
    <w:rsid w:val="00F049CE"/>
    <w:rsid w:val="00F0600A"/>
    <w:rsid w:val="00F068DE"/>
    <w:rsid w:val="00F1004E"/>
    <w:rsid w:val="00F115D8"/>
    <w:rsid w:val="00F142ED"/>
    <w:rsid w:val="00F16C71"/>
    <w:rsid w:val="00F17177"/>
    <w:rsid w:val="00F2048F"/>
    <w:rsid w:val="00F20F96"/>
    <w:rsid w:val="00F2545B"/>
    <w:rsid w:val="00F26911"/>
    <w:rsid w:val="00F30237"/>
    <w:rsid w:val="00F32B9D"/>
    <w:rsid w:val="00F34562"/>
    <w:rsid w:val="00F375D4"/>
    <w:rsid w:val="00F40CD7"/>
    <w:rsid w:val="00F42CFC"/>
    <w:rsid w:val="00F4379B"/>
    <w:rsid w:val="00F46E83"/>
    <w:rsid w:val="00F47E54"/>
    <w:rsid w:val="00F54865"/>
    <w:rsid w:val="00F56389"/>
    <w:rsid w:val="00F57F13"/>
    <w:rsid w:val="00F62DB9"/>
    <w:rsid w:val="00F63775"/>
    <w:rsid w:val="00F65401"/>
    <w:rsid w:val="00F67E9C"/>
    <w:rsid w:val="00F71153"/>
    <w:rsid w:val="00F714F1"/>
    <w:rsid w:val="00F71F8E"/>
    <w:rsid w:val="00F72340"/>
    <w:rsid w:val="00F77A6B"/>
    <w:rsid w:val="00F811D8"/>
    <w:rsid w:val="00F8636C"/>
    <w:rsid w:val="00F91E8C"/>
    <w:rsid w:val="00F9659A"/>
    <w:rsid w:val="00F977CA"/>
    <w:rsid w:val="00F97CB6"/>
    <w:rsid w:val="00FA1954"/>
    <w:rsid w:val="00FA3B91"/>
    <w:rsid w:val="00FA5972"/>
    <w:rsid w:val="00FB07E2"/>
    <w:rsid w:val="00FB1822"/>
    <w:rsid w:val="00FB3326"/>
    <w:rsid w:val="00FB6E1C"/>
    <w:rsid w:val="00FC5AB2"/>
    <w:rsid w:val="00FD0037"/>
    <w:rsid w:val="00FE05E6"/>
    <w:rsid w:val="00FE3B6D"/>
    <w:rsid w:val="00FE433A"/>
    <w:rsid w:val="00FE5516"/>
    <w:rsid w:val="00FE5C13"/>
    <w:rsid w:val="00FF0FF8"/>
    <w:rsid w:val="00FF1735"/>
    <w:rsid w:val="00FF51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AA7017"/>
  <w15:docId w15:val="{50A12A31-4AD3-44F8-B39C-8A744F82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7F4"/>
    <w:pPr>
      <w:tabs>
        <w:tab w:val="left" w:pos="284"/>
        <w:tab w:val="left" w:pos="1701"/>
      </w:tabs>
      <w:spacing w:line="320" w:lineRule="exact"/>
    </w:pPr>
    <w:rPr>
      <w:rFonts w:ascii="Arial" w:hAnsi="Arial"/>
      <w:sz w:val="22"/>
      <w:szCs w:val="22"/>
    </w:rPr>
  </w:style>
  <w:style w:type="paragraph" w:styleId="Heading1">
    <w:name w:val="heading 1"/>
    <w:basedOn w:val="Normal"/>
    <w:next w:val="Normal"/>
    <w:link w:val="Heading1Char"/>
    <w:uiPriority w:val="9"/>
    <w:qFormat/>
    <w:rsid w:val="00C9175E"/>
    <w:pPr>
      <w:keepNext/>
      <w:numPr>
        <w:numId w:val="1"/>
      </w:numPr>
      <w:tabs>
        <w:tab w:val="clear" w:pos="284"/>
      </w:tabs>
      <w:outlineLvl w:val="0"/>
    </w:pPr>
    <w:rPr>
      <w:b/>
    </w:rPr>
  </w:style>
  <w:style w:type="paragraph" w:styleId="Heading2">
    <w:name w:val="heading 2"/>
    <w:basedOn w:val="Normal"/>
    <w:next w:val="Normal"/>
    <w:link w:val="Heading2Char"/>
    <w:uiPriority w:val="9"/>
    <w:qFormat/>
    <w:rsid w:val="00C9175E"/>
    <w:pPr>
      <w:keepNext/>
      <w:numPr>
        <w:ilvl w:val="1"/>
        <w:numId w:val="1"/>
      </w:numPr>
      <w:tabs>
        <w:tab w:val="clear" w:pos="284"/>
        <w:tab w:val="clear" w:pos="4197"/>
        <w:tab w:val="num" w:pos="851"/>
      </w:tabs>
      <w:spacing w:before="120"/>
      <w:ind w:left="851"/>
      <w:outlineLvl w:val="1"/>
    </w:pPr>
    <w:rPr>
      <w:rFonts w:cs="Arial"/>
      <w:b/>
      <w:bCs/>
      <w:iCs/>
      <w:szCs w:val="28"/>
    </w:rPr>
  </w:style>
  <w:style w:type="paragraph" w:styleId="Heading3">
    <w:name w:val="heading 3"/>
    <w:basedOn w:val="Normal"/>
    <w:next w:val="Normal"/>
    <w:link w:val="Heading3Char"/>
    <w:uiPriority w:val="9"/>
    <w:qFormat/>
    <w:rsid w:val="00C9175E"/>
    <w:pPr>
      <w:keepNext/>
      <w:numPr>
        <w:ilvl w:val="2"/>
        <w:numId w:val="1"/>
      </w:numPr>
      <w:tabs>
        <w:tab w:val="clear" w:pos="284"/>
      </w:tabs>
      <w:spacing w:before="240" w:after="60"/>
      <w:outlineLvl w:val="2"/>
    </w:pPr>
    <w:rPr>
      <w:rFonts w:cs="Arial"/>
      <w:b/>
      <w:bCs/>
      <w:szCs w:val="26"/>
    </w:rPr>
  </w:style>
  <w:style w:type="paragraph" w:styleId="Heading4">
    <w:name w:val="heading 4"/>
    <w:basedOn w:val="Normal"/>
    <w:next w:val="Normal"/>
    <w:link w:val="Heading4Char"/>
    <w:uiPriority w:val="9"/>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link w:val="Heading6Char"/>
    <w:uiPriority w:val="9"/>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styleId="Hyperlink">
    <w:name w:val="Hyperlink"/>
    <w:basedOn w:val="DefaultParagraphFont"/>
    <w:uiPriority w:val="99"/>
    <w:rsid w:val="004A4351"/>
    <w:rPr>
      <w:rFonts w:ascii="Haarlemmer MT Medium OsF" w:hAnsi="Haarlemmer MT Medium OsF" w:cs="Times New Roman"/>
      <w:color w:val="auto"/>
      <w:u w:val="single"/>
    </w:rPr>
  </w:style>
  <w:style w:type="paragraph" w:styleId="Header">
    <w:name w:val="header"/>
    <w:basedOn w:val="Normal"/>
    <w:link w:val="HeaderChar"/>
    <w:uiPriority w:val="99"/>
    <w:rsid w:val="004A4351"/>
    <w:pPr>
      <w:tabs>
        <w:tab w:val="center" w:pos="4536"/>
        <w:tab w:val="right" w:pos="9072"/>
      </w:tabs>
      <w:spacing w:line="280" w:lineRule="exact"/>
    </w:pPr>
    <w:rPr>
      <w:b/>
      <w:sz w:val="18"/>
    </w:rPr>
  </w:style>
  <w:style w:type="character" w:customStyle="1" w:styleId="HeaderChar">
    <w:name w:val="Header Char"/>
    <w:basedOn w:val="DefaultParagraphFont"/>
    <w:link w:val="Header"/>
    <w:uiPriority w:val="99"/>
    <w:semiHidden/>
    <w:rPr>
      <w:rFonts w:ascii="Arial" w:hAnsi="Arial"/>
      <w:sz w:val="22"/>
      <w:szCs w:val="22"/>
    </w:rPr>
  </w:style>
  <w:style w:type="table" w:styleId="TableGrid">
    <w:name w:val="Table Grid"/>
    <w:basedOn w:val="TableNormal"/>
    <w:uiPriority w:val="39"/>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4A4351"/>
    <w:rPr>
      <w:rFonts w:ascii="Haarlemmer MT Medium OsF" w:hAnsi="Haarlemmer MT Medium OsF" w:cs="Times New Roman"/>
      <w:vertAlign w:val="superscript"/>
    </w:rPr>
  </w:style>
  <w:style w:type="paragraph" w:styleId="Footer">
    <w:name w:val="footer"/>
    <w:basedOn w:val="Normal"/>
    <w:link w:val="FooterChar"/>
    <w:uiPriority w:val="99"/>
    <w:rsid w:val="004A4351"/>
    <w:pPr>
      <w:tabs>
        <w:tab w:val="clear" w:pos="284"/>
        <w:tab w:val="clear" w:pos="1701"/>
        <w:tab w:val="center" w:pos="4536"/>
        <w:tab w:val="right" w:pos="9072"/>
      </w:tabs>
    </w:pPr>
  </w:style>
  <w:style w:type="character" w:customStyle="1" w:styleId="FooterChar">
    <w:name w:val="Footer Char"/>
    <w:basedOn w:val="DefaultParagraphFont"/>
    <w:link w:val="Footer"/>
    <w:uiPriority w:val="99"/>
    <w:semiHidden/>
    <w:rPr>
      <w:rFonts w:ascii="Arial" w:hAnsi="Arial"/>
      <w:sz w:val="22"/>
      <w:szCs w:val="22"/>
    </w:rPr>
  </w:style>
  <w:style w:type="paragraph" w:styleId="Title">
    <w:name w:val="Title"/>
    <w:basedOn w:val="Normal"/>
    <w:link w:val="TitleChar"/>
    <w:uiPriority w:val="10"/>
    <w:qFormat/>
    <w:rsid w:val="004A4351"/>
    <w:pPr>
      <w:spacing w:after="120"/>
      <w:outlineLvl w:val="3"/>
    </w:pPr>
    <w:rPr>
      <w:rFonts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PageNumber">
    <w:name w:val="page number"/>
    <w:basedOn w:val="DefaultParagraphFont"/>
    <w:uiPriority w:val="99"/>
    <w:rsid w:val="004A4351"/>
    <w:rPr>
      <w:rFonts w:ascii="Haarlemmer MT Medium OsF" w:hAnsi="Haarlemmer MT Medium OsF" w:cs="Times New Roman"/>
      <w:sz w:val="22"/>
    </w:rPr>
  </w:style>
  <w:style w:type="character" w:styleId="CommentReference">
    <w:name w:val="annotation reference"/>
    <w:basedOn w:val="DefaultParagraphFont"/>
    <w:uiPriority w:val="99"/>
    <w:semiHidden/>
    <w:rsid w:val="002D68AC"/>
    <w:rPr>
      <w:rFonts w:cs="Times New Roman"/>
      <w:sz w:val="16"/>
      <w:szCs w:val="16"/>
    </w:rPr>
  </w:style>
  <w:style w:type="paragraph" w:styleId="CommentText">
    <w:name w:val="annotation text"/>
    <w:basedOn w:val="Normal"/>
    <w:link w:val="CommentTextChar"/>
    <w:uiPriority w:val="99"/>
    <w:semiHidden/>
    <w:rsid w:val="002D68AC"/>
    <w:rPr>
      <w:rFonts w:ascii="Haarlemmer MT Medium OsF" w:hAnsi="Haarlemmer MT Medium OsF"/>
      <w:sz w:val="20"/>
      <w:szCs w:val="20"/>
    </w:rPr>
  </w:style>
  <w:style w:type="character" w:customStyle="1" w:styleId="CommentTextChar">
    <w:name w:val="Comment Text Char"/>
    <w:basedOn w:val="DefaultParagraphFont"/>
    <w:link w:val="CommentText"/>
    <w:uiPriority w:val="99"/>
    <w:semiHidden/>
    <w:rPr>
      <w:rFonts w:ascii="Arial" w:hAnsi="Arial"/>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link w:val="BalloonTextChar"/>
    <w:uiPriority w:val="99"/>
    <w:semiHidden/>
    <w:rsid w:val="00850C06"/>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CommentSubject">
    <w:name w:val="annotation subject"/>
    <w:basedOn w:val="CommentText"/>
    <w:next w:val="CommentText"/>
    <w:link w:val="CommentSubjectChar"/>
    <w:uiPriority w:val="99"/>
    <w:semiHidden/>
    <w:rsid w:val="00BF27F4"/>
    <w:rPr>
      <w:rFonts w:ascii="Arial" w:hAnsi="Arial"/>
      <w:b/>
      <w:bCs/>
    </w:rPr>
  </w:style>
  <w:style w:type="character" w:customStyle="1" w:styleId="CommentSubjectChar">
    <w:name w:val="Comment Subject Char"/>
    <w:basedOn w:val="CommentTextChar"/>
    <w:link w:val="CommentSubject"/>
    <w:uiPriority w:val="99"/>
    <w:semiHidden/>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rPr>
  </w:style>
  <w:style w:type="character" w:styleId="FollowedHyperlink">
    <w:name w:val="FollowedHyperlink"/>
    <w:basedOn w:val="DefaultParagraphFont"/>
    <w:semiHidden/>
    <w:unhideWhenUsed/>
    <w:rsid w:val="00477371"/>
    <w:rPr>
      <w:color w:val="800080" w:themeColor="followedHyperlink"/>
      <w:u w:val="single"/>
    </w:rPr>
  </w:style>
  <w:style w:type="paragraph" w:styleId="NormalWeb">
    <w:name w:val="Normal (Web)"/>
    <w:basedOn w:val="Normal"/>
    <w:uiPriority w:val="99"/>
    <w:semiHidden/>
    <w:unhideWhenUsed/>
    <w:rsid w:val="00F16C71"/>
    <w:pPr>
      <w:tabs>
        <w:tab w:val="clear" w:pos="284"/>
        <w:tab w:val="clear" w:pos="1701"/>
      </w:tabs>
      <w:spacing w:before="100" w:beforeAutospacing="1" w:after="100" w:afterAutospacing="1" w:line="240" w:lineRule="auto"/>
    </w:pPr>
    <w:rPr>
      <w:rFonts w:ascii="Times New Roman" w:hAnsi="Times New Roman"/>
      <w:sz w:val="24"/>
      <w:szCs w:val="24"/>
      <w:lang w:val="en-US" w:eastAsia="en-US"/>
    </w:rPr>
  </w:style>
  <w:style w:type="character" w:customStyle="1" w:styleId="Onopgelostemelding1">
    <w:name w:val="Onopgeloste melding1"/>
    <w:basedOn w:val="DefaultParagraphFont"/>
    <w:uiPriority w:val="99"/>
    <w:semiHidden/>
    <w:unhideWhenUsed/>
    <w:rsid w:val="00B10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4532">
      <w:bodyDiv w:val="1"/>
      <w:marLeft w:val="0"/>
      <w:marRight w:val="0"/>
      <w:marTop w:val="0"/>
      <w:marBottom w:val="0"/>
      <w:divBdr>
        <w:top w:val="none" w:sz="0" w:space="0" w:color="auto"/>
        <w:left w:val="none" w:sz="0" w:space="0" w:color="auto"/>
        <w:bottom w:val="none" w:sz="0" w:space="0" w:color="auto"/>
        <w:right w:val="none" w:sz="0" w:space="0" w:color="auto"/>
      </w:divBdr>
    </w:div>
    <w:div w:id="828516354">
      <w:bodyDiv w:val="1"/>
      <w:marLeft w:val="0"/>
      <w:marRight w:val="0"/>
      <w:marTop w:val="0"/>
      <w:marBottom w:val="0"/>
      <w:divBdr>
        <w:top w:val="none" w:sz="0" w:space="0" w:color="auto"/>
        <w:left w:val="none" w:sz="0" w:space="0" w:color="auto"/>
        <w:bottom w:val="none" w:sz="0" w:space="0" w:color="auto"/>
        <w:right w:val="none" w:sz="0" w:space="0" w:color="auto"/>
      </w:divBdr>
    </w:div>
    <w:div w:id="946154289">
      <w:bodyDiv w:val="1"/>
      <w:marLeft w:val="0"/>
      <w:marRight w:val="0"/>
      <w:marTop w:val="0"/>
      <w:marBottom w:val="0"/>
      <w:divBdr>
        <w:top w:val="none" w:sz="0" w:space="0" w:color="auto"/>
        <w:left w:val="none" w:sz="0" w:space="0" w:color="auto"/>
        <w:bottom w:val="none" w:sz="0" w:space="0" w:color="auto"/>
        <w:right w:val="none" w:sz="0" w:space="0" w:color="auto"/>
      </w:divBdr>
    </w:div>
    <w:div w:id="1158376218">
      <w:bodyDiv w:val="1"/>
      <w:marLeft w:val="0"/>
      <w:marRight w:val="0"/>
      <w:marTop w:val="0"/>
      <w:marBottom w:val="0"/>
      <w:divBdr>
        <w:top w:val="none" w:sz="0" w:space="0" w:color="auto"/>
        <w:left w:val="none" w:sz="0" w:space="0" w:color="auto"/>
        <w:bottom w:val="none" w:sz="0" w:space="0" w:color="auto"/>
        <w:right w:val="none" w:sz="0" w:space="0" w:color="auto"/>
      </w:divBdr>
      <w:divsChild>
        <w:div w:id="113718564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560360455">
      <w:bodyDiv w:val="1"/>
      <w:marLeft w:val="0"/>
      <w:marRight w:val="0"/>
      <w:marTop w:val="0"/>
      <w:marBottom w:val="0"/>
      <w:divBdr>
        <w:top w:val="none" w:sz="0" w:space="0" w:color="auto"/>
        <w:left w:val="none" w:sz="0" w:space="0" w:color="auto"/>
        <w:bottom w:val="none" w:sz="0" w:space="0" w:color="auto"/>
        <w:right w:val="none" w:sz="0" w:space="0" w:color="auto"/>
      </w:divBdr>
    </w:div>
    <w:div w:id="1570579712">
      <w:bodyDiv w:val="1"/>
      <w:marLeft w:val="0"/>
      <w:marRight w:val="0"/>
      <w:marTop w:val="0"/>
      <w:marBottom w:val="0"/>
      <w:divBdr>
        <w:top w:val="none" w:sz="0" w:space="0" w:color="auto"/>
        <w:left w:val="none" w:sz="0" w:space="0" w:color="auto"/>
        <w:bottom w:val="none" w:sz="0" w:space="0" w:color="auto"/>
        <w:right w:val="none" w:sz="0" w:space="0" w:color="auto"/>
      </w:divBdr>
      <w:divsChild>
        <w:div w:id="112134454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724983597">
      <w:bodyDiv w:val="1"/>
      <w:marLeft w:val="0"/>
      <w:marRight w:val="0"/>
      <w:marTop w:val="0"/>
      <w:marBottom w:val="0"/>
      <w:divBdr>
        <w:top w:val="none" w:sz="0" w:space="0" w:color="auto"/>
        <w:left w:val="none" w:sz="0" w:space="0" w:color="auto"/>
        <w:bottom w:val="none" w:sz="0" w:space="0" w:color="auto"/>
        <w:right w:val="none" w:sz="0" w:space="0" w:color="auto"/>
      </w:divBdr>
    </w:div>
    <w:div w:id="1840537437">
      <w:bodyDiv w:val="1"/>
      <w:marLeft w:val="0"/>
      <w:marRight w:val="0"/>
      <w:marTop w:val="0"/>
      <w:marBottom w:val="0"/>
      <w:divBdr>
        <w:top w:val="none" w:sz="0" w:space="0" w:color="auto"/>
        <w:left w:val="none" w:sz="0" w:space="0" w:color="auto"/>
        <w:bottom w:val="none" w:sz="0" w:space="0" w:color="auto"/>
        <w:right w:val="none" w:sz="0" w:space="0" w:color="auto"/>
      </w:divBdr>
      <w:divsChild>
        <w:div w:id="59493956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67882165">
      <w:bodyDiv w:val="1"/>
      <w:marLeft w:val="0"/>
      <w:marRight w:val="0"/>
      <w:marTop w:val="0"/>
      <w:marBottom w:val="0"/>
      <w:divBdr>
        <w:top w:val="none" w:sz="0" w:space="0" w:color="auto"/>
        <w:left w:val="none" w:sz="0" w:space="0" w:color="auto"/>
        <w:bottom w:val="none" w:sz="0" w:space="0" w:color="auto"/>
        <w:right w:val="none" w:sz="0" w:space="0" w:color="auto"/>
      </w:divBdr>
    </w:div>
    <w:div w:id="1994604344">
      <w:bodyDiv w:val="1"/>
      <w:marLeft w:val="0"/>
      <w:marRight w:val="0"/>
      <w:marTop w:val="0"/>
      <w:marBottom w:val="0"/>
      <w:divBdr>
        <w:top w:val="none" w:sz="0" w:space="0" w:color="auto"/>
        <w:left w:val="none" w:sz="0" w:space="0" w:color="auto"/>
        <w:bottom w:val="none" w:sz="0" w:space="0" w:color="auto"/>
        <w:right w:val="none" w:sz="0" w:space="0" w:color="auto"/>
      </w:divBdr>
      <w:divsChild>
        <w:div w:id="124264553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8660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kms.erasmusmc.nl/management/hyperlinkloader.aspx?hyperlinkid=07a014bb-7d1c-4fc5-975a-6d35107ad526" TargetMode="External"/><Relationship Id="rId2" Type="http://schemas.openxmlformats.org/officeDocument/2006/relationships/hyperlink" Target="https://kms.erasmusmc.nl/management/hyperlinkloader.aspx?hyperlinkid=68a8e4de-e193-489a-a0fd-6af29861e09f" TargetMode="External"/><Relationship Id="rId1" Type="http://schemas.openxmlformats.org/officeDocument/2006/relationships/hyperlink" Target="https://kms.erasmusmc.nl/management/hyperlinkloader.aspx?hyperlinkid=1ee28dd1-127f-4b0f-b6a1-60f2e8af79f0" TargetMode="External"/><Relationship Id="rId4" Type="http://schemas.openxmlformats.org/officeDocument/2006/relationships/hyperlink" Target="https://kms.erasmusmc.nl/management/hyperlinkloader.aspx?hyperlinkid=49a53339-e1c0-45f3-84b6-16b366c9f5f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mendezromero@erasmusmc.nl" TargetMode="External"/><Relationship Id="rId18" Type="http://schemas.openxmlformats.org/officeDocument/2006/relationships/header" Target="header1.xml"/><Relationship Id="rId26" Type="http://schemas.openxmlformats.org/officeDocument/2006/relationships/hyperlink" Target="https://doi.org/10.4329/wjr.v8.i9.785"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hyperlink" Target="https://doi.org/10.1007/s10334-021-00997-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vernooij@erasmusmc.nl" TargetMode="External"/><Relationship Id="rId20" Type="http://schemas.openxmlformats.org/officeDocument/2006/relationships/footer" Target="footer2.xml"/><Relationship Id="rId29" Type="http://schemas.openxmlformats.org/officeDocument/2006/relationships/hyperlink" Target="https://doi.org/10.1016/j.jns.2011.09.0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e.warnert@erasmusmc.nl" TargetMode="External"/><Relationship Id="rId23" Type="http://schemas.openxmlformats.org/officeDocument/2006/relationships/image" Target="media/image4.png"/><Relationship Id="rId28" Type="http://schemas.openxmlformats.org/officeDocument/2006/relationships/hyperlink" Target="https://doi.org/10.1016/j.neuroimage.2016.11.057"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warnert@erasmusmc.nl" TargetMode="External"/><Relationship Id="rId22" Type="http://schemas.openxmlformats.org/officeDocument/2006/relationships/image" Target="media/image3.png"/><Relationship Id="rId27" Type="http://schemas.openxmlformats.org/officeDocument/2006/relationships/hyperlink" Target="https://doi.org/10.1007/s10334-021-00911-6" TargetMode="External"/><Relationship Id="rId30" Type="http://schemas.openxmlformats.org/officeDocument/2006/relationships/footer" Target="footer3.xml"/><Relationship Id="rId35" Type="http://schemas.microsoft.com/office/2016/09/relationships/commentsIds" Target="commentsId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4DFA39BCF83842B2266A5F60C6A22C" ma:contentTypeVersion="12" ma:contentTypeDescription="Een nieuw document maken." ma:contentTypeScope="" ma:versionID="99d095b297203602d13e22b00fecca77">
  <xsd:schema xmlns:xsd="http://www.w3.org/2001/XMLSchema" xmlns:xs="http://www.w3.org/2001/XMLSchema" xmlns:p="http://schemas.microsoft.com/office/2006/metadata/properties" xmlns:ns2="4071bd53-5d67-4a5c-808a-c7254b6261e8" xmlns:ns3="d88d9154-cfaa-495e-b2bb-e58486a73af7" targetNamespace="http://schemas.microsoft.com/office/2006/metadata/properties" ma:root="true" ma:fieldsID="d7dd94bcdae3e607c90d993a11a0e713" ns2:_="" ns3:_="">
    <xsd:import namespace="4071bd53-5d67-4a5c-808a-c7254b6261e8"/>
    <xsd:import namespace="d88d9154-cfaa-495e-b2bb-e58486a73a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1bd53-5d67-4a5c-808a-c7254b6261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8d9154-cfaa-495e-b2bb-e58486a73af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3EDCB-5E37-4083-86B6-44557F01D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1bd53-5d67-4a5c-808a-c7254b6261e8"/>
    <ds:schemaRef ds:uri="d88d9154-cfaa-495e-b2bb-e58486a73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53F11-BCC3-4661-87A4-40122230E816}">
  <ds:schemaRefs>
    <ds:schemaRef ds:uri="http://schemas.microsoft.com/sharepoint/v3/contenttype/forms"/>
  </ds:schemaRefs>
</ds:datastoreItem>
</file>

<file path=customXml/itemProps3.xml><?xml version="1.0" encoding="utf-8"?>
<ds:datastoreItem xmlns:ds="http://schemas.openxmlformats.org/officeDocument/2006/customXml" ds:itemID="{C13889C6-5536-450D-9856-A83316CB38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5A379-50F3-4DA7-814E-1393ED20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43</Pages>
  <Words>11015</Words>
  <Characters>62790</Characters>
  <Application>Microsoft Office Word</Application>
  <DocSecurity>0</DocSecurity>
  <Lines>523</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73658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creator>Carla Mellema</dc:creator>
  <cp:lastModifiedBy>Erik van Werkhoven</cp:lastModifiedBy>
  <cp:revision>9</cp:revision>
  <cp:lastPrinted>2012-05-25T09:13:00Z</cp:lastPrinted>
  <dcterms:created xsi:type="dcterms:W3CDTF">2023-09-24T12:32:00Z</dcterms:created>
  <dcterms:modified xsi:type="dcterms:W3CDTF">2023-09-27T14:42:00Z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0x010100BD4DFA39BCF83842B2266A5F60C6A22C</vt:lpwstr>
  </property>
</Properties>
</file>